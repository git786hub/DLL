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D3E6C" w14:textId="77777777" w:rsidR="000237DD" w:rsidRDefault="00BA45BF" w:rsidP="00BA45BF">
      <w:pPr>
        <w:pStyle w:val="Title"/>
        <w:spacing w:before="240"/>
        <w:jc w:val="center"/>
      </w:pPr>
      <w:r>
        <w:t>Detailed Feature Specification (DFS)</w:t>
      </w:r>
      <w:bookmarkStart w:id="0" w:name="_GoBack"/>
      <w:bookmarkEnd w:id="0"/>
    </w:p>
    <w:p w14:paraId="481D3E6D" w14:textId="77777777" w:rsidR="000F4ED9" w:rsidRDefault="000F4ED9" w:rsidP="000F4ED9">
      <w:pPr>
        <w:pStyle w:val="NoSpacing"/>
      </w:pPr>
    </w:p>
    <w:p w14:paraId="481D3E6E" w14:textId="77777777" w:rsidR="000F4ED9" w:rsidRDefault="000F4ED9" w:rsidP="000F4ED9">
      <w:pPr>
        <w:pStyle w:val="NoSpacing"/>
      </w:pPr>
    </w:p>
    <w:p w14:paraId="481D3E6F" w14:textId="77777777" w:rsidR="000F4ED9" w:rsidRDefault="000F4ED9" w:rsidP="000F4ED9">
      <w:pPr>
        <w:pStyle w:val="NoSpacing"/>
      </w:pPr>
    </w:p>
    <w:tbl>
      <w:tblPr>
        <w:tblStyle w:val="LightList-Accent11"/>
        <w:tblW w:w="9558" w:type="dxa"/>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1127"/>
        <w:gridCol w:w="1591"/>
        <w:gridCol w:w="1117"/>
        <w:gridCol w:w="5723"/>
      </w:tblGrid>
      <w:tr w:rsidR="008B3F57" w:rsidRPr="00D45F8F" w14:paraId="481D3E74" w14:textId="77777777" w:rsidTr="00D45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481D3E70" w14:textId="77777777" w:rsidR="008B3F57" w:rsidRPr="00D45F8F" w:rsidRDefault="008B3F57" w:rsidP="00D45F8F">
            <w:pPr>
              <w:pStyle w:val="NoSpacing"/>
              <w:spacing w:before="60" w:after="60"/>
              <w:jc w:val="center"/>
              <w:rPr>
                <w:sz w:val="18"/>
                <w:szCs w:val="18"/>
              </w:rPr>
            </w:pPr>
            <w:r w:rsidRPr="00D45F8F">
              <w:rPr>
                <w:sz w:val="18"/>
                <w:szCs w:val="18"/>
              </w:rPr>
              <w:t>Version</w:t>
            </w:r>
            <w:r w:rsidR="003532EB" w:rsidRPr="00D45F8F">
              <w:rPr>
                <w:sz w:val="18"/>
                <w:szCs w:val="18"/>
              </w:rPr>
              <w:t xml:space="preserve"> #</w:t>
            </w:r>
          </w:p>
        </w:tc>
        <w:tc>
          <w:tcPr>
            <w:tcW w:w="1591" w:type="dxa"/>
          </w:tcPr>
          <w:p w14:paraId="481D3E71" w14:textId="77777777" w:rsidR="008B3F57" w:rsidRPr="00D45F8F" w:rsidRDefault="008B3F57" w:rsidP="000237DD">
            <w:pPr>
              <w:pStyle w:val="NoSpacing"/>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D45F8F">
              <w:rPr>
                <w:sz w:val="18"/>
                <w:szCs w:val="18"/>
              </w:rPr>
              <w:t>Author</w:t>
            </w:r>
          </w:p>
        </w:tc>
        <w:tc>
          <w:tcPr>
            <w:tcW w:w="1117" w:type="dxa"/>
          </w:tcPr>
          <w:p w14:paraId="481D3E72" w14:textId="77777777" w:rsidR="008B3F57" w:rsidRPr="00D45F8F" w:rsidRDefault="008B3F57" w:rsidP="00317157">
            <w:pPr>
              <w:pStyle w:val="NoSpacing"/>
              <w:spacing w:before="60" w:after="60"/>
              <w:jc w:val="center"/>
              <w:cnfStyle w:val="100000000000" w:firstRow="1" w:lastRow="0" w:firstColumn="0" w:lastColumn="0" w:oddVBand="0" w:evenVBand="0" w:oddHBand="0" w:evenHBand="0" w:firstRowFirstColumn="0" w:firstRowLastColumn="0" w:lastRowFirstColumn="0" w:lastRowLastColumn="0"/>
              <w:rPr>
                <w:sz w:val="18"/>
                <w:szCs w:val="18"/>
              </w:rPr>
            </w:pPr>
            <w:r w:rsidRPr="00D45F8F">
              <w:rPr>
                <w:sz w:val="18"/>
                <w:szCs w:val="18"/>
              </w:rPr>
              <w:t>Date</w:t>
            </w:r>
          </w:p>
        </w:tc>
        <w:tc>
          <w:tcPr>
            <w:tcW w:w="5723" w:type="dxa"/>
          </w:tcPr>
          <w:p w14:paraId="481D3E73" w14:textId="77777777" w:rsidR="008B3F57" w:rsidRPr="00D45F8F" w:rsidRDefault="008B3F57" w:rsidP="000237DD">
            <w:pPr>
              <w:pStyle w:val="NoSpacing"/>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D45F8F">
              <w:rPr>
                <w:sz w:val="18"/>
                <w:szCs w:val="18"/>
              </w:rPr>
              <w:t>Revision Description</w:t>
            </w:r>
          </w:p>
        </w:tc>
      </w:tr>
      <w:tr w:rsidR="008B3F57" w:rsidRPr="00D45F8F" w14:paraId="481D3E79" w14:textId="77777777" w:rsidTr="00D45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481D3E75" w14:textId="49553388" w:rsidR="008B3F57" w:rsidRPr="00D45F8F" w:rsidRDefault="00646314" w:rsidP="00D45F8F">
            <w:pPr>
              <w:spacing w:before="60" w:after="60"/>
              <w:jc w:val="center"/>
              <w:rPr>
                <w:sz w:val="18"/>
                <w:szCs w:val="18"/>
              </w:rPr>
            </w:pPr>
            <w:r w:rsidRPr="00D45F8F">
              <w:rPr>
                <w:sz w:val="18"/>
                <w:szCs w:val="18"/>
              </w:rPr>
              <w:t>0.1</w:t>
            </w:r>
          </w:p>
        </w:tc>
        <w:tc>
          <w:tcPr>
            <w:tcW w:w="1591" w:type="dxa"/>
          </w:tcPr>
          <w:p w14:paraId="481D3E76" w14:textId="64A6BE1F" w:rsidR="008B3F57" w:rsidRPr="00D45F8F" w:rsidRDefault="00646314" w:rsidP="000237DD">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D45F8F">
              <w:rPr>
                <w:sz w:val="18"/>
                <w:szCs w:val="18"/>
              </w:rPr>
              <w:t>Rich Adase</w:t>
            </w:r>
          </w:p>
        </w:tc>
        <w:tc>
          <w:tcPr>
            <w:tcW w:w="1117" w:type="dxa"/>
          </w:tcPr>
          <w:p w14:paraId="481D3E77" w14:textId="6BD8A3AB" w:rsidR="008B3F57" w:rsidRPr="00D45F8F" w:rsidRDefault="00646314" w:rsidP="00317157">
            <w:pPr>
              <w:spacing w:before="60" w:after="60"/>
              <w:jc w:val="center"/>
              <w:cnfStyle w:val="000000100000" w:firstRow="0" w:lastRow="0" w:firstColumn="0" w:lastColumn="0" w:oddVBand="0" w:evenVBand="0" w:oddHBand="1" w:evenHBand="0" w:firstRowFirstColumn="0" w:firstRowLastColumn="0" w:lastRowFirstColumn="0" w:lastRowLastColumn="0"/>
              <w:rPr>
                <w:sz w:val="18"/>
                <w:szCs w:val="18"/>
              </w:rPr>
            </w:pPr>
            <w:r w:rsidRPr="00D45F8F">
              <w:rPr>
                <w:sz w:val="18"/>
                <w:szCs w:val="18"/>
              </w:rPr>
              <w:t>1/10/2017</w:t>
            </w:r>
          </w:p>
        </w:tc>
        <w:tc>
          <w:tcPr>
            <w:tcW w:w="5723" w:type="dxa"/>
          </w:tcPr>
          <w:p w14:paraId="481D3E78" w14:textId="16B9EF37" w:rsidR="008B3F57" w:rsidRPr="00D45F8F" w:rsidRDefault="00646314" w:rsidP="00C303AD">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D45F8F">
              <w:rPr>
                <w:sz w:val="18"/>
                <w:szCs w:val="18"/>
              </w:rPr>
              <w:t xml:space="preserve">Initial </w:t>
            </w:r>
            <w:r w:rsidR="00C303AD" w:rsidRPr="00D45F8F">
              <w:rPr>
                <w:sz w:val="18"/>
                <w:szCs w:val="18"/>
              </w:rPr>
              <w:t>draft</w:t>
            </w:r>
          </w:p>
        </w:tc>
      </w:tr>
      <w:tr w:rsidR="008B3F57" w:rsidRPr="00D45F8F" w14:paraId="481D3E7E" w14:textId="77777777" w:rsidTr="00D45F8F">
        <w:tc>
          <w:tcPr>
            <w:cnfStyle w:val="001000000000" w:firstRow="0" w:lastRow="0" w:firstColumn="1" w:lastColumn="0" w:oddVBand="0" w:evenVBand="0" w:oddHBand="0" w:evenHBand="0" w:firstRowFirstColumn="0" w:firstRowLastColumn="0" w:lastRowFirstColumn="0" w:lastRowLastColumn="0"/>
            <w:tcW w:w="1127" w:type="dxa"/>
          </w:tcPr>
          <w:p w14:paraId="481D3E7A" w14:textId="41A25F4C" w:rsidR="008B3F57" w:rsidRPr="00D45F8F" w:rsidRDefault="00D45F8F" w:rsidP="00D45F8F">
            <w:pPr>
              <w:spacing w:before="60" w:after="60"/>
              <w:jc w:val="center"/>
              <w:rPr>
                <w:sz w:val="18"/>
                <w:szCs w:val="18"/>
              </w:rPr>
            </w:pPr>
            <w:r w:rsidRPr="00D45F8F">
              <w:rPr>
                <w:sz w:val="18"/>
                <w:szCs w:val="18"/>
              </w:rPr>
              <w:t>0.2</w:t>
            </w:r>
          </w:p>
        </w:tc>
        <w:tc>
          <w:tcPr>
            <w:tcW w:w="1591" w:type="dxa"/>
          </w:tcPr>
          <w:p w14:paraId="481D3E7B" w14:textId="3DD37085" w:rsidR="008B3F57" w:rsidRPr="00D45F8F" w:rsidRDefault="00D45F8F" w:rsidP="000237DD">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D45F8F">
              <w:rPr>
                <w:sz w:val="18"/>
                <w:szCs w:val="18"/>
              </w:rPr>
              <w:t>Rich Adase</w:t>
            </w:r>
          </w:p>
        </w:tc>
        <w:tc>
          <w:tcPr>
            <w:tcW w:w="1117" w:type="dxa"/>
          </w:tcPr>
          <w:p w14:paraId="481D3E7C" w14:textId="4940A411" w:rsidR="008B3F57" w:rsidRPr="00D45F8F" w:rsidRDefault="00244A76" w:rsidP="00317157">
            <w:pPr>
              <w:spacing w:before="60" w:after="6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1/20/2017</w:t>
            </w:r>
          </w:p>
        </w:tc>
        <w:tc>
          <w:tcPr>
            <w:tcW w:w="5723" w:type="dxa"/>
          </w:tcPr>
          <w:p w14:paraId="609478D7" w14:textId="3AECC704" w:rsidR="00EE7F4F" w:rsidRDefault="00EE7F4F" w:rsidP="00ED38DC">
            <w:pPr>
              <w:pStyle w:val="ListParagraph"/>
              <w:numPr>
                <w:ilvl w:val="0"/>
                <w:numId w:val="15"/>
              </w:num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Added section on Feature State Lifecycle</w:t>
            </w:r>
          </w:p>
          <w:p w14:paraId="481D3E7D" w14:textId="6391ACEF" w:rsidR="008B3F57" w:rsidRPr="00D45F8F" w:rsidRDefault="00D45F8F" w:rsidP="00ED38DC">
            <w:pPr>
              <w:pStyle w:val="ListParagraph"/>
              <w:numPr>
                <w:ilvl w:val="0"/>
                <w:numId w:val="15"/>
              </w:num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D45F8F">
              <w:rPr>
                <w:sz w:val="18"/>
                <w:szCs w:val="18"/>
              </w:rPr>
              <w:t>Expanded Features section to capture assumptions and class-specific decisions</w:t>
            </w:r>
          </w:p>
        </w:tc>
      </w:tr>
      <w:tr w:rsidR="008B3F57" w:rsidRPr="00D45F8F" w14:paraId="481D3E83" w14:textId="77777777" w:rsidTr="00D45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481D3E7F" w14:textId="0CE62B08" w:rsidR="008B3F57" w:rsidRPr="00D45F8F" w:rsidRDefault="00ED1F84" w:rsidP="00D45F8F">
            <w:pPr>
              <w:spacing w:before="60" w:after="60"/>
              <w:jc w:val="center"/>
              <w:rPr>
                <w:sz w:val="18"/>
                <w:szCs w:val="18"/>
              </w:rPr>
            </w:pPr>
            <w:r>
              <w:rPr>
                <w:sz w:val="18"/>
                <w:szCs w:val="18"/>
              </w:rPr>
              <w:t>0.3</w:t>
            </w:r>
          </w:p>
        </w:tc>
        <w:tc>
          <w:tcPr>
            <w:tcW w:w="1591" w:type="dxa"/>
          </w:tcPr>
          <w:p w14:paraId="481D3E80" w14:textId="750D94F7" w:rsidR="008B3F57" w:rsidRPr="00D45F8F" w:rsidRDefault="00ED1F84" w:rsidP="000237DD">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Rich Adase</w:t>
            </w:r>
          </w:p>
        </w:tc>
        <w:tc>
          <w:tcPr>
            <w:tcW w:w="1117" w:type="dxa"/>
          </w:tcPr>
          <w:p w14:paraId="481D3E81" w14:textId="788BD57C" w:rsidR="008B3F57" w:rsidRPr="00D45F8F" w:rsidRDefault="00D31119" w:rsidP="00317157">
            <w:pPr>
              <w:spacing w:before="60" w:after="6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1/30/2017</w:t>
            </w:r>
          </w:p>
        </w:tc>
        <w:tc>
          <w:tcPr>
            <w:tcW w:w="5723" w:type="dxa"/>
          </w:tcPr>
          <w:p w14:paraId="239E66A7" w14:textId="1498FEE9" w:rsidR="008B3F57" w:rsidRDefault="00ED1F84" w:rsidP="00ED38DC">
            <w:pPr>
              <w:pStyle w:val="ListParagraph"/>
              <w:numPr>
                <w:ilvl w:val="0"/>
                <w:numId w:val="18"/>
              </w:num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Added some BRs related to boundary feature classes</w:t>
            </w:r>
            <w:r w:rsidR="00121816">
              <w:rPr>
                <w:sz w:val="18"/>
                <w:szCs w:val="18"/>
              </w:rPr>
              <w:t xml:space="preserve"> and </w:t>
            </w:r>
            <w:r w:rsidR="00766D3A">
              <w:rPr>
                <w:sz w:val="18"/>
                <w:szCs w:val="18"/>
              </w:rPr>
              <w:t>functionality</w:t>
            </w:r>
          </w:p>
          <w:p w14:paraId="481D3E82" w14:textId="19C20F45" w:rsidR="00766D3A" w:rsidRPr="00766D3A" w:rsidRDefault="00766D3A" w:rsidP="00ED38DC">
            <w:pPr>
              <w:pStyle w:val="ListParagraph"/>
              <w:numPr>
                <w:ilvl w:val="0"/>
                <w:numId w:val="18"/>
              </w:num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Added </w:t>
            </w:r>
            <w:r w:rsidR="00454DE4">
              <w:rPr>
                <w:sz w:val="18"/>
                <w:szCs w:val="18"/>
              </w:rPr>
              <w:t xml:space="preserve">section to describe shared components and their attributes; started with </w:t>
            </w:r>
            <w:r>
              <w:rPr>
                <w:sz w:val="18"/>
                <w:szCs w:val="18"/>
              </w:rPr>
              <w:t>description of attributes related to geographic data collection</w:t>
            </w:r>
          </w:p>
        </w:tc>
      </w:tr>
      <w:tr w:rsidR="008B3F57" w:rsidRPr="00D45F8F" w14:paraId="481D3E88" w14:textId="77777777" w:rsidTr="00D45F8F">
        <w:tc>
          <w:tcPr>
            <w:cnfStyle w:val="001000000000" w:firstRow="0" w:lastRow="0" w:firstColumn="1" w:lastColumn="0" w:oddVBand="0" w:evenVBand="0" w:oddHBand="0" w:evenHBand="0" w:firstRowFirstColumn="0" w:firstRowLastColumn="0" w:lastRowFirstColumn="0" w:lastRowLastColumn="0"/>
            <w:tcW w:w="1127" w:type="dxa"/>
          </w:tcPr>
          <w:p w14:paraId="481D3E84" w14:textId="1FF5CAAD" w:rsidR="008B3F57" w:rsidRPr="00D45F8F" w:rsidRDefault="00D31119" w:rsidP="00D45F8F">
            <w:pPr>
              <w:spacing w:before="60" w:after="60"/>
              <w:jc w:val="center"/>
              <w:rPr>
                <w:sz w:val="18"/>
                <w:szCs w:val="18"/>
              </w:rPr>
            </w:pPr>
            <w:r>
              <w:rPr>
                <w:sz w:val="18"/>
                <w:szCs w:val="18"/>
              </w:rPr>
              <w:t>0.4</w:t>
            </w:r>
          </w:p>
        </w:tc>
        <w:tc>
          <w:tcPr>
            <w:tcW w:w="1591" w:type="dxa"/>
          </w:tcPr>
          <w:p w14:paraId="481D3E85" w14:textId="336D05FF" w:rsidR="008B3F57" w:rsidRPr="00D45F8F" w:rsidRDefault="00D31119" w:rsidP="000237DD">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Rich Adase</w:t>
            </w:r>
          </w:p>
        </w:tc>
        <w:tc>
          <w:tcPr>
            <w:tcW w:w="1117" w:type="dxa"/>
          </w:tcPr>
          <w:p w14:paraId="481D3E86" w14:textId="2789EBB0" w:rsidR="008B3F57" w:rsidRPr="00D45F8F" w:rsidRDefault="00D31119" w:rsidP="00317157">
            <w:pPr>
              <w:spacing w:before="60" w:after="6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2/15/2017</w:t>
            </w:r>
          </w:p>
        </w:tc>
        <w:tc>
          <w:tcPr>
            <w:tcW w:w="5723" w:type="dxa"/>
          </w:tcPr>
          <w:p w14:paraId="407045DE" w14:textId="77777777" w:rsidR="008B3F57" w:rsidRDefault="00D31119" w:rsidP="00ED38DC">
            <w:pPr>
              <w:pStyle w:val="ListParagraph"/>
              <w:numPr>
                <w:ilvl w:val="0"/>
                <w:numId w:val="20"/>
              </w:num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D31119">
              <w:rPr>
                <w:sz w:val="18"/>
                <w:szCs w:val="18"/>
              </w:rPr>
              <w:t>Updated list of documents included in the DFS</w:t>
            </w:r>
          </w:p>
          <w:p w14:paraId="481D3E87" w14:textId="2E353E40" w:rsidR="00D31119" w:rsidRPr="00D31119" w:rsidRDefault="00D31119" w:rsidP="00ED38DC">
            <w:pPr>
              <w:pStyle w:val="ListParagraph"/>
              <w:numPr>
                <w:ilvl w:val="0"/>
                <w:numId w:val="20"/>
              </w:num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Added Appendix A for open issue tracking</w:t>
            </w:r>
          </w:p>
        </w:tc>
      </w:tr>
      <w:tr w:rsidR="00945AF3" w:rsidRPr="00D45F8F" w14:paraId="481D3E92" w14:textId="77777777" w:rsidTr="00D45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481D3E8E" w14:textId="1130CAAD" w:rsidR="00945AF3" w:rsidRPr="00D45F8F" w:rsidRDefault="00317157" w:rsidP="00945AF3">
            <w:pPr>
              <w:spacing w:before="60" w:after="60"/>
              <w:jc w:val="center"/>
              <w:rPr>
                <w:sz w:val="18"/>
                <w:szCs w:val="18"/>
              </w:rPr>
            </w:pPr>
            <w:r>
              <w:rPr>
                <w:sz w:val="18"/>
                <w:szCs w:val="18"/>
              </w:rPr>
              <w:t>0.5</w:t>
            </w:r>
          </w:p>
        </w:tc>
        <w:tc>
          <w:tcPr>
            <w:tcW w:w="1591" w:type="dxa"/>
          </w:tcPr>
          <w:p w14:paraId="481D3E8F" w14:textId="7BCC927A" w:rsidR="00945AF3" w:rsidRPr="00D45F8F" w:rsidRDefault="00945AF3" w:rsidP="00945AF3">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Rama </w:t>
            </w:r>
            <w:proofErr w:type="spellStart"/>
            <w:r>
              <w:rPr>
                <w:sz w:val="18"/>
                <w:szCs w:val="18"/>
              </w:rPr>
              <w:t>Ankam</w:t>
            </w:r>
            <w:proofErr w:type="spellEnd"/>
          </w:p>
        </w:tc>
        <w:tc>
          <w:tcPr>
            <w:tcW w:w="1117" w:type="dxa"/>
          </w:tcPr>
          <w:p w14:paraId="481D3E90" w14:textId="4991CD68" w:rsidR="00945AF3" w:rsidRPr="00D45F8F" w:rsidRDefault="00945AF3" w:rsidP="00317157">
            <w:pPr>
              <w:spacing w:before="60" w:after="6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2/22/2017</w:t>
            </w:r>
          </w:p>
        </w:tc>
        <w:tc>
          <w:tcPr>
            <w:tcW w:w="5723" w:type="dxa"/>
          </w:tcPr>
          <w:p w14:paraId="5656CD4D" w14:textId="47B274FA" w:rsidR="00317157" w:rsidRPr="00317157" w:rsidRDefault="00317157" w:rsidP="00ED38DC">
            <w:pPr>
              <w:pStyle w:val="ListParagraph"/>
              <w:numPr>
                <w:ilvl w:val="0"/>
                <w:numId w:val="91"/>
              </w:num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317157">
              <w:rPr>
                <w:sz w:val="18"/>
                <w:szCs w:val="18"/>
              </w:rPr>
              <w:t xml:space="preserve">Added </w:t>
            </w:r>
            <w:r>
              <w:rPr>
                <w:sz w:val="18"/>
                <w:szCs w:val="18"/>
              </w:rPr>
              <w:t>preliminary review notes to A</w:t>
            </w:r>
            <w:r w:rsidRPr="00317157">
              <w:rPr>
                <w:sz w:val="18"/>
                <w:szCs w:val="18"/>
              </w:rPr>
              <w:t xml:space="preserve">ppendix </w:t>
            </w:r>
            <w:r>
              <w:rPr>
                <w:sz w:val="18"/>
                <w:szCs w:val="18"/>
              </w:rPr>
              <w:t>A</w:t>
            </w:r>
          </w:p>
          <w:p w14:paraId="481D3E91" w14:textId="4A701992" w:rsidR="00945AF3" w:rsidRPr="00317157" w:rsidRDefault="00945AF3" w:rsidP="00ED38DC">
            <w:pPr>
              <w:pStyle w:val="ListParagraph"/>
              <w:numPr>
                <w:ilvl w:val="0"/>
                <w:numId w:val="91"/>
              </w:num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317157">
              <w:rPr>
                <w:sz w:val="18"/>
                <w:szCs w:val="18"/>
              </w:rPr>
              <w:t xml:space="preserve">Updated some </w:t>
            </w:r>
            <w:r w:rsidR="00317157">
              <w:rPr>
                <w:sz w:val="18"/>
                <w:szCs w:val="18"/>
              </w:rPr>
              <w:t>issues</w:t>
            </w:r>
            <w:r w:rsidRPr="00317157">
              <w:rPr>
                <w:sz w:val="18"/>
                <w:szCs w:val="18"/>
              </w:rPr>
              <w:t xml:space="preserve"> </w:t>
            </w:r>
            <w:r w:rsidR="00317157">
              <w:rPr>
                <w:sz w:val="18"/>
                <w:szCs w:val="18"/>
              </w:rPr>
              <w:t>that can be accommodated for March core GIS delivery</w:t>
            </w:r>
          </w:p>
        </w:tc>
      </w:tr>
      <w:tr w:rsidR="00945AF3" w:rsidRPr="00D45F8F" w14:paraId="481D3E97" w14:textId="77777777" w:rsidTr="00D45F8F">
        <w:tc>
          <w:tcPr>
            <w:cnfStyle w:val="001000000000" w:firstRow="0" w:lastRow="0" w:firstColumn="1" w:lastColumn="0" w:oddVBand="0" w:evenVBand="0" w:oddHBand="0" w:evenHBand="0" w:firstRowFirstColumn="0" w:firstRowLastColumn="0" w:lastRowFirstColumn="0" w:lastRowLastColumn="0"/>
            <w:tcW w:w="1127" w:type="dxa"/>
          </w:tcPr>
          <w:p w14:paraId="481D3E93" w14:textId="54FAF2A3" w:rsidR="00945AF3" w:rsidRPr="00D45F8F" w:rsidRDefault="0091163A" w:rsidP="00945AF3">
            <w:pPr>
              <w:spacing w:before="60" w:after="60"/>
              <w:jc w:val="center"/>
              <w:rPr>
                <w:sz w:val="18"/>
                <w:szCs w:val="18"/>
              </w:rPr>
            </w:pPr>
            <w:r>
              <w:rPr>
                <w:sz w:val="18"/>
                <w:szCs w:val="18"/>
              </w:rPr>
              <w:t>0.6</w:t>
            </w:r>
          </w:p>
        </w:tc>
        <w:tc>
          <w:tcPr>
            <w:tcW w:w="1591" w:type="dxa"/>
          </w:tcPr>
          <w:p w14:paraId="4EB0D63F" w14:textId="77777777" w:rsidR="00945AF3" w:rsidRDefault="0091163A" w:rsidP="00945AF3">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Rich Adase</w:t>
            </w:r>
          </w:p>
          <w:p w14:paraId="481D3E94" w14:textId="74A6F02F" w:rsidR="000643F5" w:rsidRPr="00D45F8F" w:rsidRDefault="000643F5" w:rsidP="00945AF3">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Joel </w:t>
            </w:r>
            <w:proofErr w:type="spellStart"/>
            <w:r>
              <w:rPr>
                <w:sz w:val="18"/>
                <w:szCs w:val="18"/>
              </w:rPr>
              <w:t>Dizon</w:t>
            </w:r>
            <w:proofErr w:type="spellEnd"/>
          </w:p>
        </w:tc>
        <w:tc>
          <w:tcPr>
            <w:tcW w:w="1117" w:type="dxa"/>
          </w:tcPr>
          <w:p w14:paraId="481D3E95" w14:textId="4BB992E6" w:rsidR="00945AF3" w:rsidRPr="00D45F8F" w:rsidRDefault="000643F5" w:rsidP="00317157">
            <w:pPr>
              <w:spacing w:before="60" w:after="6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3/30/2017</w:t>
            </w:r>
          </w:p>
        </w:tc>
        <w:tc>
          <w:tcPr>
            <w:tcW w:w="5723" w:type="dxa"/>
          </w:tcPr>
          <w:p w14:paraId="6B0A78CE" w14:textId="77777777" w:rsidR="00945AF3" w:rsidRDefault="0091163A" w:rsidP="00ED38DC">
            <w:pPr>
              <w:pStyle w:val="ListParagraph"/>
              <w:numPr>
                <w:ilvl w:val="0"/>
                <w:numId w:val="92"/>
              </w:num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Relocated Feature State Lifecycle to Job Management DDD</w:t>
            </w:r>
          </w:p>
          <w:p w14:paraId="481D3E96" w14:textId="0BC9795D" w:rsidR="000643F5" w:rsidRPr="0091163A" w:rsidRDefault="000643F5" w:rsidP="00ED38DC">
            <w:pPr>
              <w:pStyle w:val="ListParagraph"/>
              <w:numPr>
                <w:ilvl w:val="0"/>
                <w:numId w:val="92"/>
              </w:num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585279">
              <w:rPr>
                <w:sz w:val="18"/>
                <w:szCs w:val="18"/>
              </w:rPr>
              <w:t>Elaborated Fiber Relationships</w:t>
            </w:r>
          </w:p>
        </w:tc>
      </w:tr>
      <w:tr w:rsidR="00945AF3" w:rsidRPr="00D45F8F" w14:paraId="481D3E9C" w14:textId="77777777" w:rsidTr="00D45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481D3E98" w14:textId="77CF0382" w:rsidR="00945AF3" w:rsidRPr="00D45F8F" w:rsidRDefault="0044057D" w:rsidP="00945AF3">
            <w:pPr>
              <w:spacing w:before="60" w:after="60"/>
              <w:jc w:val="center"/>
              <w:rPr>
                <w:sz w:val="18"/>
                <w:szCs w:val="18"/>
              </w:rPr>
            </w:pPr>
            <w:r>
              <w:rPr>
                <w:sz w:val="18"/>
                <w:szCs w:val="18"/>
              </w:rPr>
              <w:t>1.2</w:t>
            </w:r>
          </w:p>
        </w:tc>
        <w:tc>
          <w:tcPr>
            <w:tcW w:w="1591" w:type="dxa"/>
          </w:tcPr>
          <w:p w14:paraId="481D3E99" w14:textId="5BC6932D" w:rsidR="00945AF3" w:rsidRPr="00D45F8F" w:rsidRDefault="0044057D" w:rsidP="00945AF3">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Rich Adase</w:t>
            </w:r>
          </w:p>
        </w:tc>
        <w:tc>
          <w:tcPr>
            <w:tcW w:w="1117" w:type="dxa"/>
          </w:tcPr>
          <w:p w14:paraId="481D3E9A" w14:textId="706DF167" w:rsidR="00945AF3" w:rsidRPr="00D45F8F" w:rsidRDefault="00FC4B3D" w:rsidP="00FC4B3D">
            <w:pPr>
              <w:spacing w:before="60" w:after="6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5/15</w:t>
            </w:r>
            <w:r w:rsidR="0044057D">
              <w:rPr>
                <w:sz w:val="18"/>
                <w:szCs w:val="18"/>
              </w:rPr>
              <w:t>/2017</w:t>
            </w:r>
          </w:p>
        </w:tc>
        <w:tc>
          <w:tcPr>
            <w:tcW w:w="5723" w:type="dxa"/>
          </w:tcPr>
          <w:p w14:paraId="7B762995" w14:textId="77777777" w:rsidR="00945AF3" w:rsidRDefault="002C7980" w:rsidP="00ED38DC">
            <w:pPr>
              <w:pStyle w:val="ListParagraph"/>
              <w:numPr>
                <w:ilvl w:val="0"/>
                <w:numId w:val="93"/>
              </w:num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Elaborated on feature sections – </w:t>
            </w:r>
            <w:r w:rsidR="00082574">
              <w:rPr>
                <w:sz w:val="18"/>
                <w:szCs w:val="18"/>
              </w:rPr>
              <w:t xml:space="preserve">Duct Point, </w:t>
            </w:r>
            <w:r>
              <w:rPr>
                <w:sz w:val="18"/>
                <w:szCs w:val="18"/>
              </w:rPr>
              <w:t>Miscellaneous Structure, Primary/Secondary Conductor Node</w:t>
            </w:r>
          </w:p>
          <w:p w14:paraId="481D3E9B" w14:textId="02E786D3" w:rsidR="009E29ED" w:rsidRPr="009E29ED" w:rsidRDefault="00FC4B3D" w:rsidP="00ED38DC">
            <w:pPr>
              <w:pStyle w:val="ListParagraph"/>
              <w:numPr>
                <w:ilvl w:val="0"/>
                <w:numId w:val="93"/>
              </w:num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Added section under Shared Attribution describing logic for Device ID attributes</w:t>
            </w:r>
          </w:p>
        </w:tc>
      </w:tr>
      <w:tr w:rsidR="00945AF3" w:rsidRPr="00D45F8F" w14:paraId="481D3EA1" w14:textId="77777777" w:rsidTr="00D45F8F">
        <w:tc>
          <w:tcPr>
            <w:cnfStyle w:val="001000000000" w:firstRow="0" w:lastRow="0" w:firstColumn="1" w:lastColumn="0" w:oddVBand="0" w:evenVBand="0" w:oddHBand="0" w:evenHBand="0" w:firstRowFirstColumn="0" w:firstRowLastColumn="0" w:lastRowFirstColumn="0" w:lastRowLastColumn="0"/>
            <w:tcW w:w="1127" w:type="dxa"/>
          </w:tcPr>
          <w:p w14:paraId="481D3E9D" w14:textId="155F6B0F" w:rsidR="00945AF3" w:rsidRPr="00D45F8F" w:rsidRDefault="009E29ED" w:rsidP="00945AF3">
            <w:pPr>
              <w:spacing w:before="60" w:after="60"/>
              <w:jc w:val="center"/>
              <w:rPr>
                <w:sz w:val="18"/>
                <w:szCs w:val="18"/>
              </w:rPr>
            </w:pPr>
            <w:r>
              <w:rPr>
                <w:sz w:val="18"/>
                <w:szCs w:val="18"/>
              </w:rPr>
              <w:t>1.</w:t>
            </w:r>
            <w:r w:rsidR="006616D6">
              <w:rPr>
                <w:sz w:val="18"/>
                <w:szCs w:val="18"/>
              </w:rPr>
              <w:t>6</w:t>
            </w:r>
          </w:p>
        </w:tc>
        <w:tc>
          <w:tcPr>
            <w:tcW w:w="1591" w:type="dxa"/>
          </w:tcPr>
          <w:p w14:paraId="481D3E9E" w14:textId="060DFC25" w:rsidR="00945AF3" w:rsidRPr="00D45F8F" w:rsidRDefault="009E29ED" w:rsidP="00945AF3">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Rich Adase</w:t>
            </w:r>
          </w:p>
        </w:tc>
        <w:tc>
          <w:tcPr>
            <w:tcW w:w="1117" w:type="dxa"/>
          </w:tcPr>
          <w:p w14:paraId="481D3E9F" w14:textId="38123026" w:rsidR="00945AF3" w:rsidRPr="00D45F8F" w:rsidRDefault="006616D6" w:rsidP="00317157">
            <w:pPr>
              <w:spacing w:before="60" w:after="6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6/16/2017</w:t>
            </w:r>
          </w:p>
        </w:tc>
        <w:tc>
          <w:tcPr>
            <w:tcW w:w="5723" w:type="dxa"/>
          </w:tcPr>
          <w:p w14:paraId="1575E3EF" w14:textId="77777777" w:rsidR="006616D6" w:rsidRDefault="009E29ED" w:rsidP="00ED38DC">
            <w:pPr>
              <w:pStyle w:val="ListParagraph"/>
              <w:numPr>
                <w:ilvl w:val="0"/>
                <w:numId w:val="94"/>
              </w:num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Added section under Shared Attribution describing CU/Ancillary CU component behavior</w:t>
            </w:r>
          </w:p>
          <w:p w14:paraId="481D3EA0" w14:textId="66B5F2FB" w:rsidR="000A611E" w:rsidRPr="006616D6" w:rsidRDefault="000A611E" w:rsidP="00ED38DC">
            <w:pPr>
              <w:pStyle w:val="ListParagraph"/>
              <w:numPr>
                <w:ilvl w:val="0"/>
                <w:numId w:val="94"/>
              </w:num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Relocated BRs from Business Rules DDD regarding GIS Connectivity requirements</w:t>
            </w:r>
          </w:p>
        </w:tc>
      </w:tr>
      <w:tr w:rsidR="00945AF3" w:rsidRPr="00D45F8F" w14:paraId="481D3EA6" w14:textId="77777777" w:rsidTr="00D45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481D3EA2" w14:textId="3326F65B" w:rsidR="00945AF3" w:rsidRPr="00D45F8F" w:rsidRDefault="00DE7C72" w:rsidP="00945AF3">
            <w:pPr>
              <w:spacing w:before="60" w:after="60"/>
              <w:jc w:val="center"/>
              <w:rPr>
                <w:sz w:val="18"/>
                <w:szCs w:val="18"/>
              </w:rPr>
            </w:pPr>
            <w:r>
              <w:rPr>
                <w:sz w:val="18"/>
                <w:szCs w:val="18"/>
              </w:rPr>
              <w:t>1.8</w:t>
            </w:r>
          </w:p>
        </w:tc>
        <w:tc>
          <w:tcPr>
            <w:tcW w:w="1591" w:type="dxa"/>
          </w:tcPr>
          <w:p w14:paraId="481D3EA3" w14:textId="26CD27CE" w:rsidR="00945AF3" w:rsidRPr="00D45F8F" w:rsidRDefault="0016567E" w:rsidP="00945AF3">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Rich Adase</w:t>
            </w:r>
          </w:p>
        </w:tc>
        <w:tc>
          <w:tcPr>
            <w:tcW w:w="1117" w:type="dxa"/>
          </w:tcPr>
          <w:p w14:paraId="481D3EA4" w14:textId="38CE9673" w:rsidR="00945AF3" w:rsidRPr="00D45F8F" w:rsidRDefault="00DE7C72" w:rsidP="00317157">
            <w:pPr>
              <w:spacing w:before="60" w:after="6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7/10/2017</w:t>
            </w:r>
          </w:p>
        </w:tc>
        <w:tc>
          <w:tcPr>
            <w:tcW w:w="5723" w:type="dxa"/>
          </w:tcPr>
          <w:p w14:paraId="4CB200AE" w14:textId="77777777" w:rsidR="00945AF3" w:rsidRDefault="0016567E" w:rsidP="00ED38DC">
            <w:pPr>
              <w:pStyle w:val="ListParagraph"/>
              <w:numPr>
                <w:ilvl w:val="0"/>
                <w:numId w:val="94"/>
              </w:num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Relocated BR</w:t>
            </w:r>
            <w:r w:rsidRPr="0016567E">
              <w:rPr>
                <w:sz w:val="18"/>
                <w:szCs w:val="18"/>
              </w:rPr>
              <w:t xml:space="preserve"> from Business Rules DDD regarding </w:t>
            </w:r>
            <w:r>
              <w:rPr>
                <w:sz w:val="18"/>
                <w:szCs w:val="18"/>
              </w:rPr>
              <w:t>service point validation</w:t>
            </w:r>
          </w:p>
          <w:p w14:paraId="481D3EA5" w14:textId="63D0E541" w:rsidR="00CA7A33" w:rsidRPr="0016567E" w:rsidRDefault="00CA7A33" w:rsidP="00ED38DC">
            <w:pPr>
              <w:pStyle w:val="ListParagraph"/>
              <w:numPr>
                <w:ilvl w:val="0"/>
                <w:numId w:val="94"/>
              </w:num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Added Open Point as a type of Secondary Conductor Node</w:t>
            </w:r>
          </w:p>
        </w:tc>
      </w:tr>
      <w:tr w:rsidR="00945AF3" w:rsidRPr="00D45F8F" w14:paraId="481D3EAB" w14:textId="77777777" w:rsidTr="00D45F8F">
        <w:tc>
          <w:tcPr>
            <w:cnfStyle w:val="001000000000" w:firstRow="0" w:lastRow="0" w:firstColumn="1" w:lastColumn="0" w:oddVBand="0" w:evenVBand="0" w:oddHBand="0" w:evenHBand="0" w:firstRowFirstColumn="0" w:firstRowLastColumn="0" w:lastRowFirstColumn="0" w:lastRowLastColumn="0"/>
            <w:tcW w:w="1127" w:type="dxa"/>
          </w:tcPr>
          <w:p w14:paraId="481D3EA7" w14:textId="78C5D80C" w:rsidR="00945AF3" w:rsidRPr="00D45F8F" w:rsidRDefault="00DE7C72" w:rsidP="00945AF3">
            <w:pPr>
              <w:spacing w:before="60" w:after="60"/>
              <w:jc w:val="center"/>
              <w:rPr>
                <w:sz w:val="18"/>
                <w:szCs w:val="18"/>
              </w:rPr>
            </w:pPr>
            <w:r>
              <w:rPr>
                <w:sz w:val="18"/>
                <w:szCs w:val="18"/>
              </w:rPr>
              <w:t>1.9</w:t>
            </w:r>
          </w:p>
        </w:tc>
        <w:tc>
          <w:tcPr>
            <w:tcW w:w="1591" w:type="dxa"/>
          </w:tcPr>
          <w:p w14:paraId="481D3EA8" w14:textId="794A3582" w:rsidR="00945AF3" w:rsidRPr="00D45F8F" w:rsidRDefault="00DE7C72" w:rsidP="00945AF3">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Rich Adase</w:t>
            </w:r>
          </w:p>
        </w:tc>
        <w:tc>
          <w:tcPr>
            <w:tcW w:w="1117" w:type="dxa"/>
          </w:tcPr>
          <w:p w14:paraId="481D3EA9" w14:textId="5660B6A3" w:rsidR="00945AF3" w:rsidRPr="00D45F8F" w:rsidRDefault="00DE7C72" w:rsidP="00317157">
            <w:pPr>
              <w:spacing w:before="60" w:after="6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7/1</w:t>
            </w:r>
            <w:r w:rsidR="00C90B92">
              <w:rPr>
                <w:sz w:val="18"/>
                <w:szCs w:val="18"/>
              </w:rPr>
              <w:t>9</w:t>
            </w:r>
            <w:r>
              <w:rPr>
                <w:sz w:val="18"/>
                <w:szCs w:val="18"/>
              </w:rPr>
              <w:t>/2017</w:t>
            </w:r>
          </w:p>
        </w:tc>
        <w:tc>
          <w:tcPr>
            <w:tcW w:w="5723" w:type="dxa"/>
          </w:tcPr>
          <w:p w14:paraId="2F73BD57" w14:textId="77777777" w:rsidR="00945AF3" w:rsidRDefault="00DE7C72" w:rsidP="00ED38DC">
            <w:pPr>
              <w:pStyle w:val="ListParagraph"/>
              <w:numPr>
                <w:ilvl w:val="0"/>
                <w:numId w:val="96"/>
              </w:num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Reorganized section on virtual points</w:t>
            </w:r>
          </w:p>
          <w:p w14:paraId="19564E6C" w14:textId="77777777" w:rsidR="00DE7C72" w:rsidRDefault="00DE7C72" w:rsidP="00ED38DC">
            <w:pPr>
              <w:pStyle w:val="ListParagraph"/>
              <w:numPr>
                <w:ilvl w:val="0"/>
                <w:numId w:val="96"/>
              </w:num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Updated Legends section to directly address more BRs</w:t>
            </w:r>
          </w:p>
          <w:p w14:paraId="481D3EAA" w14:textId="5B07E729" w:rsidR="00C90B92" w:rsidRPr="00DE7C72" w:rsidRDefault="00C90B92" w:rsidP="00ED38DC">
            <w:pPr>
              <w:pStyle w:val="ListParagraph"/>
              <w:numPr>
                <w:ilvl w:val="0"/>
                <w:numId w:val="96"/>
              </w:num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Responded to outstanding review comments</w:t>
            </w:r>
          </w:p>
        </w:tc>
      </w:tr>
      <w:tr w:rsidR="00945AF3" w:rsidRPr="00D45F8F" w14:paraId="481D3EB0" w14:textId="77777777" w:rsidTr="00D45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481D3EAC" w14:textId="7F330299" w:rsidR="00945AF3" w:rsidRPr="00D45F8F" w:rsidRDefault="00B35384" w:rsidP="00945AF3">
            <w:pPr>
              <w:spacing w:before="60" w:after="60"/>
              <w:jc w:val="center"/>
              <w:rPr>
                <w:sz w:val="18"/>
                <w:szCs w:val="18"/>
              </w:rPr>
            </w:pPr>
            <w:r>
              <w:rPr>
                <w:sz w:val="18"/>
                <w:szCs w:val="18"/>
              </w:rPr>
              <w:t>2.0</w:t>
            </w:r>
          </w:p>
        </w:tc>
        <w:tc>
          <w:tcPr>
            <w:tcW w:w="1591" w:type="dxa"/>
          </w:tcPr>
          <w:p w14:paraId="481D3EAD" w14:textId="32C934E4" w:rsidR="00945AF3" w:rsidRPr="00D45F8F" w:rsidRDefault="00B35384" w:rsidP="00945AF3">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Rich Adase</w:t>
            </w:r>
          </w:p>
        </w:tc>
        <w:tc>
          <w:tcPr>
            <w:tcW w:w="1117" w:type="dxa"/>
          </w:tcPr>
          <w:p w14:paraId="481D3EAE" w14:textId="7EAE2982" w:rsidR="00945AF3" w:rsidRPr="00D45F8F" w:rsidRDefault="00B35384" w:rsidP="00317157">
            <w:pPr>
              <w:spacing w:before="60" w:after="6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8/14/2017</w:t>
            </w:r>
          </w:p>
        </w:tc>
        <w:tc>
          <w:tcPr>
            <w:tcW w:w="5723" w:type="dxa"/>
          </w:tcPr>
          <w:p w14:paraId="4B718407" w14:textId="77777777" w:rsidR="00945AF3" w:rsidRDefault="007A31BB" w:rsidP="00ED38DC">
            <w:pPr>
              <w:pStyle w:val="ListParagraph"/>
              <w:numPr>
                <w:ilvl w:val="0"/>
                <w:numId w:val="20"/>
              </w:num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Clarified mapping of virtual point feature classes during migration to OMS</w:t>
            </w:r>
          </w:p>
          <w:p w14:paraId="481D3EAF" w14:textId="054C516D" w:rsidR="007A31BB" w:rsidRPr="007A31BB" w:rsidRDefault="005B4009" w:rsidP="00ED38DC">
            <w:pPr>
              <w:pStyle w:val="ListParagraph"/>
              <w:numPr>
                <w:ilvl w:val="0"/>
                <w:numId w:val="20"/>
              </w:num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Specified use of 4-way footprint for Special </w:t>
            </w:r>
            <w:proofErr w:type="gramStart"/>
            <w:r>
              <w:rPr>
                <w:sz w:val="18"/>
                <w:szCs w:val="18"/>
              </w:rPr>
              <w:t>type</w:t>
            </w:r>
            <w:proofErr w:type="gramEnd"/>
            <w:r>
              <w:rPr>
                <w:sz w:val="18"/>
                <w:szCs w:val="18"/>
              </w:rPr>
              <w:t xml:space="preserve"> Manholes</w:t>
            </w:r>
          </w:p>
        </w:tc>
      </w:tr>
      <w:tr w:rsidR="00F4200C" w:rsidRPr="00D45F8F" w14:paraId="7AB0AD5F" w14:textId="77777777" w:rsidTr="00D45F8F">
        <w:tc>
          <w:tcPr>
            <w:cnfStyle w:val="001000000000" w:firstRow="0" w:lastRow="0" w:firstColumn="1" w:lastColumn="0" w:oddVBand="0" w:evenVBand="0" w:oddHBand="0" w:evenHBand="0" w:firstRowFirstColumn="0" w:firstRowLastColumn="0" w:lastRowFirstColumn="0" w:lastRowLastColumn="0"/>
            <w:tcW w:w="1127" w:type="dxa"/>
          </w:tcPr>
          <w:p w14:paraId="3DDA0F56" w14:textId="78B40F6D" w:rsidR="00F4200C" w:rsidRDefault="00F4200C" w:rsidP="00945AF3">
            <w:pPr>
              <w:spacing w:before="60" w:after="60"/>
              <w:jc w:val="center"/>
              <w:rPr>
                <w:sz w:val="18"/>
                <w:szCs w:val="18"/>
              </w:rPr>
            </w:pPr>
            <w:r>
              <w:rPr>
                <w:sz w:val="18"/>
                <w:szCs w:val="18"/>
              </w:rPr>
              <w:t>2.1</w:t>
            </w:r>
          </w:p>
        </w:tc>
        <w:tc>
          <w:tcPr>
            <w:tcW w:w="1591" w:type="dxa"/>
          </w:tcPr>
          <w:p w14:paraId="718B27C3" w14:textId="165EF83E" w:rsidR="00F4200C" w:rsidRDefault="00F4200C" w:rsidP="00945AF3">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Rich Adase</w:t>
            </w:r>
          </w:p>
        </w:tc>
        <w:tc>
          <w:tcPr>
            <w:tcW w:w="1117" w:type="dxa"/>
          </w:tcPr>
          <w:p w14:paraId="028155A9" w14:textId="23C95AA1" w:rsidR="00F4200C" w:rsidRDefault="00E752CF" w:rsidP="00317157">
            <w:pPr>
              <w:spacing w:before="60" w:after="6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3/30/2018</w:t>
            </w:r>
          </w:p>
        </w:tc>
        <w:tc>
          <w:tcPr>
            <w:tcW w:w="5723" w:type="dxa"/>
          </w:tcPr>
          <w:p w14:paraId="33635607" w14:textId="77777777" w:rsidR="00F4200C" w:rsidRDefault="00F4200C" w:rsidP="00ED38DC">
            <w:pPr>
              <w:pStyle w:val="ListParagraph"/>
              <w:numPr>
                <w:ilvl w:val="0"/>
                <w:numId w:val="20"/>
              </w:num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Described placement of Duct Bank, Formation, and Duct</w:t>
            </w:r>
          </w:p>
          <w:p w14:paraId="3C7AF9B1" w14:textId="77777777" w:rsidR="009A091C" w:rsidRDefault="009A091C" w:rsidP="00ED38DC">
            <w:pPr>
              <w:pStyle w:val="ListParagraph"/>
              <w:numPr>
                <w:ilvl w:val="0"/>
                <w:numId w:val="20"/>
              </w:num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Reorganized BRs to specifically address COTS functionality</w:t>
            </w:r>
          </w:p>
          <w:p w14:paraId="081C38E2" w14:textId="77777777" w:rsidR="00E752CF" w:rsidRDefault="00E752CF" w:rsidP="00ED38DC">
            <w:pPr>
              <w:pStyle w:val="ListParagraph"/>
              <w:numPr>
                <w:ilvl w:val="0"/>
                <w:numId w:val="20"/>
              </w:num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Added section </w:t>
            </w:r>
            <w:r>
              <w:rPr>
                <w:sz w:val="18"/>
                <w:szCs w:val="18"/>
              </w:rPr>
              <w:fldChar w:fldCharType="begin"/>
            </w:r>
            <w:r>
              <w:rPr>
                <w:sz w:val="18"/>
                <w:szCs w:val="18"/>
              </w:rPr>
              <w:instrText xml:space="preserve"> REF _Ref510171707 \r \h </w:instrText>
            </w:r>
            <w:r>
              <w:rPr>
                <w:sz w:val="18"/>
                <w:szCs w:val="18"/>
              </w:rPr>
            </w:r>
            <w:r>
              <w:rPr>
                <w:sz w:val="18"/>
                <w:szCs w:val="18"/>
              </w:rPr>
              <w:fldChar w:fldCharType="separate"/>
            </w:r>
            <w:r>
              <w:rPr>
                <w:sz w:val="18"/>
                <w:szCs w:val="18"/>
              </w:rPr>
              <w:t>7</w:t>
            </w:r>
            <w:r>
              <w:rPr>
                <w:sz w:val="18"/>
                <w:szCs w:val="18"/>
              </w:rPr>
              <w:fldChar w:fldCharType="end"/>
            </w:r>
            <w:r>
              <w:rPr>
                <w:sz w:val="18"/>
                <w:szCs w:val="18"/>
              </w:rPr>
              <w:t xml:space="preserve"> to describe switch gear assemblies</w:t>
            </w:r>
          </w:p>
          <w:p w14:paraId="36BFE493" w14:textId="3C750EA8" w:rsidR="00E752CF" w:rsidRDefault="00E752CF" w:rsidP="00ED38DC">
            <w:pPr>
              <w:pStyle w:val="ListParagraph"/>
              <w:numPr>
                <w:ilvl w:val="0"/>
                <w:numId w:val="20"/>
              </w:num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Responded to comments and open issues</w:t>
            </w:r>
          </w:p>
        </w:tc>
      </w:tr>
    </w:tbl>
    <w:p w14:paraId="481D3EB1" w14:textId="4719E776" w:rsidR="000E3F17" w:rsidRDefault="000E3F17" w:rsidP="000237DD">
      <w:pPr>
        <w:spacing w:before="0"/>
      </w:pPr>
    </w:p>
    <w:p w14:paraId="47D17C53" w14:textId="77777777" w:rsidR="000E3F17" w:rsidRDefault="000E3F17">
      <w:pPr>
        <w:spacing w:before="0"/>
      </w:pPr>
      <w:r>
        <w:br w:type="page"/>
      </w:r>
    </w:p>
    <w:sdt>
      <w:sdtPr>
        <w:rPr>
          <w:rFonts w:ascii="Arial" w:eastAsia="Times New Roman" w:hAnsi="Arial" w:cs="Times New Roman"/>
          <w:b w:val="0"/>
          <w:bCs w:val="0"/>
          <w:color w:val="auto"/>
          <w:sz w:val="20"/>
          <w:szCs w:val="20"/>
          <w:lang w:eastAsia="en-US"/>
        </w:rPr>
        <w:id w:val="-803472178"/>
        <w:docPartObj>
          <w:docPartGallery w:val="Table of Contents"/>
          <w:docPartUnique/>
        </w:docPartObj>
      </w:sdtPr>
      <w:sdtEndPr>
        <w:rPr>
          <w:noProof/>
        </w:rPr>
      </w:sdtEndPr>
      <w:sdtContent>
        <w:p w14:paraId="234CCADC" w14:textId="66A2B47E" w:rsidR="000E3F17" w:rsidRDefault="000E3F17">
          <w:pPr>
            <w:pStyle w:val="TOCHeading"/>
          </w:pPr>
          <w:r>
            <w:t>Contents</w:t>
          </w:r>
        </w:p>
        <w:p w14:paraId="5E9E7DED" w14:textId="5BC66B64" w:rsidR="001269CA" w:rsidRDefault="000E3F17">
          <w:pPr>
            <w:pStyle w:val="TOC1"/>
            <w:tabs>
              <w:tab w:val="left" w:pos="720"/>
            </w:tabs>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10165666" w:history="1">
            <w:r w:rsidR="001269CA" w:rsidRPr="005F1EA4">
              <w:rPr>
                <w:rStyle w:val="Hyperlink"/>
              </w:rPr>
              <w:t>1.</w:t>
            </w:r>
            <w:r w:rsidR="001269CA">
              <w:rPr>
                <w:rFonts w:asciiTheme="minorHAnsi" w:eastAsiaTheme="minorEastAsia" w:hAnsiTheme="minorHAnsi" w:cstheme="minorBidi"/>
                <w:b w:val="0"/>
                <w:sz w:val="22"/>
                <w:szCs w:val="22"/>
              </w:rPr>
              <w:tab/>
            </w:r>
            <w:r w:rsidR="001269CA" w:rsidRPr="005F1EA4">
              <w:rPr>
                <w:rStyle w:val="Hyperlink"/>
              </w:rPr>
              <w:t>Overview</w:t>
            </w:r>
            <w:r w:rsidR="001269CA">
              <w:rPr>
                <w:webHidden/>
              </w:rPr>
              <w:tab/>
            </w:r>
            <w:r w:rsidR="001269CA">
              <w:rPr>
                <w:webHidden/>
              </w:rPr>
              <w:fldChar w:fldCharType="begin"/>
            </w:r>
            <w:r w:rsidR="001269CA">
              <w:rPr>
                <w:webHidden/>
              </w:rPr>
              <w:instrText xml:space="preserve"> PAGEREF _Toc510165666 \h </w:instrText>
            </w:r>
            <w:r w:rsidR="001269CA">
              <w:rPr>
                <w:webHidden/>
              </w:rPr>
            </w:r>
            <w:r w:rsidR="001269CA">
              <w:rPr>
                <w:webHidden/>
              </w:rPr>
              <w:fldChar w:fldCharType="separate"/>
            </w:r>
            <w:r w:rsidR="001269CA">
              <w:rPr>
                <w:webHidden/>
              </w:rPr>
              <w:t>5</w:t>
            </w:r>
            <w:r w:rsidR="001269CA">
              <w:rPr>
                <w:webHidden/>
              </w:rPr>
              <w:fldChar w:fldCharType="end"/>
            </w:r>
          </w:hyperlink>
        </w:p>
        <w:p w14:paraId="0151D52D" w14:textId="5BF7A502" w:rsidR="001269CA" w:rsidRDefault="001269CA">
          <w:pPr>
            <w:pStyle w:val="TOC2"/>
            <w:tabs>
              <w:tab w:val="left" w:pos="880"/>
            </w:tabs>
            <w:rPr>
              <w:rFonts w:asciiTheme="minorHAnsi" w:eastAsiaTheme="minorEastAsia" w:hAnsiTheme="minorHAnsi" w:cstheme="minorBidi"/>
              <w:sz w:val="22"/>
            </w:rPr>
          </w:pPr>
          <w:hyperlink w:anchor="_Toc510165667" w:history="1">
            <w:r w:rsidRPr="005F1EA4">
              <w:rPr>
                <w:rStyle w:val="Hyperlink"/>
              </w:rPr>
              <w:t>1.1</w:t>
            </w:r>
            <w:r>
              <w:rPr>
                <w:rFonts w:asciiTheme="minorHAnsi" w:eastAsiaTheme="minorEastAsia" w:hAnsiTheme="minorHAnsi" w:cstheme="minorBidi"/>
                <w:sz w:val="22"/>
              </w:rPr>
              <w:tab/>
            </w:r>
            <w:r w:rsidRPr="005F1EA4">
              <w:rPr>
                <w:rStyle w:val="Hyperlink"/>
              </w:rPr>
              <w:t>Purpose of Document</w:t>
            </w:r>
            <w:r>
              <w:rPr>
                <w:webHidden/>
              </w:rPr>
              <w:tab/>
            </w:r>
            <w:r>
              <w:rPr>
                <w:webHidden/>
              </w:rPr>
              <w:fldChar w:fldCharType="begin"/>
            </w:r>
            <w:r>
              <w:rPr>
                <w:webHidden/>
              </w:rPr>
              <w:instrText xml:space="preserve"> PAGEREF _Toc510165667 \h </w:instrText>
            </w:r>
            <w:r>
              <w:rPr>
                <w:webHidden/>
              </w:rPr>
            </w:r>
            <w:r>
              <w:rPr>
                <w:webHidden/>
              </w:rPr>
              <w:fldChar w:fldCharType="separate"/>
            </w:r>
            <w:r>
              <w:rPr>
                <w:webHidden/>
              </w:rPr>
              <w:t>5</w:t>
            </w:r>
            <w:r>
              <w:rPr>
                <w:webHidden/>
              </w:rPr>
              <w:fldChar w:fldCharType="end"/>
            </w:r>
          </w:hyperlink>
        </w:p>
        <w:p w14:paraId="3B6BDE4A" w14:textId="3933D7DA" w:rsidR="001269CA" w:rsidRDefault="001269CA">
          <w:pPr>
            <w:pStyle w:val="TOC2"/>
            <w:tabs>
              <w:tab w:val="left" w:pos="880"/>
            </w:tabs>
            <w:rPr>
              <w:rFonts w:asciiTheme="minorHAnsi" w:eastAsiaTheme="minorEastAsia" w:hAnsiTheme="minorHAnsi" w:cstheme="minorBidi"/>
              <w:sz w:val="22"/>
            </w:rPr>
          </w:pPr>
          <w:hyperlink w:anchor="_Toc510165668" w:history="1">
            <w:r w:rsidRPr="005F1EA4">
              <w:rPr>
                <w:rStyle w:val="Hyperlink"/>
              </w:rPr>
              <w:t>1.2</w:t>
            </w:r>
            <w:r>
              <w:rPr>
                <w:rFonts w:asciiTheme="minorHAnsi" w:eastAsiaTheme="minorEastAsia" w:hAnsiTheme="minorHAnsi" w:cstheme="minorBidi"/>
                <w:sz w:val="22"/>
              </w:rPr>
              <w:tab/>
            </w:r>
            <w:r w:rsidRPr="005F1EA4">
              <w:rPr>
                <w:rStyle w:val="Hyperlink"/>
              </w:rPr>
              <w:t>Business Requirements</w:t>
            </w:r>
            <w:r>
              <w:rPr>
                <w:webHidden/>
              </w:rPr>
              <w:tab/>
            </w:r>
            <w:r>
              <w:rPr>
                <w:webHidden/>
              </w:rPr>
              <w:fldChar w:fldCharType="begin"/>
            </w:r>
            <w:r>
              <w:rPr>
                <w:webHidden/>
              </w:rPr>
              <w:instrText xml:space="preserve"> PAGEREF _Toc510165668 \h </w:instrText>
            </w:r>
            <w:r>
              <w:rPr>
                <w:webHidden/>
              </w:rPr>
            </w:r>
            <w:r>
              <w:rPr>
                <w:webHidden/>
              </w:rPr>
              <w:fldChar w:fldCharType="separate"/>
            </w:r>
            <w:r>
              <w:rPr>
                <w:webHidden/>
              </w:rPr>
              <w:t>5</w:t>
            </w:r>
            <w:r>
              <w:rPr>
                <w:webHidden/>
              </w:rPr>
              <w:fldChar w:fldCharType="end"/>
            </w:r>
          </w:hyperlink>
        </w:p>
        <w:p w14:paraId="343B868A" w14:textId="47D36B6D" w:rsidR="001269CA" w:rsidRDefault="001269CA">
          <w:pPr>
            <w:pStyle w:val="TOC3"/>
            <w:tabs>
              <w:tab w:val="left" w:pos="1320"/>
            </w:tabs>
            <w:rPr>
              <w:rFonts w:asciiTheme="minorHAnsi" w:eastAsiaTheme="minorEastAsia" w:hAnsiTheme="minorHAnsi" w:cstheme="minorBidi"/>
              <w:snapToGrid/>
              <w:sz w:val="22"/>
              <w:szCs w:val="22"/>
            </w:rPr>
          </w:pPr>
          <w:hyperlink w:anchor="_Toc510165670" w:history="1">
            <w:r w:rsidRPr="005F1EA4">
              <w:rPr>
                <w:rStyle w:val="Hyperlink"/>
              </w:rPr>
              <w:t>1.2.1</w:t>
            </w:r>
            <w:r>
              <w:rPr>
                <w:rFonts w:asciiTheme="minorHAnsi" w:eastAsiaTheme="minorEastAsia" w:hAnsiTheme="minorHAnsi" w:cstheme="minorBidi"/>
                <w:snapToGrid/>
                <w:sz w:val="22"/>
                <w:szCs w:val="22"/>
              </w:rPr>
              <w:tab/>
            </w:r>
            <w:r w:rsidRPr="005F1EA4">
              <w:rPr>
                <w:rStyle w:val="Hyperlink"/>
              </w:rPr>
              <w:t>Ad Valorem</w:t>
            </w:r>
            <w:r>
              <w:rPr>
                <w:webHidden/>
              </w:rPr>
              <w:tab/>
            </w:r>
            <w:r>
              <w:rPr>
                <w:webHidden/>
              </w:rPr>
              <w:fldChar w:fldCharType="begin"/>
            </w:r>
            <w:r>
              <w:rPr>
                <w:webHidden/>
              </w:rPr>
              <w:instrText xml:space="preserve"> PAGEREF _Toc510165670 \h </w:instrText>
            </w:r>
            <w:r>
              <w:rPr>
                <w:webHidden/>
              </w:rPr>
            </w:r>
            <w:r>
              <w:rPr>
                <w:webHidden/>
              </w:rPr>
              <w:fldChar w:fldCharType="separate"/>
            </w:r>
            <w:r>
              <w:rPr>
                <w:webHidden/>
              </w:rPr>
              <w:t>5</w:t>
            </w:r>
            <w:r>
              <w:rPr>
                <w:webHidden/>
              </w:rPr>
              <w:fldChar w:fldCharType="end"/>
            </w:r>
          </w:hyperlink>
        </w:p>
        <w:p w14:paraId="6AA53046" w14:textId="244F55BF" w:rsidR="001269CA" w:rsidRDefault="001269CA">
          <w:pPr>
            <w:pStyle w:val="TOC3"/>
            <w:tabs>
              <w:tab w:val="left" w:pos="1320"/>
            </w:tabs>
            <w:rPr>
              <w:rFonts w:asciiTheme="minorHAnsi" w:eastAsiaTheme="minorEastAsia" w:hAnsiTheme="minorHAnsi" w:cstheme="minorBidi"/>
              <w:snapToGrid/>
              <w:sz w:val="22"/>
              <w:szCs w:val="22"/>
            </w:rPr>
          </w:pPr>
          <w:hyperlink w:anchor="_Toc510165671" w:history="1">
            <w:r w:rsidRPr="005F1EA4">
              <w:rPr>
                <w:rStyle w:val="Hyperlink"/>
              </w:rPr>
              <w:t>1.2.2</w:t>
            </w:r>
            <w:r>
              <w:rPr>
                <w:rFonts w:asciiTheme="minorHAnsi" w:eastAsiaTheme="minorEastAsia" w:hAnsiTheme="minorHAnsi" w:cstheme="minorBidi"/>
                <w:snapToGrid/>
                <w:sz w:val="22"/>
                <w:szCs w:val="22"/>
              </w:rPr>
              <w:tab/>
            </w:r>
            <w:r w:rsidRPr="005F1EA4">
              <w:rPr>
                <w:rStyle w:val="Hyperlink"/>
              </w:rPr>
              <w:t>Boundaries</w:t>
            </w:r>
            <w:r>
              <w:rPr>
                <w:webHidden/>
              </w:rPr>
              <w:tab/>
            </w:r>
            <w:r>
              <w:rPr>
                <w:webHidden/>
              </w:rPr>
              <w:fldChar w:fldCharType="begin"/>
            </w:r>
            <w:r>
              <w:rPr>
                <w:webHidden/>
              </w:rPr>
              <w:instrText xml:space="preserve"> PAGEREF _Toc510165671 \h </w:instrText>
            </w:r>
            <w:r>
              <w:rPr>
                <w:webHidden/>
              </w:rPr>
            </w:r>
            <w:r>
              <w:rPr>
                <w:webHidden/>
              </w:rPr>
              <w:fldChar w:fldCharType="separate"/>
            </w:r>
            <w:r>
              <w:rPr>
                <w:webHidden/>
              </w:rPr>
              <w:t>5</w:t>
            </w:r>
            <w:r>
              <w:rPr>
                <w:webHidden/>
              </w:rPr>
              <w:fldChar w:fldCharType="end"/>
            </w:r>
          </w:hyperlink>
        </w:p>
        <w:p w14:paraId="5E39ECF5" w14:textId="78D22FA8" w:rsidR="001269CA" w:rsidRDefault="001269CA">
          <w:pPr>
            <w:pStyle w:val="TOC3"/>
            <w:tabs>
              <w:tab w:val="left" w:pos="1320"/>
            </w:tabs>
            <w:rPr>
              <w:rFonts w:asciiTheme="minorHAnsi" w:eastAsiaTheme="minorEastAsia" w:hAnsiTheme="minorHAnsi" w:cstheme="minorBidi"/>
              <w:snapToGrid/>
              <w:sz w:val="22"/>
              <w:szCs w:val="22"/>
            </w:rPr>
          </w:pPr>
          <w:hyperlink w:anchor="_Toc510165672" w:history="1">
            <w:r w:rsidRPr="005F1EA4">
              <w:rPr>
                <w:rStyle w:val="Hyperlink"/>
              </w:rPr>
              <w:t>1.2.3</w:t>
            </w:r>
            <w:r>
              <w:rPr>
                <w:rFonts w:asciiTheme="minorHAnsi" w:eastAsiaTheme="minorEastAsia" w:hAnsiTheme="minorHAnsi" w:cstheme="minorBidi"/>
                <w:snapToGrid/>
                <w:sz w:val="22"/>
                <w:szCs w:val="22"/>
              </w:rPr>
              <w:tab/>
            </w:r>
            <w:r w:rsidRPr="005F1EA4">
              <w:rPr>
                <w:rStyle w:val="Hyperlink"/>
              </w:rPr>
              <w:t>Decommissioning</w:t>
            </w:r>
            <w:r>
              <w:rPr>
                <w:webHidden/>
              </w:rPr>
              <w:tab/>
            </w:r>
            <w:r>
              <w:rPr>
                <w:webHidden/>
              </w:rPr>
              <w:fldChar w:fldCharType="begin"/>
            </w:r>
            <w:r>
              <w:rPr>
                <w:webHidden/>
              </w:rPr>
              <w:instrText xml:space="preserve"> PAGEREF _Toc510165672 \h </w:instrText>
            </w:r>
            <w:r>
              <w:rPr>
                <w:webHidden/>
              </w:rPr>
            </w:r>
            <w:r>
              <w:rPr>
                <w:webHidden/>
              </w:rPr>
              <w:fldChar w:fldCharType="separate"/>
            </w:r>
            <w:r>
              <w:rPr>
                <w:webHidden/>
              </w:rPr>
              <w:t>7</w:t>
            </w:r>
            <w:r>
              <w:rPr>
                <w:webHidden/>
              </w:rPr>
              <w:fldChar w:fldCharType="end"/>
            </w:r>
          </w:hyperlink>
        </w:p>
        <w:p w14:paraId="6F4452AF" w14:textId="2C242AEC" w:rsidR="001269CA" w:rsidRDefault="001269CA">
          <w:pPr>
            <w:pStyle w:val="TOC3"/>
            <w:tabs>
              <w:tab w:val="left" w:pos="1320"/>
            </w:tabs>
            <w:rPr>
              <w:rFonts w:asciiTheme="minorHAnsi" w:eastAsiaTheme="minorEastAsia" w:hAnsiTheme="minorHAnsi" w:cstheme="minorBidi"/>
              <w:snapToGrid/>
              <w:sz w:val="22"/>
              <w:szCs w:val="22"/>
            </w:rPr>
          </w:pPr>
          <w:hyperlink w:anchor="_Toc510165673" w:history="1">
            <w:r w:rsidRPr="005F1EA4">
              <w:rPr>
                <w:rStyle w:val="Hyperlink"/>
              </w:rPr>
              <w:t>1.2.4</w:t>
            </w:r>
            <w:r>
              <w:rPr>
                <w:rFonts w:asciiTheme="minorHAnsi" w:eastAsiaTheme="minorEastAsia" w:hAnsiTheme="minorHAnsi" w:cstheme="minorBidi"/>
                <w:snapToGrid/>
                <w:sz w:val="22"/>
                <w:szCs w:val="22"/>
              </w:rPr>
              <w:tab/>
            </w:r>
            <w:r w:rsidRPr="005F1EA4">
              <w:rPr>
                <w:rStyle w:val="Hyperlink"/>
              </w:rPr>
              <w:t>Fiber</w:t>
            </w:r>
            <w:r>
              <w:rPr>
                <w:webHidden/>
              </w:rPr>
              <w:tab/>
            </w:r>
            <w:r>
              <w:rPr>
                <w:webHidden/>
              </w:rPr>
              <w:fldChar w:fldCharType="begin"/>
            </w:r>
            <w:r>
              <w:rPr>
                <w:webHidden/>
              </w:rPr>
              <w:instrText xml:space="preserve"> PAGEREF _Toc510165673 \h </w:instrText>
            </w:r>
            <w:r>
              <w:rPr>
                <w:webHidden/>
              </w:rPr>
            </w:r>
            <w:r>
              <w:rPr>
                <w:webHidden/>
              </w:rPr>
              <w:fldChar w:fldCharType="separate"/>
            </w:r>
            <w:r>
              <w:rPr>
                <w:webHidden/>
              </w:rPr>
              <w:t>7</w:t>
            </w:r>
            <w:r>
              <w:rPr>
                <w:webHidden/>
              </w:rPr>
              <w:fldChar w:fldCharType="end"/>
            </w:r>
          </w:hyperlink>
        </w:p>
        <w:p w14:paraId="2B25020E" w14:textId="7016C267" w:rsidR="001269CA" w:rsidRDefault="001269CA">
          <w:pPr>
            <w:pStyle w:val="TOC3"/>
            <w:tabs>
              <w:tab w:val="left" w:pos="1320"/>
            </w:tabs>
            <w:rPr>
              <w:rFonts w:asciiTheme="minorHAnsi" w:eastAsiaTheme="minorEastAsia" w:hAnsiTheme="minorHAnsi" w:cstheme="minorBidi"/>
              <w:snapToGrid/>
              <w:sz w:val="22"/>
              <w:szCs w:val="22"/>
            </w:rPr>
          </w:pPr>
          <w:hyperlink w:anchor="_Toc510165674" w:history="1">
            <w:r w:rsidRPr="005F1EA4">
              <w:rPr>
                <w:rStyle w:val="Hyperlink"/>
              </w:rPr>
              <w:t>1.2.5</w:t>
            </w:r>
            <w:r>
              <w:rPr>
                <w:rFonts w:asciiTheme="minorHAnsi" w:eastAsiaTheme="minorEastAsia" w:hAnsiTheme="minorHAnsi" w:cstheme="minorBidi"/>
                <w:snapToGrid/>
                <w:sz w:val="22"/>
                <w:szCs w:val="22"/>
              </w:rPr>
              <w:tab/>
            </w:r>
            <w:r w:rsidRPr="005F1EA4">
              <w:rPr>
                <w:rStyle w:val="Hyperlink"/>
              </w:rPr>
              <w:t>GIS Connectivity</w:t>
            </w:r>
            <w:r>
              <w:rPr>
                <w:webHidden/>
              </w:rPr>
              <w:tab/>
            </w:r>
            <w:r>
              <w:rPr>
                <w:webHidden/>
              </w:rPr>
              <w:fldChar w:fldCharType="begin"/>
            </w:r>
            <w:r>
              <w:rPr>
                <w:webHidden/>
              </w:rPr>
              <w:instrText xml:space="preserve"> PAGEREF _Toc510165674 \h </w:instrText>
            </w:r>
            <w:r>
              <w:rPr>
                <w:webHidden/>
              </w:rPr>
            </w:r>
            <w:r>
              <w:rPr>
                <w:webHidden/>
              </w:rPr>
              <w:fldChar w:fldCharType="separate"/>
            </w:r>
            <w:r>
              <w:rPr>
                <w:webHidden/>
              </w:rPr>
              <w:t>7</w:t>
            </w:r>
            <w:r>
              <w:rPr>
                <w:webHidden/>
              </w:rPr>
              <w:fldChar w:fldCharType="end"/>
            </w:r>
          </w:hyperlink>
        </w:p>
        <w:p w14:paraId="45CC9DF0" w14:textId="70426738" w:rsidR="001269CA" w:rsidRDefault="001269CA">
          <w:pPr>
            <w:pStyle w:val="TOC3"/>
            <w:tabs>
              <w:tab w:val="left" w:pos="1320"/>
            </w:tabs>
            <w:rPr>
              <w:rFonts w:asciiTheme="minorHAnsi" w:eastAsiaTheme="minorEastAsia" w:hAnsiTheme="minorHAnsi" w:cstheme="minorBidi"/>
              <w:snapToGrid/>
              <w:sz w:val="22"/>
              <w:szCs w:val="22"/>
            </w:rPr>
          </w:pPr>
          <w:hyperlink w:anchor="_Toc510165675" w:history="1">
            <w:r w:rsidRPr="005F1EA4">
              <w:rPr>
                <w:rStyle w:val="Hyperlink"/>
              </w:rPr>
              <w:t>1.2.6</w:t>
            </w:r>
            <w:r>
              <w:rPr>
                <w:rFonts w:asciiTheme="minorHAnsi" w:eastAsiaTheme="minorEastAsia" w:hAnsiTheme="minorHAnsi" w:cstheme="minorBidi"/>
                <w:snapToGrid/>
                <w:sz w:val="22"/>
                <w:szCs w:val="22"/>
              </w:rPr>
              <w:tab/>
            </w:r>
            <w:r w:rsidRPr="005F1EA4">
              <w:rPr>
                <w:rStyle w:val="Hyperlink"/>
              </w:rPr>
              <w:t>GIS Model &amp; Business Rules</w:t>
            </w:r>
            <w:r>
              <w:rPr>
                <w:webHidden/>
              </w:rPr>
              <w:tab/>
            </w:r>
            <w:r>
              <w:rPr>
                <w:webHidden/>
              </w:rPr>
              <w:fldChar w:fldCharType="begin"/>
            </w:r>
            <w:r>
              <w:rPr>
                <w:webHidden/>
              </w:rPr>
              <w:instrText xml:space="preserve"> PAGEREF _Toc510165675 \h </w:instrText>
            </w:r>
            <w:r>
              <w:rPr>
                <w:webHidden/>
              </w:rPr>
            </w:r>
            <w:r>
              <w:rPr>
                <w:webHidden/>
              </w:rPr>
              <w:fldChar w:fldCharType="separate"/>
            </w:r>
            <w:r>
              <w:rPr>
                <w:webHidden/>
              </w:rPr>
              <w:t>8</w:t>
            </w:r>
            <w:r>
              <w:rPr>
                <w:webHidden/>
              </w:rPr>
              <w:fldChar w:fldCharType="end"/>
            </w:r>
          </w:hyperlink>
        </w:p>
        <w:p w14:paraId="55D3EBA2" w14:textId="41AD0180" w:rsidR="001269CA" w:rsidRDefault="001269CA">
          <w:pPr>
            <w:pStyle w:val="TOC3"/>
            <w:tabs>
              <w:tab w:val="left" w:pos="1320"/>
            </w:tabs>
            <w:rPr>
              <w:rFonts w:asciiTheme="minorHAnsi" w:eastAsiaTheme="minorEastAsia" w:hAnsiTheme="minorHAnsi" w:cstheme="minorBidi"/>
              <w:snapToGrid/>
              <w:sz w:val="22"/>
              <w:szCs w:val="22"/>
            </w:rPr>
          </w:pPr>
          <w:hyperlink w:anchor="_Toc510165676" w:history="1">
            <w:r w:rsidRPr="005F1EA4">
              <w:rPr>
                <w:rStyle w:val="Hyperlink"/>
              </w:rPr>
              <w:t>1.2.7</w:t>
            </w:r>
            <w:r>
              <w:rPr>
                <w:rFonts w:asciiTheme="minorHAnsi" w:eastAsiaTheme="minorEastAsia" w:hAnsiTheme="minorHAnsi" w:cstheme="minorBidi"/>
                <w:snapToGrid/>
                <w:sz w:val="22"/>
                <w:szCs w:val="22"/>
              </w:rPr>
              <w:tab/>
            </w:r>
            <w:r w:rsidRPr="005F1EA4">
              <w:rPr>
                <w:rStyle w:val="Hyperlink"/>
              </w:rPr>
              <w:t>Joint Use Management</w:t>
            </w:r>
            <w:r>
              <w:rPr>
                <w:webHidden/>
              </w:rPr>
              <w:tab/>
            </w:r>
            <w:r>
              <w:rPr>
                <w:webHidden/>
              </w:rPr>
              <w:fldChar w:fldCharType="begin"/>
            </w:r>
            <w:r>
              <w:rPr>
                <w:webHidden/>
              </w:rPr>
              <w:instrText xml:space="preserve"> PAGEREF _Toc510165676 \h </w:instrText>
            </w:r>
            <w:r>
              <w:rPr>
                <w:webHidden/>
              </w:rPr>
            </w:r>
            <w:r>
              <w:rPr>
                <w:webHidden/>
              </w:rPr>
              <w:fldChar w:fldCharType="separate"/>
            </w:r>
            <w:r>
              <w:rPr>
                <w:webHidden/>
              </w:rPr>
              <w:t>8</w:t>
            </w:r>
            <w:r>
              <w:rPr>
                <w:webHidden/>
              </w:rPr>
              <w:fldChar w:fldCharType="end"/>
            </w:r>
          </w:hyperlink>
        </w:p>
        <w:p w14:paraId="3E0391D3" w14:textId="50121336" w:rsidR="001269CA" w:rsidRDefault="001269CA">
          <w:pPr>
            <w:pStyle w:val="TOC3"/>
            <w:tabs>
              <w:tab w:val="left" w:pos="1320"/>
            </w:tabs>
            <w:rPr>
              <w:rFonts w:asciiTheme="minorHAnsi" w:eastAsiaTheme="minorEastAsia" w:hAnsiTheme="minorHAnsi" w:cstheme="minorBidi"/>
              <w:snapToGrid/>
              <w:sz w:val="22"/>
              <w:szCs w:val="22"/>
            </w:rPr>
          </w:pPr>
          <w:hyperlink w:anchor="_Toc510165677" w:history="1">
            <w:r w:rsidRPr="005F1EA4">
              <w:rPr>
                <w:rStyle w:val="Hyperlink"/>
              </w:rPr>
              <w:t>1.2.8</w:t>
            </w:r>
            <w:r>
              <w:rPr>
                <w:rFonts w:asciiTheme="minorHAnsi" w:eastAsiaTheme="minorEastAsia" w:hAnsiTheme="minorHAnsi" w:cstheme="minorBidi"/>
                <w:snapToGrid/>
                <w:sz w:val="22"/>
                <w:szCs w:val="22"/>
              </w:rPr>
              <w:tab/>
            </w:r>
            <w:r w:rsidRPr="005F1EA4">
              <w:rPr>
                <w:rStyle w:val="Hyperlink"/>
              </w:rPr>
              <w:t>Landbase</w:t>
            </w:r>
            <w:r>
              <w:rPr>
                <w:webHidden/>
              </w:rPr>
              <w:tab/>
            </w:r>
            <w:r>
              <w:rPr>
                <w:webHidden/>
              </w:rPr>
              <w:fldChar w:fldCharType="begin"/>
            </w:r>
            <w:r>
              <w:rPr>
                <w:webHidden/>
              </w:rPr>
              <w:instrText xml:space="preserve"> PAGEREF _Toc510165677 \h </w:instrText>
            </w:r>
            <w:r>
              <w:rPr>
                <w:webHidden/>
              </w:rPr>
            </w:r>
            <w:r>
              <w:rPr>
                <w:webHidden/>
              </w:rPr>
              <w:fldChar w:fldCharType="separate"/>
            </w:r>
            <w:r>
              <w:rPr>
                <w:webHidden/>
              </w:rPr>
              <w:t>8</w:t>
            </w:r>
            <w:r>
              <w:rPr>
                <w:webHidden/>
              </w:rPr>
              <w:fldChar w:fldCharType="end"/>
            </w:r>
          </w:hyperlink>
        </w:p>
        <w:p w14:paraId="29FE1BAD" w14:textId="34CC7A31" w:rsidR="001269CA" w:rsidRDefault="001269CA">
          <w:pPr>
            <w:pStyle w:val="TOC3"/>
            <w:tabs>
              <w:tab w:val="left" w:pos="1320"/>
            </w:tabs>
            <w:rPr>
              <w:rFonts w:asciiTheme="minorHAnsi" w:eastAsiaTheme="minorEastAsia" w:hAnsiTheme="minorHAnsi" w:cstheme="minorBidi"/>
              <w:snapToGrid/>
              <w:sz w:val="22"/>
              <w:szCs w:val="22"/>
            </w:rPr>
          </w:pPr>
          <w:hyperlink w:anchor="_Toc510165678" w:history="1">
            <w:r w:rsidRPr="005F1EA4">
              <w:rPr>
                <w:rStyle w:val="Hyperlink"/>
              </w:rPr>
              <w:t>1.2.9</w:t>
            </w:r>
            <w:r>
              <w:rPr>
                <w:rFonts w:asciiTheme="minorHAnsi" w:eastAsiaTheme="minorEastAsia" w:hAnsiTheme="minorHAnsi" w:cstheme="minorBidi"/>
                <w:snapToGrid/>
                <w:sz w:val="22"/>
                <w:szCs w:val="22"/>
              </w:rPr>
              <w:tab/>
            </w:r>
            <w:r w:rsidRPr="005F1EA4">
              <w:rPr>
                <w:rStyle w:val="Hyperlink"/>
              </w:rPr>
              <w:t>Project Design</w:t>
            </w:r>
            <w:r>
              <w:rPr>
                <w:webHidden/>
              </w:rPr>
              <w:tab/>
            </w:r>
            <w:r>
              <w:rPr>
                <w:webHidden/>
              </w:rPr>
              <w:fldChar w:fldCharType="begin"/>
            </w:r>
            <w:r>
              <w:rPr>
                <w:webHidden/>
              </w:rPr>
              <w:instrText xml:space="preserve"> PAGEREF _Toc510165678 \h </w:instrText>
            </w:r>
            <w:r>
              <w:rPr>
                <w:webHidden/>
              </w:rPr>
            </w:r>
            <w:r>
              <w:rPr>
                <w:webHidden/>
              </w:rPr>
              <w:fldChar w:fldCharType="separate"/>
            </w:r>
            <w:r>
              <w:rPr>
                <w:webHidden/>
              </w:rPr>
              <w:t>9</w:t>
            </w:r>
            <w:r>
              <w:rPr>
                <w:webHidden/>
              </w:rPr>
              <w:fldChar w:fldCharType="end"/>
            </w:r>
          </w:hyperlink>
        </w:p>
        <w:p w14:paraId="14789564" w14:textId="70218D82" w:rsidR="001269CA" w:rsidRDefault="001269CA">
          <w:pPr>
            <w:pStyle w:val="TOC3"/>
            <w:tabs>
              <w:tab w:val="left" w:pos="1540"/>
            </w:tabs>
            <w:rPr>
              <w:rFonts w:asciiTheme="minorHAnsi" w:eastAsiaTheme="minorEastAsia" w:hAnsiTheme="minorHAnsi" w:cstheme="minorBidi"/>
              <w:snapToGrid/>
              <w:sz w:val="22"/>
              <w:szCs w:val="22"/>
            </w:rPr>
          </w:pPr>
          <w:hyperlink w:anchor="_Toc510165679" w:history="1">
            <w:r w:rsidRPr="005F1EA4">
              <w:rPr>
                <w:rStyle w:val="Hyperlink"/>
              </w:rPr>
              <w:t>1.2.10</w:t>
            </w:r>
            <w:r>
              <w:rPr>
                <w:rFonts w:asciiTheme="minorHAnsi" w:eastAsiaTheme="minorEastAsia" w:hAnsiTheme="minorHAnsi" w:cstheme="minorBidi"/>
                <w:snapToGrid/>
                <w:sz w:val="22"/>
                <w:szCs w:val="22"/>
              </w:rPr>
              <w:tab/>
            </w:r>
            <w:r w:rsidRPr="005F1EA4">
              <w:rPr>
                <w:rStyle w:val="Hyperlink"/>
              </w:rPr>
              <w:t>Service Line Connectivity</w:t>
            </w:r>
            <w:r>
              <w:rPr>
                <w:webHidden/>
              </w:rPr>
              <w:tab/>
            </w:r>
            <w:r>
              <w:rPr>
                <w:webHidden/>
              </w:rPr>
              <w:fldChar w:fldCharType="begin"/>
            </w:r>
            <w:r>
              <w:rPr>
                <w:webHidden/>
              </w:rPr>
              <w:instrText xml:space="preserve"> PAGEREF _Toc510165679 \h </w:instrText>
            </w:r>
            <w:r>
              <w:rPr>
                <w:webHidden/>
              </w:rPr>
            </w:r>
            <w:r>
              <w:rPr>
                <w:webHidden/>
              </w:rPr>
              <w:fldChar w:fldCharType="separate"/>
            </w:r>
            <w:r>
              <w:rPr>
                <w:webHidden/>
              </w:rPr>
              <w:t>10</w:t>
            </w:r>
            <w:r>
              <w:rPr>
                <w:webHidden/>
              </w:rPr>
              <w:fldChar w:fldCharType="end"/>
            </w:r>
          </w:hyperlink>
        </w:p>
        <w:p w14:paraId="7107D320" w14:textId="29050408" w:rsidR="001269CA" w:rsidRDefault="001269CA">
          <w:pPr>
            <w:pStyle w:val="TOC3"/>
            <w:tabs>
              <w:tab w:val="left" w:pos="1540"/>
            </w:tabs>
            <w:rPr>
              <w:rFonts w:asciiTheme="minorHAnsi" w:eastAsiaTheme="minorEastAsia" w:hAnsiTheme="minorHAnsi" w:cstheme="minorBidi"/>
              <w:snapToGrid/>
              <w:sz w:val="22"/>
              <w:szCs w:val="22"/>
            </w:rPr>
          </w:pPr>
          <w:hyperlink w:anchor="_Toc510165680" w:history="1">
            <w:r w:rsidRPr="005F1EA4">
              <w:rPr>
                <w:rStyle w:val="Hyperlink"/>
              </w:rPr>
              <w:t>1.2.11</w:t>
            </w:r>
            <w:r>
              <w:rPr>
                <w:rFonts w:asciiTheme="minorHAnsi" w:eastAsiaTheme="minorEastAsia" w:hAnsiTheme="minorHAnsi" w:cstheme="minorBidi"/>
                <w:snapToGrid/>
                <w:sz w:val="22"/>
                <w:szCs w:val="22"/>
              </w:rPr>
              <w:tab/>
            </w:r>
            <w:r w:rsidRPr="005F1EA4">
              <w:rPr>
                <w:rStyle w:val="Hyperlink"/>
              </w:rPr>
              <w:t>Street Light Maintenance</w:t>
            </w:r>
            <w:r>
              <w:rPr>
                <w:webHidden/>
              </w:rPr>
              <w:tab/>
            </w:r>
            <w:r>
              <w:rPr>
                <w:webHidden/>
              </w:rPr>
              <w:fldChar w:fldCharType="begin"/>
            </w:r>
            <w:r>
              <w:rPr>
                <w:webHidden/>
              </w:rPr>
              <w:instrText xml:space="preserve"> PAGEREF _Toc510165680 \h </w:instrText>
            </w:r>
            <w:r>
              <w:rPr>
                <w:webHidden/>
              </w:rPr>
            </w:r>
            <w:r>
              <w:rPr>
                <w:webHidden/>
              </w:rPr>
              <w:fldChar w:fldCharType="separate"/>
            </w:r>
            <w:r>
              <w:rPr>
                <w:webHidden/>
              </w:rPr>
              <w:t>11</w:t>
            </w:r>
            <w:r>
              <w:rPr>
                <w:webHidden/>
              </w:rPr>
              <w:fldChar w:fldCharType="end"/>
            </w:r>
          </w:hyperlink>
        </w:p>
        <w:p w14:paraId="543B5C7F" w14:textId="7307A79A" w:rsidR="001269CA" w:rsidRDefault="001269CA">
          <w:pPr>
            <w:pStyle w:val="TOC3"/>
            <w:tabs>
              <w:tab w:val="left" w:pos="1540"/>
            </w:tabs>
            <w:rPr>
              <w:rFonts w:asciiTheme="minorHAnsi" w:eastAsiaTheme="minorEastAsia" w:hAnsiTheme="minorHAnsi" w:cstheme="minorBidi"/>
              <w:snapToGrid/>
              <w:sz w:val="22"/>
              <w:szCs w:val="22"/>
            </w:rPr>
          </w:pPr>
          <w:hyperlink w:anchor="_Toc510165681" w:history="1">
            <w:r w:rsidRPr="005F1EA4">
              <w:rPr>
                <w:rStyle w:val="Hyperlink"/>
              </w:rPr>
              <w:t>1.2.12</w:t>
            </w:r>
            <w:r>
              <w:rPr>
                <w:rFonts w:asciiTheme="minorHAnsi" w:eastAsiaTheme="minorEastAsia" w:hAnsiTheme="minorHAnsi" w:cstheme="minorBidi"/>
                <w:snapToGrid/>
                <w:sz w:val="22"/>
                <w:szCs w:val="22"/>
              </w:rPr>
              <w:tab/>
            </w:r>
            <w:r w:rsidRPr="005F1EA4">
              <w:rPr>
                <w:rStyle w:val="Hyperlink"/>
              </w:rPr>
              <w:t>System Administration</w:t>
            </w:r>
            <w:r>
              <w:rPr>
                <w:webHidden/>
              </w:rPr>
              <w:tab/>
            </w:r>
            <w:r>
              <w:rPr>
                <w:webHidden/>
              </w:rPr>
              <w:fldChar w:fldCharType="begin"/>
            </w:r>
            <w:r>
              <w:rPr>
                <w:webHidden/>
              </w:rPr>
              <w:instrText xml:space="preserve"> PAGEREF _Toc510165681 \h </w:instrText>
            </w:r>
            <w:r>
              <w:rPr>
                <w:webHidden/>
              </w:rPr>
            </w:r>
            <w:r>
              <w:rPr>
                <w:webHidden/>
              </w:rPr>
              <w:fldChar w:fldCharType="separate"/>
            </w:r>
            <w:r>
              <w:rPr>
                <w:webHidden/>
              </w:rPr>
              <w:t>11</w:t>
            </w:r>
            <w:r>
              <w:rPr>
                <w:webHidden/>
              </w:rPr>
              <w:fldChar w:fldCharType="end"/>
            </w:r>
          </w:hyperlink>
        </w:p>
        <w:p w14:paraId="0458674E" w14:textId="280BADB8" w:rsidR="001269CA" w:rsidRDefault="001269CA">
          <w:pPr>
            <w:pStyle w:val="TOC2"/>
            <w:tabs>
              <w:tab w:val="left" w:pos="880"/>
            </w:tabs>
            <w:rPr>
              <w:rFonts w:asciiTheme="minorHAnsi" w:eastAsiaTheme="minorEastAsia" w:hAnsiTheme="minorHAnsi" w:cstheme="minorBidi"/>
              <w:sz w:val="22"/>
            </w:rPr>
          </w:pPr>
          <w:hyperlink w:anchor="_Toc510165683" w:history="1">
            <w:r w:rsidRPr="005F1EA4">
              <w:rPr>
                <w:rStyle w:val="Hyperlink"/>
              </w:rPr>
              <w:t>1.3</w:t>
            </w:r>
            <w:r>
              <w:rPr>
                <w:rFonts w:asciiTheme="minorHAnsi" w:eastAsiaTheme="minorEastAsia" w:hAnsiTheme="minorHAnsi" w:cstheme="minorBidi"/>
                <w:sz w:val="22"/>
              </w:rPr>
              <w:tab/>
            </w:r>
            <w:r w:rsidRPr="005F1EA4">
              <w:rPr>
                <w:rStyle w:val="Hyperlink"/>
              </w:rPr>
              <w:t>Standard Product Functionality</w:t>
            </w:r>
            <w:r>
              <w:rPr>
                <w:webHidden/>
              </w:rPr>
              <w:tab/>
            </w:r>
            <w:r>
              <w:rPr>
                <w:webHidden/>
              </w:rPr>
              <w:fldChar w:fldCharType="begin"/>
            </w:r>
            <w:r>
              <w:rPr>
                <w:webHidden/>
              </w:rPr>
              <w:instrText xml:space="preserve"> PAGEREF _Toc510165683 \h </w:instrText>
            </w:r>
            <w:r>
              <w:rPr>
                <w:webHidden/>
              </w:rPr>
            </w:r>
            <w:r>
              <w:rPr>
                <w:webHidden/>
              </w:rPr>
              <w:fldChar w:fldCharType="separate"/>
            </w:r>
            <w:r>
              <w:rPr>
                <w:webHidden/>
              </w:rPr>
              <w:t>12</w:t>
            </w:r>
            <w:r>
              <w:rPr>
                <w:webHidden/>
              </w:rPr>
              <w:fldChar w:fldCharType="end"/>
            </w:r>
          </w:hyperlink>
        </w:p>
        <w:p w14:paraId="4E7FD5C8" w14:textId="3A57A1D2" w:rsidR="001269CA" w:rsidRDefault="001269CA">
          <w:pPr>
            <w:pStyle w:val="TOC3"/>
            <w:tabs>
              <w:tab w:val="left" w:pos="1320"/>
            </w:tabs>
            <w:rPr>
              <w:rFonts w:asciiTheme="minorHAnsi" w:eastAsiaTheme="minorEastAsia" w:hAnsiTheme="minorHAnsi" w:cstheme="minorBidi"/>
              <w:snapToGrid/>
              <w:sz w:val="22"/>
              <w:szCs w:val="22"/>
            </w:rPr>
          </w:pPr>
          <w:hyperlink w:anchor="_Toc510165684" w:history="1">
            <w:r w:rsidRPr="005F1EA4">
              <w:rPr>
                <w:rStyle w:val="Hyperlink"/>
              </w:rPr>
              <w:t>1.3.1</w:t>
            </w:r>
            <w:r>
              <w:rPr>
                <w:rFonts w:asciiTheme="minorHAnsi" w:eastAsiaTheme="minorEastAsia" w:hAnsiTheme="minorHAnsi" w:cstheme="minorBidi"/>
                <w:snapToGrid/>
                <w:sz w:val="22"/>
                <w:szCs w:val="22"/>
              </w:rPr>
              <w:tab/>
            </w:r>
            <w:r w:rsidRPr="005F1EA4">
              <w:rPr>
                <w:rStyle w:val="Hyperlink"/>
              </w:rPr>
              <w:t>Map Display and Navigation</w:t>
            </w:r>
            <w:r>
              <w:rPr>
                <w:webHidden/>
              </w:rPr>
              <w:tab/>
            </w:r>
            <w:r>
              <w:rPr>
                <w:webHidden/>
              </w:rPr>
              <w:fldChar w:fldCharType="begin"/>
            </w:r>
            <w:r>
              <w:rPr>
                <w:webHidden/>
              </w:rPr>
              <w:instrText xml:space="preserve"> PAGEREF _Toc510165684 \h </w:instrText>
            </w:r>
            <w:r>
              <w:rPr>
                <w:webHidden/>
              </w:rPr>
            </w:r>
            <w:r>
              <w:rPr>
                <w:webHidden/>
              </w:rPr>
              <w:fldChar w:fldCharType="separate"/>
            </w:r>
            <w:r>
              <w:rPr>
                <w:webHidden/>
              </w:rPr>
              <w:t>12</w:t>
            </w:r>
            <w:r>
              <w:rPr>
                <w:webHidden/>
              </w:rPr>
              <w:fldChar w:fldCharType="end"/>
            </w:r>
          </w:hyperlink>
        </w:p>
        <w:p w14:paraId="19392736" w14:textId="38E5AB67" w:rsidR="001269CA" w:rsidRDefault="001269CA">
          <w:pPr>
            <w:pStyle w:val="TOC3"/>
            <w:tabs>
              <w:tab w:val="left" w:pos="1320"/>
            </w:tabs>
            <w:rPr>
              <w:rFonts w:asciiTheme="minorHAnsi" w:eastAsiaTheme="minorEastAsia" w:hAnsiTheme="minorHAnsi" w:cstheme="minorBidi"/>
              <w:snapToGrid/>
              <w:sz w:val="22"/>
              <w:szCs w:val="22"/>
            </w:rPr>
          </w:pPr>
          <w:hyperlink w:anchor="_Toc510165685" w:history="1">
            <w:r w:rsidRPr="005F1EA4">
              <w:rPr>
                <w:rStyle w:val="Hyperlink"/>
              </w:rPr>
              <w:t>1.3.2</w:t>
            </w:r>
            <w:r>
              <w:rPr>
                <w:rFonts w:asciiTheme="minorHAnsi" w:eastAsiaTheme="minorEastAsia" w:hAnsiTheme="minorHAnsi" w:cstheme="minorBidi"/>
                <w:snapToGrid/>
                <w:sz w:val="22"/>
                <w:szCs w:val="22"/>
              </w:rPr>
              <w:tab/>
            </w:r>
            <w:r w:rsidRPr="005F1EA4">
              <w:rPr>
                <w:rStyle w:val="Hyperlink"/>
              </w:rPr>
              <w:t>Feature Definition</w:t>
            </w:r>
            <w:r>
              <w:rPr>
                <w:webHidden/>
              </w:rPr>
              <w:tab/>
            </w:r>
            <w:r>
              <w:rPr>
                <w:webHidden/>
              </w:rPr>
              <w:fldChar w:fldCharType="begin"/>
            </w:r>
            <w:r>
              <w:rPr>
                <w:webHidden/>
              </w:rPr>
              <w:instrText xml:space="preserve"> PAGEREF _Toc510165685 \h </w:instrText>
            </w:r>
            <w:r>
              <w:rPr>
                <w:webHidden/>
              </w:rPr>
            </w:r>
            <w:r>
              <w:rPr>
                <w:webHidden/>
              </w:rPr>
              <w:fldChar w:fldCharType="separate"/>
            </w:r>
            <w:r>
              <w:rPr>
                <w:webHidden/>
              </w:rPr>
              <w:t>12</w:t>
            </w:r>
            <w:r>
              <w:rPr>
                <w:webHidden/>
              </w:rPr>
              <w:fldChar w:fldCharType="end"/>
            </w:r>
          </w:hyperlink>
        </w:p>
        <w:p w14:paraId="40A1F605" w14:textId="46ADEADF" w:rsidR="001269CA" w:rsidRDefault="001269CA">
          <w:pPr>
            <w:pStyle w:val="TOC3"/>
            <w:tabs>
              <w:tab w:val="left" w:pos="1320"/>
            </w:tabs>
            <w:rPr>
              <w:rFonts w:asciiTheme="minorHAnsi" w:eastAsiaTheme="minorEastAsia" w:hAnsiTheme="minorHAnsi" w:cstheme="minorBidi"/>
              <w:snapToGrid/>
              <w:sz w:val="22"/>
              <w:szCs w:val="22"/>
            </w:rPr>
          </w:pPr>
          <w:hyperlink w:anchor="_Toc510165686" w:history="1">
            <w:r w:rsidRPr="005F1EA4">
              <w:rPr>
                <w:rStyle w:val="Hyperlink"/>
              </w:rPr>
              <w:t>1.3.3</w:t>
            </w:r>
            <w:r>
              <w:rPr>
                <w:rFonts w:asciiTheme="minorHAnsi" w:eastAsiaTheme="minorEastAsia" w:hAnsiTheme="minorHAnsi" w:cstheme="minorBidi"/>
                <w:snapToGrid/>
                <w:sz w:val="22"/>
                <w:szCs w:val="22"/>
              </w:rPr>
              <w:tab/>
            </w:r>
            <w:r w:rsidRPr="005F1EA4">
              <w:rPr>
                <w:rStyle w:val="Hyperlink"/>
              </w:rPr>
              <w:t>Reviewing Features</w:t>
            </w:r>
            <w:r>
              <w:rPr>
                <w:webHidden/>
              </w:rPr>
              <w:tab/>
            </w:r>
            <w:r>
              <w:rPr>
                <w:webHidden/>
              </w:rPr>
              <w:fldChar w:fldCharType="begin"/>
            </w:r>
            <w:r>
              <w:rPr>
                <w:webHidden/>
              </w:rPr>
              <w:instrText xml:space="preserve"> PAGEREF _Toc510165686 \h </w:instrText>
            </w:r>
            <w:r>
              <w:rPr>
                <w:webHidden/>
              </w:rPr>
            </w:r>
            <w:r>
              <w:rPr>
                <w:webHidden/>
              </w:rPr>
              <w:fldChar w:fldCharType="separate"/>
            </w:r>
            <w:r>
              <w:rPr>
                <w:webHidden/>
              </w:rPr>
              <w:t>13</w:t>
            </w:r>
            <w:r>
              <w:rPr>
                <w:webHidden/>
              </w:rPr>
              <w:fldChar w:fldCharType="end"/>
            </w:r>
          </w:hyperlink>
        </w:p>
        <w:p w14:paraId="2067E886" w14:textId="64E121B8" w:rsidR="001269CA" w:rsidRDefault="001269CA">
          <w:pPr>
            <w:pStyle w:val="TOC3"/>
            <w:tabs>
              <w:tab w:val="left" w:pos="1320"/>
            </w:tabs>
            <w:rPr>
              <w:rFonts w:asciiTheme="minorHAnsi" w:eastAsiaTheme="minorEastAsia" w:hAnsiTheme="minorHAnsi" w:cstheme="minorBidi"/>
              <w:snapToGrid/>
              <w:sz w:val="22"/>
              <w:szCs w:val="22"/>
            </w:rPr>
          </w:pPr>
          <w:hyperlink w:anchor="_Toc510165687" w:history="1">
            <w:r w:rsidRPr="005F1EA4">
              <w:rPr>
                <w:rStyle w:val="Hyperlink"/>
              </w:rPr>
              <w:t>1.3.4</w:t>
            </w:r>
            <w:r>
              <w:rPr>
                <w:rFonts w:asciiTheme="minorHAnsi" w:eastAsiaTheme="minorEastAsia" w:hAnsiTheme="minorHAnsi" w:cstheme="minorBidi"/>
                <w:snapToGrid/>
                <w:sz w:val="22"/>
                <w:szCs w:val="22"/>
              </w:rPr>
              <w:tab/>
            </w:r>
            <w:r w:rsidRPr="005F1EA4">
              <w:rPr>
                <w:rStyle w:val="Hyperlink"/>
              </w:rPr>
              <w:t>Placing features</w:t>
            </w:r>
            <w:r>
              <w:rPr>
                <w:webHidden/>
              </w:rPr>
              <w:tab/>
            </w:r>
            <w:r>
              <w:rPr>
                <w:webHidden/>
              </w:rPr>
              <w:fldChar w:fldCharType="begin"/>
            </w:r>
            <w:r>
              <w:rPr>
                <w:webHidden/>
              </w:rPr>
              <w:instrText xml:space="preserve"> PAGEREF _Toc510165687 \h </w:instrText>
            </w:r>
            <w:r>
              <w:rPr>
                <w:webHidden/>
              </w:rPr>
            </w:r>
            <w:r>
              <w:rPr>
                <w:webHidden/>
              </w:rPr>
              <w:fldChar w:fldCharType="separate"/>
            </w:r>
            <w:r>
              <w:rPr>
                <w:webHidden/>
              </w:rPr>
              <w:t>13</w:t>
            </w:r>
            <w:r>
              <w:rPr>
                <w:webHidden/>
              </w:rPr>
              <w:fldChar w:fldCharType="end"/>
            </w:r>
          </w:hyperlink>
        </w:p>
        <w:p w14:paraId="4D5013D4" w14:textId="7309F951" w:rsidR="001269CA" w:rsidRDefault="001269CA">
          <w:pPr>
            <w:pStyle w:val="TOC3"/>
            <w:tabs>
              <w:tab w:val="left" w:pos="1320"/>
            </w:tabs>
            <w:rPr>
              <w:rFonts w:asciiTheme="minorHAnsi" w:eastAsiaTheme="minorEastAsia" w:hAnsiTheme="minorHAnsi" w:cstheme="minorBidi"/>
              <w:snapToGrid/>
              <w:sz w:val="22"/>
              <w:szCs w:val="22"/>
            </w:rPr>
          </w:pPr>
          <w:hyperlink w:anchor="_Toc510165688" w:history="1">
            <w:r w:rsidRPr="005F1EA4">
              <w:rPr>
                <w:rStyle w:val="Hyperlink"/>
              </w:rPr>
              <w:t>1.3.5</w:t>
            </w:r>
            <w:r>
              <w:rPr>
                <w:rFonts w:asciiTheme="minorHAnsi" w:eastAsiaTheme="minorEastAsia" w:hAnsiTheme="minorHAnsi" w:cstheme="minorBidi"/>
                <w:snapToGrid/>
                <w:sz w:val="22"/>
                <w:szCs w:val="22"/>
              </w:rPr>
              <w:tab/>
            </w:r>
            <w:r w:rsidRPr="005F1EA4">
              <w:rPr>
                <w:rStyle w:val="Hyperlink"/>
              </w:rPr>
              <w:t>Editing Features</w:t>
            </w:r>
            <w:r>
              <w:rPr>
                <w:webHidden/>
              </w:rPr>
              <w:tab/>
            </w:r>
            <w:r>
              <w:rPr>
                <w:webHidden/>
              </w:rPr>
              <w:fldChar w:fldCharType="begin"/>
            </w:r>
            <w:r>
              <w:rPr>
                <w:webHidden/>
              </w:rPr>
              <w:instrText xml:space="preserve"> PAGEREF _Toc510165688 \h </w:instrText>
            </w:r>
            <w:r>
              <w:rPr>
                <w:webHidden/>
              </w:rPr>
            </w:r>
            <w:r>
              <w:rPr>
                <w:webHidden/>
              </w:rPr>
              <w:fldChar w:fldCharType="separate"/>
            </w:r>
            <w:r>
              <w:rPr>
                <w:webHidden/>
              </w:rPr>
              <w:t>13</w:t>
            </w:r>
            <w:r>
              <w:rPr>
                <w:webHidden/>
              </w:rPr>
              <w:fldChar w:fldCharType="end"/>
            </w:r>
          </w:hyperlink>
        </w:p>
        <w:p w14:paraId="141579DE" w14:textId="6AA36DC9" w:rsidR="001269CA" w:rsidRDefault="001269CA">
          <w:pPr>
            <w:pStyle w:val="TOC1"/>
            <w:tabs>
              <w:tab w:val="left" w:pos="720"/>
            </w:tabs>
            <w:rPr>
              <w:rFonts w:asciiTheme="minorHAnsi" w:eastAsiaTheme="minorEastAsia" w:hAnsiTheme="minorHAnsi" w:cstheme="minorBidi"/>
              <w:b w:val="0"/>
              <w:sz w:val="22"/>
              <w:szCs w:val="22"/>
            </w:rPr>
          </w:pPr>
          <w:hyperlink w:anchor="_Toc510165689" w:history="1">
            <w:r w:rsidRPr="005F1EA4">
              <w:rPr>
                <w:rStyle w:val="Hyperlink"/>
              </w:rPr>
              <w:t>2.</w:t>
            </w:r>
            <w:r>
              <w:rPr>
                <w:rFonts w:asciiTheme="minorHAnsi" w:eastAsiaTheme="minorEastAsia" w:hAnsiTheme="minorHAnsi" w:cstheme="minorBidi"/>
                <w:b w:val="0"/>
                <w:sz w:val="22"/>
                <w:szCs w:val="22"/>
              </w:rPr>
              <w:tab/>
            </w:r>
            <w:r w:rsidRPr="005F1EA4">
              <w:rPr>
                <w:rStyle w:val="Hyperlink"/>
              </w:rPr>
              <w:t>Features</w:t>
            </w:r>
            <w:r>
              <w:rPr>
                <w:webHidden/>
              </w:rPr>
              <w:tab/>
            </w:r>
            <w:r>
              <w:rPr>
                <w:webHidden/>
              </w:rPr>
              <w:fldChar w:fldCharType="begin"/>
            </w:r>
            <w:r>
              <w:rPr>
                <w:webHidden/>
              </w:rPr>
              <w:instrText xml:space="preserve"> PAGEREF _Toc510165689 \h </w:instrText>
            </w:r>
            <w:r>
              <w:rPr>
                <w:webHidden/>
              </w:rPr>
            </w:r>
            <w:r>
              <w:rPr>
                <w:webHidden/>
              </w:rPr>
              <w:fldChar w:fldCharType="separate"/>
            </w:r>
            <w:r>
              <w:rPr>
                <w:webHidden/>
              </w:rPr>
              <w:t>14</w:t>
            </w:r>
            <w:r>
              <w:rPr>
                <w:webHidden/>
              </w:rPr>
              <w:fldChar w:fldCharType="end"/>
            </w:r>
          </w:hyperlink>
        </w:p>
        <w:p w14:paraId="16F108ED" w14:textId="24D78F0E" w:rsidR="001269CA" w:rsidRDefault="001269CA">
          <w:pPr>
            <w:pStyle w:val="TOC2"/>
            <w:tabs>
              <w:tab w:val="left" w:pos="880"/>
            </w:tabs>
            <w:rPr>
              <w:rFonts w:asciiTheme="minorHAnsi" w:eastAsiaTheme="minorEastAsia" w:hAnsiTheme="minorHAnsi" w:cstheme="minorBidi"/>
              <w:sz w:val="22"/>
            </w:rPr>
          </w:pPr>
          <w:hyperlink w:anchor="_Toc510165690" w:history="1">
            <w:r w:rsidRPr="005F1EA4">
              <w:rPr>
                <w:rStyle w:val="Hyperlink"/>
              </w:rPr>
              <w:t>2.1</w:t>
            </w:r>
            <w:r>
              <w:rPr>
                <w:rFonts w:asciiTheme="minorHAnsi" w:eastAsiaTheme="minorEastAsia" w:hAnsiTheme="minorHAnsi" w:cstheme="minorBidi"/>
                <w:sz w:val="22"/>
              </w:rPr>
              <w:tab/>
            </w:r>
            <w:r w:rsidRPr="005F1EA4">
              <w:rPr>
                <w:rStyle w:val="Hyperlink"/>
              </w:rPr>
              <w:t>Correction Tags</w:t>
            </w:r>
            <w:r>
              <w:rPr>
                <w:webHidden/>
              </w:rPr>
              <w:tab/>
            </w:r>
            <w:r>
              <w:rPr>
                <w:webHidden/>
              </w:rPr>
              <w:fldChar w:fldCharType="begin"/>
            </w:r>
            <w:r>
              <w:rPr>
                <w:webHidden/>
              </w:rPr>
              <w:instrText xml:space="preserve"> PAGEREF _Toc510165690 \h </w:instrText>
            </w:r>
            <w:r>
              <w:rPr>
                <w:webHidden/>
              </w:rPr>
            </w:r>
            <w:r>
              <w:rPr>
                <w:webHidden/>
              </w:rPr>
              <w:fldChar w:fldCharType="separate"/>
            </w:r>
            <w:r>
              <w:rPr>
                <w:webHidden/>
              </w:rPr>
              <w:t>14</w:t>
            </w:r>
            <w:r>
              <w:rPr>
                <w:webHidden/>
              </w:rPr>
              <w:fldChar w:fldCharType="end"/>
            </w:r>
          </w:hyperlink>
        </w:p>
        <w:p w14:paraId="37F02651" w14:textId="32CAD1CF" w:rsidR="001269CA" w:rsidRDefault="001269CA">
          <w:pPr>
            <w:pStyle w:val="TOC2"/>
            <w:tabs>
              <w:tab w:val="left" w:pos="880"/>
            </w:tabs>
            <w:rPr>
              <w:rFonts w:asciiTheme="minorHAnsi" w:eastAsiaTheme="minorEastAsia" w:hAnsiTheme="minorHAnsi" w:cstheme="minorBidi"/>
              <w:sz w:val="22"/>
            </w:rPr>
          </w:pPr>
          <w:hyperlink w:anchor="_Toc510165691" w:history="1">
            <w:r w:rsidRPr="005F1EA4">
              <w:rPr>
                <w:rStyle w:val="Hyperlink"/>
              </w:rPr>
              <w:t>2.2</w:t>
            </w:r>
            <w:r>
              <w:rPr>
                <w:rFonts w:asciiTheme="minorHAnsi" w:eastAsiaTheme="minorEastAsia" w:hAnsiTheme="minorHAnsi" w:cstheme="minorBidi"/>
                <w:sz w:val="22"/>
              </w:rPr>
              <w:tab/>
            </w:r>
            <w:r w:rsidRPr="005F1EA4">
              <w:rPr>
                <w:rStyle w:val="Hyperlink"/>
              </w:rPr>
              <w:t>Ducts &amp; Conduits</w:t>
            </w:r>
            <w:r>
              <w:rPr>
                <w:webHidden/>
              </w:rPr>
              <w:tab/>
            </w:r>
            <w:r>
              <w:rPr>
                <w:webHidden/>
              </w:rPr>
              <w:fldChar w:fldCharType="begin"/>
            </w:r>
            <w:r>
              <w:rPr>
                <w:webHidden/>
              </w:rPr>
              <w:instrText xml:space="preserve"> PAGEREF _Toc510165691 \h </w:instrText>
            </w:r>
            <w:r>
              <w:rPr>
                <w:webHidden/>
              </w:rPr>
            </w:r>
            <w:r>
              <w:rPr>
                <w:webHidden/>
              </w:rPr>
              <w:fldChar w:fldCharType="separate"/>
            </w:r>
            <w:r>
              <w:rPr>
                <w:webHidden/>
              </w:rPr>
              <w:t>14</w:t>
            </w:r>
            <w:r>
              <w:rPr>
                <w:webHidden/>
              </w:rPr>
              <w:fldChar w:fldCharType="end"/>
            </w:r>
          </w:hyperlink>
        </w:p>
        <w:p w14:paraId="12FAD070" w14:textId="7215524D" w:rsidR="001269CA" w:rsidRDefault="001269CA">
          <w:pPr>
            <w:pStyle w:val="TOC3"/>
            <w:tabs>
              <w:tab w:val="left" w:pos="1320"/>
            </w:tabs>
            <w:rPr>
              <w:rFonts w:asciiTheme="minorHAnsi" w:eastAsiaTheme="minorEastAsia" w:hAnsiTheme="minorHAnsi" w:cstheme="minorBidi"/>
              <w:snapToGrid/>
              <w:sz w:val="22"/>
              <w:szCs w:val="22"/>
            </w:rPr>
          </w:pPr>
          <w:hyperlink w:anchor="_Toc510165692" w:history="1">
            <w:r w:rsidRPr="005F1EA4">
              <w:rPr>
                <w:rStyle w:val="Hyperlink"/>
              </w:rPr>
              <w:t>2.2.1</w:t>
            </w:r>
            <w:r>
              <w:rPr>
                <w:rFonts w:asciiTheme="minorHAnsi" w:eastAsiaTheme="minorEastAsia" w:hAnsiTheme="minorHAnsi" w:cstheme="minorBidi"/>
                <w:snapToGrid/>
                <w:sz w:val="22"/>
                <w:szCs w:val="22"/>
              </w:rPr>
              <w:tab/>
            </w:r>
            <w:r w:rsidRPr="005F1EA4">
              <w:rPr>
                <w:rStyle w:val="Hyperlink"/>
              </w:rPr>
              <w:t>Feature Classes</w:t>
            </w:r>
            <w:r>
              <w:rPr>
                <w:webHidden/>
              </w:rPr>
              <w:tab/>
            </w:r>
            <w:r>
              <w:rPr>
                <w:webHidden/>
              </w:rPr>
              <w:fldChar w:fldCharType="begin"/>
            </w:r>
            <w:r>
              <w:rPr>
                <w:webHidden/>
              </w:rPr>
              <w:instrText xml:space="preserve"> PAGEREF _Toc510165692 \h </w:instrText>
            </w:r>
            <w:r>
              <w:rPr>
                <w:webHidden/>
              </w:rPr>
            </w:r>
            <w:r>
              <w:rPr>
                <w:webHidden/>
              </w:rPr>
              <w:fldChar w:fldCharType="separate"/>
            </w:r>
            <w:r>
              <w:rPr>
                <w:webHidden/>
              </w:rPr>
              <w:t>14</w:t>
            </w:r>
            <w:r>
              <w:rPr>
                <w:webHidden/>
              </w:rPr>
              <w:fldChar w:fldCharType="end"/>
            </w:r>
          </w:hyperlink>
        </w:p>
        <w:p w14:paraId="3B1B1874" w14:textId="2B858F4E" w:rsidR="001269CA" w:rsidRDefault="001269CA">
          <w:pPr>
            <w:pStyle w:val="TOC3"/>
            <w:tabs>
              <w:tab w:val="left" w:pos="1320"/>
            </w:tabs>
            <w:rPr>
              <w:rFonts w:asciiTheme="minorHAnsi" w:eastAsiaTheme="minorEastAsia" w:hAnsiTheme="minorHAnsi" w:cstheme="minorBidi"/>
              <w:snapToGrid/>
              <w:sz w:val="22"/>
              <w:szCs w:val="22"/>
            </w:rPr>
          </w:pPr>
          <w:hyperlink w:anchor="_Toc510165693" w:history="1">
            <w:r w:rsidRPr="005F1EA4">
              <w:rPr>
                <w:rStyle w:val="Hyperlink"/>
              </w:rPr>
              <w:t>2.2.2</w:t>
            </w:r>
            <w:r>
              <w:rPr>
                <w:rFonts w:asciiTheme="minorHAnsi" w:eastAsiaTheme="minorEastAsia" w:hAnsiTheme="minorHAnsi" w:cstheme="minorBidi"/>
                <w:snapToGrid/>
                <w:sz w:val="22"/>
                <w:szCs w:val="22"/>
              </w:rPr>
              <w:tab/>
            </w:r>
            <w:r w:rsidRPr="005F1EA4">
              <w:rPr>
                <w:rStyle w:val="Hyperlink"/>
              </w:rPr>
              <w:t>Metadata</w:t>
            </w:r>
            <w:r>
              <w:rPr>
                <w:webHidden/>
              </w:rPr>
              <w:tab/>
            </w:r>
            <w:r>
              <w:rPr>
                <w:webHidden/>
              </w:rPr>
              <w:fldChar w:fldCharType="begin"/>
            </w:r>
            <w:r>
              <w:rPr>
                <w:webHidden/>
              </w:rPr>
              <w:instrText xml:space="preserve"> PAGEREF _Toc510165693 \h </w:instrText>
            </w:r>
            <w:r>
              <w:rPr>
                <w:webHidden/>
              </w:rPr>
            </w:r>
            <w:r>
              <w:rPr>
                <w:webHidden/>
              </w:rPr>
              <w:fldChar w:fldCharType="separate"/>
            </w:r>
            <w:r>
              <w:rPr>
                <w:webHidden/>
              </w:rPr>
              <w:t>16</w:t>
            </w:r>
            <w:r>
              <w:rPr>
                <w:webHidden/>
              </w:rPr>
              <w:fldChar w:fldCharType="end"/>
            </w:r>
          </w:hyperlink>
        </w:p>
        <w:p w14:paraId="1985E3B9" w14:textId="39D9C712" w:rsidR="001269CA" w:rsidRDefault="001269CA">
          <w:pPr>
            <w:pStyle w:val="TOC2"/>
            <w:tabs>
              <w:tab w:val="left" w:pos="880"/>
            </w:tabs>
            <w:rPr>
              <w:rFonts w:asciiTheme="minorHAnsi" w:eastAsiaTheme="minorEastAsia" w:hAnsiTheme="minorHAnsi" w:cstheme="minorBidi"/>
              <w:sz w:val="22"/>
            </w:rPr>
          </w:pPr>
          <w:hyperlink w:anchor="_Toc510165694" w:history="1">
            <w:r w:rsidRPr="005F1EA4">
              <w:rPr>
                <w:rStyle w:val="Hyperlink"/>
              </w:rPr>
              <w:t>2.3</w:t>
            </w:r>
            <w:r>
              <w:rPr>
                <w:rFonts w:asciiTheme="minorHAnsi" w:eastAsiaTheme="minorEastAsia" w:hAnsiTheme="minorHAnsi" w:cstheme="minorBidi"/>
                <w:sz w:val="22"/>
              </w:rPr>
              <w:tab/>
            </w:r>
            <w:r w:rsidRPr="005F1EA4">
              <w:rPr>
                <w:rStyle w:val="Hyperlink"/>
              </w:rPr>
              <w:t>Miscellaneous Structure</w:t>
            </w:r>
            <w:r>
              <w:rPr>
                <w:webHidden/>
              </w:rPr>
              <w:tab/>
            </w:r>
            <w:r>
              <w:rPr>
                <w:webHidden/>
              </w:rPr>
              <w:fldChar w:fldCharType="begin"/>
            </w:r>
            <w:r>
              <w:rPr>
                <w:webHidden/>
              </w:rPr>
              <w:instrText xml:space="preserve"> PAGEREF _Toc510165694 \h </w:instrText>
            </w:r>
            <w:r>
              <w:rPr>
                <w:webHidden/>
              </w:rPr>
            </w:r>
            <w:r>
              <w:rPr>
                <w:webHidden/>
              </w:rPr>
              <w:fldChar w:fldCharType="separate"/>
            </w:r>
            <w:r>
              <w:rPr>
                <w:webHidden/>
              </w:rPr>
              <w:t>16</w:t>
            </w:r>
            <w:r>
              <w:rPr>
                <w:webHidden/>
              </w:rPr>
              <w:fldChar w:fldCharType="end"/>
            </w:r>
          </w:hyperlink>
        </w:p>
        <w:p w14:paraId="407DF1EB" w14:textId="6F15543A" w:rsidR="001269CA" w:rsidRDefault="001269CA">
          <w:pPr>
            <w:pStyle w:val="TOC2"/>
            <w:tabs>
              <w:tab w:val="left" w:pos="880"/>
            </w:tabs>
            <w:rPr>
              <w:rFonts w:asciiTheme="minorHAnsi" w:eastAsiaTheme="minorEastAsia" w:hAnsiTheme="minorHAnsi" w:cstheme="minorBidi"/>
              <w:sz w:val="22"/>
            </w:rPr>
          </w:pPr>
          <w:hyperlink w:anchor="_Toc510165695" w:history="1">
            <w:r w:rsidRPr="005F1EA4">
              <w:rPr>
                <w:rStyle w:val="Hyperlink"/>
              </w:rPr>
              <w:t>2.4</w:t>
            </w:r>
            <w:r>
              <w:rPr>
                <w:rFonts w:asciiTheme="minorHAnsi" w:eastAsiaTheme="minorEastAsia" w:hAnsiTheme="minorHAnsi" w:cstheme="minorBidi"/>
                <w:sz w:val="22"/>
              </w:rPr>
              <w:tab/>
            </w:r>
            <w:r w:rsidRPr="005F1EA4">
              <w:rPr>
                <w:rStyle w:val="Hyperlink"/>
              </w:rPr>
              <w:t>Permanent Note</w:t>
            </w:r>
            <w:r>
              <w:rPr>
                <w:webHidden/>
              </w:rPr>
              <w:tab/>
            </w:r>
            <w:r>
              <w:rPr>
                <w:webHidden/>
              </w:rPr>
              <w:fldChar w:fldCharType="begin"/>
            </w:r>
            <w:r>
              <w:rPr>
                <w:webHidden/>
              </w:rPr>
              <w:instrText xml:space="preserve"> PAGEREF _Toc510165695 \h </w:instrText>
            </w:r>
            <w:r>
              <w:rPr>
                <w:webHidden/>
              </w:rPr>
            </w:r>
            <w:r>
              <w:rPr>
                <w:webHidden/>
              </w:rPr>
              <w:fldChar w:fldCharType="separate"/>
            </w:r>
            <w:r>
              <w:rPr>
                <w:webHidden/>
              </w:rPr>
              <w:t>16</w:t>
            </w:r>
            <w:r>
              <w:rPr>
                <w:webHidden/>
              </w:rPr>
              <w:fldChar w:fldCharType="end"/>
            </w:r>
          </w:hyperlink>
        </w:p>
        <w:p w14:paraId="3AB6A9AD" w14:textId="4539F73D" w:rsidR="001269CA" w:rsidRDefault="001269CA">
          <w:pPr>
            <w:pStyle w:val="TOC2"/>
            <w:tabs>
              <w:tab w:val="left" w:pos="880"/>
            </w:tabs>
            <w:rPr>
              <w:rFonts w:asciiTheme="minorHAnsi" w:eastAsiaTheme="minorEastAsia" w:hAnsiTheme="minorHAnsi" w:cstheme="minorBidi"/>
              <w:sz w:val="22"/>
            </w:rPr>
          </w:pPr>
          <w:hyperlink w:anchor="_Toc510165696" w:history="1">
            <w:r w:rsidRPr="005F1EA4">
              <w:rPr>
                <w:rStyle w:val="Hyperlink"/>
              </w:rPr>
              <w:t>2.5</w:t>
            </w:r>
            <w:r>
              <w:rPr>
                <w:rFonts w:asciiTheme="minorHAnsi" w:eastAsiaTheme="minorEastAsia" w:hAnsiTheme="minorHAnsi" w:cstheme="minorBidi"/>
                <w:sz w:val="22"/>
              </w:rPr>
              <w:tab/>
            </w:r>
            <w:r w:rsidRPr="005F1EA4">
              <w:rPr>
                <w:rStyle w:val="Hyperlink"/>
              </w:rPr>
              <w:t>Pole</w:t>
            </w:r>
            <w:r>
              <w:rPr>
                <w:webHidden/>
              </w:rPr>
              <w:tab/>
            </w:r>
            <w:r>
              <w:rPr>
                <w:webHidden/>
              </w:rPr>
              <w:fldChar w:fldCharType="begin"/>
            </w:r>
            <w:r>
              <w:rPr>
                <w:webHidden/>
              </w:rPr>
              <w:instrText xml:space="preserve"> PAGEREF _Toc510165696 \h </w:instrText>
            </w:r>
            <w:r>
              <w:rPr>
                <w:webHidden/>
              </w:rPr>
            </w:r>
            <w:r>
              <w:rPr>
                <w:webHidden/>
              </w:rPr>
              <w:fldChar w:fldCharType="separate"/>
            </w:r>
            <w:r>
              <w:rPr>
                <w:webHidden/>
              </w:rPr>
              <w:t>17</w:t>
            </w:r>
            <w:r>
              <w:rPr>
                <w:webHidden/>
              </w:rPr>
              <w:fldChar w:fldCharType="end"/>
            </w:r>
          </w:hyperlink>
        </w:p>
        <w:p w14:paraId="0C981B81" w14:textId="4441CC9D" w:rsidR="001269CA" w:rsidRDefault="001269CA">
          <w:pPr>
            <w:pStyle w:val="TOC2"/>
            <w:tabs>
              <w:tab w:val="left" w:pos="880"/>
            </w:tabs>
            <w:rPr>
              <w:rFonts w:asciiTheme="minorHAnsi" w:eastAsiaTheme="minorEastAsia" w:hAnsiTheme="minorHAnsi" w:cstheme="minorBidi"/>
              <w:sz w:val="22"/>
            </w:rPr>
          </w:pPr>
          <w:hyperlink w:anchor="_Toc510165697" w:history="1">
            <w:r w:rsidRPr="005F1EA4">
              <w:rPr>
                <w:rStyle w:val="Hyperlink"/>
              </w:rPr>
              <w:t>2.6</w:t>
            </w:r>
            <w:r>
              <w:rPr>
                <w:rFonts w:asciiTheme="minorHAnsi" w:eastAsiaTheme="minorEastAsia" w:hAnsiTheme="minorHAnsi" w:cstheme="minorBidi"/>
                <w:sz w:val="22"/>
              </w:rPr>
              <w:tab/>
            </w:r>
            <w:r w:rsidRPr="005F1EA4">
              <w:rPr>
                <w:rStyle w:val="Hyperlink"/>
              </w:rPr>
              <w:t>Primary/Secondary Conductor Node</w:t>
            </w:r>
            <w:r>
              <w:rPr>
                <w:webHidden/>
              </w:rPr>
              <w:tab/>
            </w:r>
            <w:r>
              <w:rPr>
                <w:webHidden/>
              </w:rPr>
              <w:fldChar w:fldCharType="begin"/>
            </w:r>
            <w:r>
              <w:rPr>
                <w:webHidden/>
              </w:rPr>
              <w:instrText xml:space="preserve"> PAGEREF _Toc510165697 \h </w:instrText>
            </w:r>
            <w:r>
              <w:rPr>
                <w:webHidden/>
              </w:rPr>
            </w:r>
            <w:r>
              <w:rPr>
                <w:webHidden/>
              </w:rPr>
              <w:fldChar w:fldCharType="separate"/>
            </w:r>
            <w:r>
              <w:rPr>
                <w:webHidden/>
              </w:rPr>
              <w:t>17</w:t>
            </w:r>
            <w:r>
              <w:rPr>
                <w:webHidden/>
              </w:rPr>
              <w:fldChar w:fldCharType="end"/>
            </w:r>
          </w:hyperlink>
        </w:p>
        <w:p w14:paraId="4263EC8B" w14:textId="6446298D" w:rsidR="001269CA" w:rsidRDefault="001269CA">
          <w:pPr>
            <w:pStyle w:val="TOC2"/>
            <w:tabs>
              <w:tab w:val="left" w:pos="880"/>
            </w:tabs>
            <w:rPr>
              <w:rFonts w:asciiTheme="minorHAnsi" w:eastAsiaTheme="minorEastAsia" w:hAnsiTheme="minorHAnsi" w:cstheme="minorBidi"/>
              <w:sz w:val="22"/>
            </w:rPr>
          </w:pPr>
          <w:hyperlink w:anchor="_Toc510165698" w:history="1">
            <w:r w:rsidRPr="005F1EA4">
              <w:rPr>
                <w:rStyle w:val="Hyperlink"/>
              </w:rPr>
              <w:t>2.7</w:t>
            </w:r>
            <w:r>
              <w:rPr>
                <w:rFonts w:asciiTheme="minorHAnsi" w:eastAsiaTheme="minorEastAsia" w:hAnsiTheme="minorHAnsi" w:cstheme="minorBidi"/>
                <w:sz w:val="22"/>
              </w:rPr>
              <w:tab/>
            </w:r>
            <w:r w:rsidRPr="005F1EA4">
              <w:rPr>
                <w:rStyle w:val="Hyperlink"/>
              </w:rPr>
              <w:t>Service Point</w:t>
            </w:r>
            <w:r>
              <w:rPr>
                <w:webHidden/>
              </w:rPr>
              <w:tab/>
            </w:r>
            <w:r>
              <w:rPr>
                <w:webHidden/>
              </w:rPr>
              <w:fldChar w:fldCharType="begin"/>
            </w:r>
            <w:r>
              <w:rPr>
                <w:webHidden/>
              </w:rPr>
              <w:instrText xml:space="preserve"> PAGEREF _Toc510165698 \h </w:instrText>
            </w:r>
            <w:r>
              <w:rPr>
                <w:webHidden/>
              </w:rPr>
            </w:r>
            <w:r>
              <w:rPr>
                <w:webHidden/>
              </w:rPr>
              <w:fldChar w:fldCharType="separate"/>
            </w:r>
            <w:r>
              <w:rPr>
                <w:webHidden/>
              </w:rPr>
              <w:t>17</w:t>
            </w:r>
            <w:r>
              <w:rPr>
                <w:webHidden/>
              </w:rPr>
              <w:fldChar w:fldCharType="end"/>
            </w:r>
          </w:hyperlink>
        </w:p>
        <w:p w14:paraId="0E7671AE" w14:textId="688660C3" w:rsidR="001269CA" w:rsidRDefault="001269CA">
          <w:pPr>
            <w:pStyle w:val="TOC2"/>
            <w:tabs>
              <w:tab w:val="left" w:pos="880"/>
            </w:tabs>
            <w:rPr>
              <w:rFonts w:asciiTheme="minorHAnsi" w:eastAsiaTheme="minorEastAsia" w:hAnsiTheme="minorHAnsi" w:cstheme="minorBidi"/>
              <w:sz w:val="22"/>
            </w:rPr>
          </w:pPr>
          <w:hyperlink w:anchor="_Toc510165704" w:history="1">
            <w:r w:rsidRPr="005F1EA4">
              <w:rPr>
                <w:rStyle w:val="Hyperlink"/>
              </w:rPr>
              <w:t>2.8</w:t>
            </w:r>
            <w:r>
              <w:rPr>
                <w:rFonts w:asciiTheme="minorHAnsi" w:eastAsiaTheme="minorEastAsia" w:hAnsiTheme="minorHAnsi" w:cstheme="minorBidi"/>
                <w:sz w:val="22"/>
              </w:rPr>
              <w:tab/>
            </w:r>
            <w:r w:rsidRPr="005F1EA4">
              <w:rPr>
                <w:rStyle w:val="Hyperlink"/>
              </w:rPr>
              <w:t>Switch Gear</w:t>
            </w:r>
            <w:r>
              <w:rPr>
                <w:webHidden/>
              </w:rPr>
              <w:tab/>
            </w:r>
            <w:r>
              <w:rPr>
                <w:webHidden/>
              </w:rPr>
              <w:fldChar w:fldCharType="begin"/>
            </w:r>
            <w:r>
              <w:rPr>
                <w:webHidden/>
              </w:rPr>
              <w:instrText xml:space="preserve"> PAGEREF _Toc510165704 \h </w:instrText>
            </w:r>
            <w:r>
              <w:rPr>
                <w:webHidden/>
              </w:rPr>
            </w:r>
            <w:r>
              <w:rPr>
                <w:webHidden/>
              </w:rPr>
              <w:fldChar w:fldCharType="separate"/>
            </w:r>
            <w:r>
              <w:rPr>
                <w:webHidden/>
              </w:rPr>
              <w:t>18</w:t>
            </w:r>
            <w:r>
              <w:rPr>
                <w:webHidden/>
              </w:rPr>
              <w:fldChar w:fldCharType="end"/>
            </w:r>
          </w:hyperlink>
        </w:p>
        <w:p w14:paraId="70F3EA3D" w14:textId="0FF3CC37" w:rsidR="001269CA" w:rsidRDefault="001269CA">
          <w:pPr>
            <w:pStyle w:val="TOC2"/>
            <w:tabs>
              <w:tab w:val="left" w:pos="880"/>
            </w:tabs>
            <w:rPr>
              <w:rFonts w:asciiTheme="minorHAnsi" w:eastAsiaTheme="minorEastAsia" w:hAnsiTheme="minorHAnsi" w:cstheme="minorBidi"/>
              <w:sz w:val="22"/>
            </w:rPr>
          </w:pPr>
          <w:hyperlink w:anchor="_Toc510165705" w:history="1">
            <w:r w:rsidRPr="005F1EA4">
              <w:rPr>
                <w:rStyle w:val="Hyperlink"/>
              </w:rPr>
              <w:t>2.9</w:t>
            </w:r>
            <w:r>
              <w:rPr>
                <w:rFonts w:asciiTheme="minorHAnsi" w:eastAsiaTheme="minorEastAsia" w:hAnsiTheme="minorHAnsi" w:cstheme="minorBidi"/>
                <w:sz w:val="22"/>
              </w:rPr>
              <w:tab/>
            </w:r>
            <w:r w:rsidRPr="005F1EA4">
              <w:rPr>
                <w:rStyle w:val="Hyperlink"/>
              </w:rPr>
              <w:t>Tax Jurisdiction Boundary</w:t>
            </w:r>
            <w:r>
              <w:rPr>
                <w:webHidden/>
              </w:rPr>
              <w:tab/>
            </w:r>
            <w:r>
              <w:rPr>
                <w:webHidden/>
              </w:rPr>
              <w:fldChar w:fldCharType="begin"/>
            </w:r>
            <w:r>
              <w:rPr>
                <w:webHidden/>
              </w:rPr>
              <w:instrText xml:space="preserve"> PAGEREF _Toc510165705 \h </w:instrText>
            </w:r>
            <w:r>
              <w:rPr>
                <w:webHidden/>
              </w:rPr>
            </w:r>
            <w:r>
              <w:rPr>
                <w:webHidden/>
              </w:rPr>
              <w:fldChar w:fldCharType="separate"/>
            </w:r>
            <w:r>
              <w:rPr>
                <w:webHidden/>
              </w:rPr>
              <w:t>18</w:t>
            </w:r>
            <w:r>
              <w:rPr>
                <w:webHidden/>
              </w:rPr>
              <w:fldChar w:fldCharType="end"/>
            </w:r>
          </w:hyperlink>
        </w:p>
        <w:p w14:paraId="586E11AE" w14:textId="45B3C0EB" w:rsidR="001269CA" w:rsidRDefault="001269CA">
          <w:pPr>
            <w:pStyle w:val="TOC2"/>
            <w:tabs>
              <w:tab w:val="left" w:pos="1100"/>
            </w:tabs>
            <w:rPr>
              <w:rFonts w:asciiTheme="minorHAnsi" w:eastAsiaTheme="minorEastAsia" w:hAnsiTheme="minorHAnsi" w:cstheme="minorBidi"/>
              <w:sz w:val="22"/>
            </w:rPr>
          </w:pPr>
          <w:hyperlink w:anchor="_Toc510165706" w:history="1">
            <w:r w:rsidRPr="005F1EA4">
              <w:rPr>
                <w:rStyle w:val="Hyperlink"/>
              </w:rPr>
              <w:t>2.10</w:t>
            </w:r>
            <w:r>
              <w:rPr>
                <w:rFonts w:asciiTheme="minorHAnsi" w:eastAsiaTheme="minorEastAsia" w:hAnsiTheme="minorHAnsi" w:cstheme="minorBidi"/>
                <w:sz w:val="22"/>
              </w:rPr>
              <w:tab/>
            </w:r>
            <w:r w:rsidRPr="005F1EA4">
              <w:rPr>
                <w:rStyle w:val="Hyperlink"/>
              </w:rPr>
              <w:t>Transformers &amp; Autotransformers</w:t>
            </w:r>
            <w:r>
              <w:rPr>
                <w:webHidden/>
              </w:rPr>
              <w:tab/>
            </w:r>
            <w:r>
              <w:rPr>
                <w:webHidden/>
              </w:rPr>
              <w:fldChar w:fldCharType="begin"/>
            </w:r>
            <w:r>
              <w:rPr>
                <w:webHidden/>
              </w:rPr>
              <w:instrText xml:space="preserve"> PAGEREF _Toc510165706 \h </w:instrText>
            </w:r>
            <w:r>
              <w:rPr>
                <w:webHidden/>
              </w:rPr>
            </w:r>
            <w:r>
              <w:rPr>
                <w:webHidden/>
              </w:rPr>
              <w:fldChar w:fldCharType="separate"/>
            </w:r>
            <w:r>
              <w:rPr>
                <w:webHidden/>
              </w:rPr>
              <w:t>19</w:t>
            </w:r>
            <w:r>
              <w:rPr>
                <w:webHidden/>
              </w:rPr>
              <w:fldChar w:fldCharType="end"/>
            </w:r>
          </w:hyperlink>
        </w:p>
        <w:p w14:paraId="11A9333B" w14:textId="76B2FD6D" w:rsidR="001269CA" w:rsidRDefault="001269CA">
          <w:pPr>
            <w:pStyle w:val="TOC2"/>
            <w:tabs>
              <w:tab w:val="left" w:pos="1100"/>
            </w:tabs>
            <w:rPr>
              <w:rFonts w:asciiTheme="minorHAnsi" w:eastAsiaTheme="minorEastAsia" w:hAnsiTheme="minorHAnsi" w:cstheme="minorBidi"/>
              <w:sz w:val="22"/>
            </w:rPr>
          </w:pPr>
          <w:hyperlink w:anchor="_Toc510165707" w:history="1">
            <w:r w:rsidRPr="005F1EA4">
              <w:rPr>
                <w:rStyle w:val="Hyperlink"/>
              </w:rPr>
              <w:t>2.11</w:t>
            </w:r>
            <w:r>
              <w:rPr>
                <w:rFonts w:asciiTheme="minorHAnsi" w:eastAsiaTheme="minorEastAsia" w:hAnsiTheme="minorHAnsi" w:cstheme="minorBidi"/>
                <w:sz w:val="22"/>
              </w:rPr>
              <w:tab/>
            </w:r>
            <w:r w:rsidRPr="005F1EA4">
              <w:rPr>
                <w:rStyle w:val="Hyperlink"/>
              </w:rPr>
              <w:t>Virtual Points</w:t>
            </w:r>
            <w:r>
              <w:rPr>
                <w:webHidden/>
              </w:rPr>
              <w:tab/>
            </w:r>
            <w:r>
              <w:rPr>
                <w:webHidden/>
              </w:rPr>
              <w:fldChar w:fldCharType="begin"/>
            </w:r>
            <w:r>
              <w:rPr>
                <w:webHidden/>
              </w:rPr>
              <w:instrText xml:space="preserve"> PAGEREF _Toc510165707 \h </w:instrText>
            </w:r>
            <w:r>
              <w:rPr>
                <w:webHidden/>
              </w:rPr>
            </w:r>
            <w:r>
              <w:rPr>
                <w:webHidden/>
              </w:rPr>
              <w:fldChar w:fldCharType="separate"/>
            </w:r>
            <w:r>
              <w:rPr>
                <w:webHidden/>
              </w:rPr>
              <w:t>19</w:t>
            </w:r>
            <w:r>
              <w:rPr>
                <w:webHidden/>
              </w:rPr>
              <w:fldChar w:fldCharType="end"/>
            </w:r>
          </w:hyperlink>
        </w:p>
        <w:p w14:paraId="231F0AF1" w14:textId="73ADC7F7" w:rsidR="001269CA" w:rsidRDefault="001269CA">
          <w:pPr>
            <w:pStyle w:val="TOC3"/>
            <w:tabs>
              <w:tab w:val="left" w:pos="1540"/>
            </w:tabs>
            <w:rPr>
              <w:rFonts w:asciiTheme="minorHAnsi" w:eastAsiaTheme="minorEastAsia" w:hAnsiTheme="minorHAnsi" w:cstheme="minorBidi"/>
              <w:snapToGrid/>
              <w:sz w:val="22"/>
              <w:szCs w:val="22"/>
            </w:rPr>
          </w:pPr>
          <w:hyperlink w:anchor="_Toc510165708" w:history="1">
            <w:r w:rsidRPr="005F1EA4">
              <w:rPr>
                <w:rStyle w:val="Hyperlink"/>
              </w:rPr>
              <w:t>2.11.1</w:t>
            </w:r>
            <w:r>
              <w:rPr>
                <w:rFonts w:asciiTheme="minorHAnsi" w:eastAsiaTheme="minorEastAsia" w:hAnsiTheme="minorHAnsi" w:cstheme="minorBidi"/>
                <w:snapToGrid/>
                <w:sz w:val="22"/>
                <w:szCs w:val="22"/>
              </w:rPr>
              <w:tab/>
            </w:r>
            <w:r w:rsidRPr="005F1EA4">
              <w:rPr>
                <w:rStyle w:val="Hyperlink"/>
              </w:rPr>
              <w:t>Bypass Point</w:t>
            </w:r>
            <w:r>
              <w:rPr>
                <w:webHidden/>
              </w:rPr>
              <w:tab/>
            </w:r>
            <w:r>
              <w:rPr>
                <w:webHidden/>
              </w:rPr>
              <w:fldChar w:fldCharType="begin"/>
            </w:r>
            <w:r>
              <w:rPr>
                <w:webHidden/>
              </w:rPr>
              <w:instrText xml:space="preserve"> PAGEREF _Toc510165708 \h </w:instrText>
            </w:r>
            <w:r>
              <w:rPr>
                <w:webHidden/>
              </w:rPr>
            </w:r>
            <w:r>
              <w:rPr>
                <w:webHidden/>
              </w:rPr>
              <w:fldChar w:fldCharType="separate"/>
            </w:r>
            <w:r>
              <w:rPr>
                <w:webHidden/>
              </w:rPr>
              <w:t>19</w:t>
            </w:r>
            <w:r>
              <w:rPr>
                <w:webHidden/>
              </w:rPr>
              <w:fldChar w:fldCharType="end"/>
            </w:r>
          </w:hyperlink>
        </w:p>
        <w:p w14:paraId="78F39557" w14:textId="03EF9A3A" w:rsidR="001269CA" w:rsidRDefault="001269CA">
          <w:pPr>
            <w:pStyle w:val="TOC3"/>
            <w:tabs>
              <w:tab w:val="left" w:pos="1540"/>
            </w:tabs>
            <w:rPr>
              <w:rFonts w:asciiTheme="minorHAnsi" w:eastAsiaTheme="minorEastAsia" w:hAnsiTheme="minorHAnsi" w:cstheme="minorBidi"/>
              <w:snapToGrid/>
              <w:sz w:val="22"/>
              <w:szCs w:val="22"/>
            </w:rPr>
          </w:pPr>
          <w:hyperlink w:anchor="_Toc510165709" w:history="1">
            <w:r w:rsidRPr="005F1EA4">
              <w:rPr>
                <w:rStyle w:val="Hyperlink"/>
              </w:rPr>
              <w:t>2.11.2</w:t>
            </w:r>
            <w:r>
              <w:rPr>
                <w:rFonts w:asciiTheme="minorHAnsi" w:eastAsiaTheme="minorEastAsia" w:hAnsiTheme="minorHAnsi" w:cstheme="minorBidi"/>
                <w:snapToGrid/>
                <w:sz w:val="22"/>
                <w:szCs w:val="22"/>
              </w:rPr>
              <w:tab/>
            </w:r>
            <w:r w:rsidRPr="005F1EA4">
              <w:rPr>
                <w:rStyle w:val="Hyperlink"/>
              </w:rPr>
              <w:t>Elbow</w:t>
            </w:r>
            <w:r>
              <w:rPr>
                <w:webHidden/>
              </w:rPr>
              <w:tab/>
            </w:r>
            <w:r>
              <w:rPr>
                <w:webHidden/>
              </w:rPr>
              <w:fldChar w:fldCharType="begin"/>
            </w:r>
            <w:r>
              <w:rPr>
                <w:webHidden/>
              </w:rPr>
              <w:instrText xml:space="preserve"> PAGEREF _Toc510165709 \h </w:instrText>
            </w:r>
            <w:r>
              <w:rPr>
                <w:webHidden/>
              </w:rPr>
            </w:r>
            <w:r>
              <w:rPr>
                <w:webHidden/>
              </w:rPr>
              <w:fldChar w:fldCharType="separate"/>
            </w:r>
            <w:r>
              <w:rPr>
                <w:webHidden/>
              </w:rPr>
              <w:t>20</w:t>
            </w:r>
            <w:r>
              <w:rPr>
                <w:webHidden/>
              </w:rPr>
              <w:fldChar w:fldCharType="end"/>
            </w:r>
          </w:hyperlink>
        </w:p>
        <w:p w14:paraId="33B529FC" w14:textId="59442DE4" w:rsidR="001269CA" w:rsidRDefault="001269CA">
          <w:pPr>
            <w:pStyle w:val="TOC3"/>
            <w:tabs>
              <w:tab w:val="left" w:pos="1540"/>
            </w:tabs>
            <w:rPr>
              <w:rFonts w:asciiTheme="minorHAnsi" w:eastAsiaTheme="minorEastAsia" w:hAnsiTheme="minorHAnsi" w:cstheme="minorBidi"/>
              <w:snapToGrid/>
              <w:sz w:val="22"/>
              <w:szCs w:val="22"/>
            </w:rPr>
          </w:pPr>
          <w:hyperlink w:anchor="_Toc510165710" w:history="1">
            <w:r w:rsidRPr="005F1EA4">
              <w:rPr>
                <w:rStyle w:val="Hyperlink"/>
              </w:rPr>
              <w:t>2.11.3</w:t>
            </w:r>
            <w:r>
              <w:rPr>
                <w:rFonts w:asciiTheme="minorHAnsi" w:eastAsiaTheme="minorEastAsia" w:hAnsiTheme="minorHAnsi" w:cstheme="minorBidi"/>
                <w:snapToGrid/>
                <w:sz w:val="22"/>
                <w:szCs w:val="22"/>
              </w:rPr>
              <w:tab/>
            </w:r>
            <w:r w:rsidRPr="005F1EA4">
              <w:rPr>
                <w:rStyle w:val="Hyperlink"/>
              </w:rPr>
              <w:t>Isolation Point</w:t>
            </w:r>
            <w:r>
              <w:rPr>
                <w:webHidden/>
              </w:rPr>
              <w:tab/>
            </w:r>
            <w:r>
              <w:rPr>
                <w:webHidden/>
              </w:rPr>
              <w:fldChar w:fldCharType="begin"/>
            </w:r>
            <w:r>
              <w:rPr>
                <w:webHidden/>
              </w:rPr>
              <w:instrText xml:space="preserve"> PAGEREF _Toc510165710 \h </w:instrText>
            </w:r>
            <w:r>
              <w:rPr>
                <w:webHidden/>
              </w:rPr>
            </w:r>
            <w:r>
              <w:rPr>
                <w:webHidden/>
              </w:rPr>
              <w:fldChar w:fldCharType="separate"/>
            </w:r>
            <w:r>
              <w:rPr>
                <w:webHidden/>
              </w:rPr>
              <w:t>20</w:t>
            </w:r>
            <w:r>
              <w:rPr>
                <w:webHidden/>
              </w:rPr>
              <w:fldChar w:fldCharType="end"/>
            </w:r>
          </w:hyperlink>
        </w:p>
        <w:p w14:paraId="48187A4B" w14:textId="175BCABD" w:rsidR="001269CA" w:rsidRDefault="001269CA">
          <w:pPr>
            <w:pStyle w:val="TOC3"/>
            <w:tabs>
              <w:tab w:val="left" w:pos="1540"/>
            </w:tabs>
            <w:rPr>
              <w:rFonts w:asciiTheme="minorHAnsi" w:eastAsiaTheme="minorEastAsia" w:hAnsiTheme="minorHAnsi" w:cstheme="minorBidi"/>
              <w:snapToGrid/>
              <w:sz w:val="22"/>
              <w:szCs w:val="22"/>
            </w:rPr>
          </w:pPr>
          <w:hyperlink w:anchor="_Toc510165711" w:history="1">
            <w:r w:rsidRPr="005F1EA4">
              <w:rPr>
                <w:rStyle w:val="Hyperlink"/>
              </w:rPr>
              <w:t>2.11.4</w:t>
            </w:r>
            <w:r>
              <w:rPr>
                <w:rFonts w:asciiTheme="minorHAnsi" w:eastAsiaTheme="minorEastAsia" w:hAnsiTheme="minorHAnsi" w:cstheme="minorBidi"/>
                <w:snapToGrid/>
                <w:sz w:val="22"/>
                <w:szCs w:val="22"/>
              </w:rPr>
              <w:tab/>
            </w:r>
            <w:r w:rsidRPr="005F1EA4">
              <w:rPr>
                <w:rStyle w:val="Hyperlink"/>
              </w:rPr>
              <w:t>Phase Connector</w:t>
            </w:r>
            <w:r>
              <w:rPr>
                <w:webHidden/>
              </w:rPr>
              <w:tab/>
            </w:r>
            <w:r>
              <w:rPr>
                <w:webHidden/>
              </w:rPr>
              <w:fldChar w:fldCharType="begin"/>
            </w:r>
            <w:r>
              <w:rPr>
                <w:webHidden/>
              </w:rPr>
              <w:instrText xml:space="preserve"> PAGEREF _Toc510165711 \h </w:instrText>
            </w:r>
            <w:r>
              <w:rPr>
                <w:webHidden/>
              </w:rPr>
            </w:r>
            <w:r>
              <w:rPr>
                <w:webHidden/>
              </w:rPr>
              <w:fldChar w:fldCharType="separate"/>
            </w:r>
            <w:r>
              <w:rPr>
                <w:webHidden/>
              </w:rPr>
              <w:t>20</w:t>
            </w:r>
            <w:r>
              <w:rPr>
                <w:webHidden/>
              </w:rPr>
              <w:fldChar w:fldCharType="end"/>
            </w:r>
          </w:hyperlink>
        </w:p>
        <w:p w14:paraId="6E186F9A" w14:textId="23077001" w:rsidR="001269CA" w:rsidRDefault="001269CA">
          <w:pPr>
            <w:pStyle w:val="TOC1"/>
            <w:tabs>
              <w:tab w:val="left" w:pos="720"/>
            </w:tabs>
            <w:rPr>
              <w:rFonts w:asciiTheme="minorHAnsi" w:eastAsiaTheme="minorEastAsia" w:hAnsiTheme="minorHAnsi" w:cstheme="minorBidi"/>
              <w:b w:val="0"/>
              <w:sz w:val="22"/>
              <w:szCs w:val="22"/>
            </w:rPr>
          </w:pPr>
          <w:hyperlink w:anchor="_Toc510165712" w:history="1">
            <w:r w:rsidRPr="005F1EA4">
              <w:rPr>
                <w:rStyle w:val="Hyperlink"/>
              </w:rPr>
              <w:t>3.</w:t>
            </w:r>
            <w:r>
              <w:rPr>
                <w:rFonts w:asciiTheme="minorHAnsi" w:eastAsiaTheme="minorEastAsia" w:hAnsiTheme="minorHAnsi" w:cstheme="minorBidi"/>
                <w:b w:val="0"/>
                <w:sz w:val="22"/>
                <w:szCs w:val="22"/>
              </w:rPr>
              <w:tab/>
            </w:r>
            <w:r w:rsidRPr="005F1EA4">
              <w:rPr>
                <w:rStyle w:val="Hyperlink"/>
              </w:rPr>
              <w:t>Shared Components</w:t>
            </w:r>
            <w:r>
              <w:rPr>
                <w:webHidden/>
              </w:rPr>
              <w:tab/>
            </w:r>
            <w:r>
              <w:rPr>
                <w:webHidden/>
              </w:rPr>
              <w:fldChar w:fldCharType="begin"/>
            </w:r>
            <w:r>
              <w:rPr>
                <w:webHidden/>
              </w:rPr>
              <w:instrText xml:space="preserve"> PAGEREF _Toc510165712 \h </w:instrText>
            </w:r>
            <w:r>
              <w:rPr>
                <w:webHidden/>
              </w:rPr>
            </w:r>
            <w:r>
              <w:rPr>
                <w:webHidden/>
              </w:rPr>
              <w:fldChar w:fldCharType="separate"/>
            </w:r>
            <w:r>
              <w:rPr>
                <w:webHidden/>
              </w:rPr>
              <w:t>21</w:t>
            </w:r>
            <w:r>
              <w:rPr>
                <w:webHidden/>
              </w:rPr>
              <w:fldChar w:fldCharType="end"/>
            </w:r>
          </w:hyperlink>
        </w:p>
        <w:p w14:paraId="3A7E576A" w14:textId="753849BF" w:rsidR="001269CA" w:rsidRDefault="001269CA">
          <w:pPr>
            <w:pStyle w:val="TOC2"/>
            <w:tabs>
              <w:tab w:val="left" w:pos="880"/>
            </w:tabs>
            <w:rPr>
              <w:rFonts w:asciiTheme="minorHAnsi" w:eastAsiaTheme="minorEastAsia" w:hAnsiTheme="minorHAnsi" w:cstheme="minorBidi"/>
              <w:sz w:val="22"/>
            </w:rPr>
          </w:pPr>
          <w:hyperlink w:anchor="_Toc510165713" w:history="1">
            <w:r w:rsidRPr="005F1EA4">
              <w:rPr>
                <w:rStyle w:val="Hyperlink"/>
              </w:rPr>
              <w:t>3.1</w:t>
            </w:r>
            <w:r>
              <w:rPr>
                <w:rFonts w:asciiTheme="minorHAnsi" w:eastAsiaTheme="minorEastAsia" w:hAnsiTheme="minorHAnsi" w:cstheme="minorBidi"/>
                <w:sz w:val="22"/>
              </w:rPr>
              <w:tab/>
            </w:r>
            <w:r w:rsidRPr="005F1EA4">
              <w:rPr>
                <w:rStyle w:val="Hyperlink"/>
              </w:rPr>
              <w:t>Common Attributes</w:t>
            </w:r>
            <w:r>
              <w:rPr>
                <w:webHidden/>
              </w:rPr>
              <w:tab/>
            </w:r>
            <w:r>
              <w:rPr>
                <w:webHidden/>
              </w:rPr>
              <w:fldChar w:fldCharType="begin"/>
            </w:r>
            <w:r>
              <w:rPr>
                <w:webHidden/>
              </w:rPr>
              <w:instrText xml:space="preserve"> PAGEREF _Toc510165713 \h </w:instrText>
            </w:r>
            <w:r>
              <w:rPr>
                <w:webHidden/>
              </w:rPr>
            </w:r>
            <w:r>
              <w:rPr>
                <w:webHidden/>
              </w:rPr>
              <w:fldChar w:fldCharType="separate"/>
            </w:r>
            <w:r>
              <w:rPr>
                <w:webHidden/>
              </w:rPr>
              <w:t>21</w:t>
            </w:r>
            <w:r>
              <w:rPr>
                <w:webHidden/>
              </w:rPr>
              <w:fldChar w:fldCharType="end"/>
            </w:r>
          </w:hyperlink>
        </w:p>
        <w:p w14:paraId="1BEC49B6" w14:textId="30501211" w:rsidR="001269CA" w:rsidRDefault="001269CA">
          <w:pPr>
            <w:pStyle w:val="TOC3"/>
            <w:tabs>
              <w:tab w:val="left" w:pos="1320"/>
            </w:tabs>
            <w:rPr>
              <w:rFonts w:asciiTheme="minorHAnsi" w:eastAsiaTheme="minorEastAsia" w:hAnsiTheme="minorHAnsi" w:cstheme="minorBidi"/>
              <w:snapToGrid/>
              <w:sz w:val="22"/>
              <w:szCs w:val="22"/>
            </w:rPr>
          </w:pPr>
          <w:hyperlink w:anchor="_Toc510165714" w:history="1">
            <w:r w:rsidRPr="005F1EA4">
              <w:rPr>
                <w:rStyle w:val="Hyperlink"/>
              </w:rPr>
              <w:t>3.1.1</w:t>
            </w:r>
            <w:r>
              <w:rPr>
                <w:rFonts w:asciiTheme="minorHAnsi" w:eastAsiaTheme="minorEastAsia" w:hAnsiTheme="minorHAnsi" w:cstheme="minorBidi"/>
                <w:snapToGrid/>
                <w:sz w:val="22"/>
                <w:szCs w:val="22"/>
              </w:rPr>
              <w:tab/>
            </w:r>
            <w:r w:rsidRPr="005F1EA4">
              <w:rPr>
                <w:rStyle w:val="Hyperlink"/>
              </w:rPr>
              <w:t>Data Collection</w:t>
            </w:r>
            <w:r>
              <w:rPr>
                <w:webHidden/>
              </w:rPr>
              <w:tab/>
            </w:r>
            <w:r>
              <w:rPr>
                <w:webHidden/>
              </w:rPr>
              <w:fldChar w:fldCharType="begin"/>
            </w:r>
            <w:r>
              <w:rPr>
                <w:webHidden/>
              </w:rPr>
              <w:instrText xml:space="preserve"> PAGEREF _Toc510165714 \h </w:instrText>
            </w:r>
            <w:r>
              <w:rPr>
                <w:webHidden/>
              </w:rPr>
            </w:r>
            <w:r>
              <w:rPr>
                <w:webHidden/>
              </w:rPr>
              <w:fldChar w:fldCharType="separate"/>
            </w:r>
            <w:r>
              <w:rPr>
                <w:webHidden/>
              </w:rPr>
              <w:t>21</w:t>
            </w:r>
            <w:r>
              <w:rPr>
                <w:webHidden/>
              </w:rPr>
              <w:fldChar w:fldCharType="end"/>
            </w:r>
          </w:hyperlink>
        </w:p>
        <w:p w14:paraId="52D49A8A" w14:textId="6CAB15CF" w:rsidR="001269CA" w:rsidRDefault="001269CA">
          <w:pPr>
            <w:pStyle w:val="TOC3"/>
            <w:tabs>
              <w:tab w:val="left" w:pos="1320"/>
            </w:tabs>
            <w:rPr>
              <w:rFonts w:asciiTheme="minorHAnsi" w:eastAsiaTheme="minorEastAsia" w:hAnsiTheme="minorHAnsi" w:cstheme="minorBidi"/>
              <w:snapToGrid/>
              <w:sz w:val="22"/>
              <w:szCs w:val="22"/>
            </w:rPr>
          </w:pPr>
          <w:hyperlink w:anchor="_Toc510165715" w:history="1">
            <w:r w:rsidRPr="005F1EA4">
              <w:rPr>
                <w:rStyle w:val="Hyperlink"/>
              </w:rPr>
              <w:t>3.1.2</w:t>
            </w:r>
            <w:r>
              <w:rPr>
                <w:rFonts w:asciiTheme="minorHAnsi" w:eastAsiaTheme="minorEastAsia" w:hAnsiTheme="minorHAnsi" w:cstheme="minorBidi"/>
                <w:snapToGrid/>
                <w:sz w:val="22"/>
                <w:szCs w:val="22"/>
              </w:rPr>
              <w:tab/>
            </w:r>
            <w:r w:rsidRPr="005F1EA4">
              <w:rPr>
                <w:rStyle w:val="Hyperlink"/>
              </w:rPr>
              <w:t>Design Responsibility</w:t>
            </w:r>
            <w:r>
              <w:rPr>
                <w:webHidden/>
              </w:rPr>
              <w:tab/>
            </w:r>
            <w:r>
              <w:rPr>
                <w:webHidden/>
              </w:rPr>
              <w:fldChar w:fldCharType="begin"/>
            </w:r>
            <w:r>
              <w:rPr>
                <w:webHidden/>
              </w:rPr>
              <w:instrText xml:space="preserve"> PAGEREF _Toc510165715 \h </w:instrText>
            </w:r>
            <w:r>
              <w:rPr>
                <w:webHidden/>
              </w:rPr>
            </w:r>
            <w:r>
              <w:rPr>
                <w:webHidden/>
              </w:rPr>
              <w:fldChar w:fldCharType="separate"/>
            </w:r>
            <w:r>
              <w:rPr>
                <w:webHidden/>
              </w:rPr>
              <w:t>21</w:t>
            </w:r>
            <w:r>
              <w:rPr>
                <w:webHidden/>
              </w:rPr>
              <w:fldChar w:fldCharType="end"/>
            </w:r>
          </w:hyperlink>
        </w:p>
        <w:p w14:paraId="41398EA7" w14:textId="0032DA11" w:rsidR="001269CA" w:rsidRDefault="001269CA">
          <w:pPr>
            <w:pStyle w:val="TOC2"/>
            <w:tabs>
              <w:tab w:val="left" w:pos="880"/>
            </w:tabs>
            <w:rPr>
              <w:rFonts w:asciiTheme="minorHAnsi" w:eastAsiaTheme="minorEastAsia" w:hAnsiTheme="minorHAnsi" w:cstheme="minorBidi"/>
              <w:sz w:val="22"/>
            </w:rPr>
          </w:pPr>
          <w:hyperlink w:anchor="_Toc510165716" w:history="1">
            <w:r w:rsidRPr="005F1EA4">
              <w:rPr>
                <w:rStyle w:val="Hyperlink"/>
              </w:rPr>
              <w:t>3.2</w:t>
            </w:r>
            <w:r>
              <w:rPr>
                <w:rFonts w:asciiTheme="minorHAnsi" w:eastAsiaTheme="minorEastAsia" w:hAnsiTheme="minorHAnsi" w:cstheme="minorBidi"/>
                <w:sz w:val="22"/>
              </w:rPr>
              <w:tab/>
            </w:r>
            <w:r w:rsidRPr="005F1EA4">
              <w:rPr>
                <w:rStyle w:val="Hyperlink"/>
              </w:rPr>
              <w:t>CU Attributes &amp; Ancillary CU Attributes</w:t>
            </w:r>
            <w:r>
              <w:rPr>
                <w:webHidden/>
              </w:rPr>
              <w:tab/>
            </w:r>
            <w:r>
              <w:rPr>
                <w:webHidden/>
              </w:rPr>
              <w:fldChar w:fldCharType="begin"/>
            </w:r>
            <w:r>
              <w:rPr>
                <w:webHidden/>
              </w:rPr>
              <w:instrText xml:space="preserve"> PAGEREF _Toc510165716 \h </w:instrText>
            </w:r>
            <w:r>
              <w:rPr>
                <w:webHidden/>
              </w:rPr>
            </w:r>
            <w:r>
              <w:rPr>
                <w:webHidden/>
              </w:rPr>
              <w:fldChar w:fldCharType="separate"/>
            </w:r>
            <w:r>
              <w:rPr>
                <w:webHidden/>
              </w:rPr>
              <w:t>22</w:t>
            </w:r>
            <w:r>
              <w:rPr>
                <w:webHidden/>
              </w:rPr>
              <w:fldChar w:fldCharType="end"/>
            </w:r>
          </w:hyperlink>
        </w:p>
        <w:p w14:paraId="5822736F" w14:textId="1A983118" w:rsidR="001269CA" w:rsidRDefault="001269CA">
          <w:pPr>
            <w:pStyle w:val="TOC2"/>
            <w:tabs>
              <w:tab w:val="left" w:pos="880"/>
            </w:tabs>
            <w:rPr>
              <w:rFonts w:asciiTheme="minorHAnsi" w:eastAsiaTheme="minorEastAsia" w:hAnsiTheme="minorHAnsi" w:cstheme="minorBidi"/>
              <w:sz w:val="22"/>
            </w:rPr>
          </w:pPr>
          <w:hyperlink w:anchor="_Toc510165717" w:history="1">
            <w:r w:rsidRPr="005F1EA4">
              <w:rPr>
                <w:rStyle w:val="Hyperlink"/>
              </w:rPr>
              <w:t>3.3</w:t>
            </w:r>
            <w:r>
              <w:rPr>
                <w:rFonts w:asciiTheme="minorHAnsi" w:eastAsiaTheme="minorEastAsia" w:hAnsiTheme="minorHAnsi" w:cstheme="minorBidi"/>
                <w:sz w:val="22"/>
              </w:rPr>
              <w:tab/>
            </w:r>
            <w:r w:rsidRPr="005F1EA4">
              <w:rPr>
                <w:rStyle w:val="Hyperlink"/>
              </w:rPr>
              <w:t>Hyperlink Attributes &amp; Job Hyperlink Attributes</w:t>
            </w:r>
            <w:r>
              <w:rPr>
                <w:webHidden/>
              </w:rPr>
              <w:tab/>
            </w:r>
            <w:r>
              <w:rPr>
                <w:webHidden/>
              </w:rPr>
              <w:fldChar w:fldCharType="begin"/>
            </w:r>
            <w:r>
              <w:rPr>
                <w:webHidden/>
              </w:rPr>
              <w:instrText xml:space="preserve"> PAGEREF _Toc510165717 \h </w:instrText>
            </w:r>
            <w:r>
              <w:rPr>
                <w:webHidden/>
              </w:rPr>
            </w:r>
            <w:r>
              <w:rPr>
                <w:webHidden/>
              </w:rPr>
              <w:fldChar w:fldCharType="separate"/>
            </w:r>
            <w:r>
              <w:rPr>
                <w:webHidden/>
              </w:rPr>
              <w:t>22</w:t>
            </w:r>
            <w:r>
              <w:rPr>
                <w:webHidden/>
              </w:rPr>
              <w:fldChar w:fldCharType="end"/>
            </w:r>
          </w:hyperlink>
        </w:p>
        <w:p w14:paraId="3CB35034" w14:textId="66802F5F" w:rsidR="001269CA" w:rsidRDefault="001269CA">
          <w:pPr>
            <w:pStyle w:val="TOC2"/>
            <w:tabs>
              <w:tab w:val="left" w:pos="880"/>
            </w:tabs>
            <w:rPr>
              <w:rFonts w:asciiTheme="minorHAnsi" w:eastAsiaTheme="minorEastAsia" w:hAnsiTheme="minorHAnsi" w:cstheme="minorBidi"/>
              <w:sz w:val="22"/>
            </w:rPr>
          </w:pPr>
          <w:hyperlink w:anchor="_Toc510165718" w:history="1">
            <w:r w:rsidRPr="005F1EA4">
              <w:rPr>
                <w:rStyle w:val="Hyperlink"/>
              </w:rPr>
              <w:t>3.4</w:t>
            </w:r>
            <w:r>
              <w:rPr>
                <w:rFonts w:asciiTheme="minorHAnsi" w:eastAsiaTheme="minorEastAsia" w:hAnsiTheme="minorHAnsi" w:cstheme="minorBidi"/>
                <w:sz w:val="22"/>
              </w:rPr>
              <w:tab/>
            </w:r>
            <w:r w:rsidRPr="005F1EA4">
              <w:rPr>
                <w:rStyle w:val="Hyperlink"/>
              </w:rPr>
              <w:t>Proposed Symbol</w:t>
            </w:r>
            <w:r>
              <w:rPr>
                <w:webHidden/>
              </w:rPr>
              <w:tab/>
            </w:r>
            <w:r>
              <w:rPr>
                <w:webHidden/>
              </w:rPr>
              <w:fldChar w:fldCharType="begin"/>
            </w:r>
            <w:r>
              <w:rPr>
                <w:webHidden/>
              </w:rPr>
              <w:instrText xml:space="preserve"> PAGEREF _Toc510165718 \h </w:instrText>
            </w:r>
            <w:r>
              <w:rPr>
                <w:webHidden/>
              </w:rPr>
            </w:r>
            <w:r>
              <w:rPr>
                <w:webHidden/>
              </w:rPr>
              <w:fldChar w:fldCharType="separate"/>
            </w:r>
            <w:r>
              <w:rPr>
                <w:webHidden/>
              </w:rPr>
              <w:t>22</w:t>
            </w:r>
            <w:r>
              <w:rPr>
                <w:webHidden/>
              </w:rPr>
              <w:fldChar w:fldCharType="end"/>
            </w:r>
          </w:hyperlink>
        </w:p>
        <w:p w14:paraId="46189D6D" w14:textId="73817D7F" w:rsidR="001269CA" w:rsidRDefault="001269CA">
          <w:pPr>
            <w:pStyle w:val="TOC2"/>
            <w:tabs>
              <w:tab w:val="left" w:pos="880"/>
            </w:tabs>
            <w:rPr>
              <w:rFonts w:asciiTheme="minorHAnsi" w:eastAsiaTheme="minorEastAsia" w:hAnsiTheme="minorHAnsi" w:cstheme="minorBidi"/>
              <w:sz w:val="22"/>
            </w:rPr>
          </w:pPr>
          <w:hyperlink w:anchor="_Toc510165719" w:history="1">
            <w:r w:rsidRPr="005F1EA4">
              <w:rPr>
                <w:rStyle w:val="Hyperlink"/>
              </w:rPr>
              <w:t>3.5</w:t>
            </w:r>
            <w:r>
              <w:rPr>
                <w:rFonts w:asciiTheme="minorHAnsi" w:eastAsiaTheme="minorEastAsia" w:hAnsiTheme="minorHAnsi" w:cstheme="minorBidi"/>
                <w:sz w:val="22"/>
              </w:rPr>
              <w:tab/>
            </w:r>
            <w:r w:rsidRPr="005F1EA4">
              <w:rPr>
                <w:rStyle w:val="Hyperlink"/>
              </w:rPr>
              <w:t>SCADA Attributes</w:t>
            </w:r>
            <w:r>
              <w:rPr>
                <w:webHidden/>
              </w:rPr>
              <w:tab/>
            </w:r>
            <w:r>
              <w:rPr>
                <w:webHidden/>
              </w:rPr>
              <w:fldChar w:fldCharType="begin"/>
            </w:r>
            <w:r>
              <w:rPr>
                <w:webHidden/>
              </w:rPr>
              <w:instrText xml:space="preserve"> PAGEREF _Toc510165719 \h </w:instrText>
            </w:r>
            <w:r>
              <w:rPr>
                <w:webHidden/>
              </w:rPr>
            </w:r>
            <w:r>
              <w:rPr>
                <w:webHidden/>
              </w:rPr>
              <w:fldChar w:fldCharType="separate"/>
            </w:r>
            <w:r>
              <w:rPr>
                <w:webHidden/>
              </w:rPr>
              <w:t>22</w:t>
            </w:r>
            <w:r>
              <w:rPr>
                <w:webHidden/>
              </w:rPr>
              <w:fldChar w:fldCharType="end"/>
            </w:r>
          </w:hyperlink>
        </w:p>
        <w:p w14:paraId="395C43D4" w14:textId="0B4F2FE9" w:rsidR="001269CA" w:rsidRDefault="001269CA">
          <w:pPr>
            <w:pStyle w:val="TOC3"/>
            <w:tabs>
              <w:tab w:val="left" w:pos="1320"/>
            </w:tabs>
            <w:rPr>
              <w:rFonts w:asciiTheme="minorHAnsi" w:eastAsiaTheme="minorEastAsia" w:hAnsiTheme="minorHAnsi" w:cstheme="minorBidi"/>
              <w:snapToGrid/>
              <w:sz w:val="22"/>
              <w:szCs w:val="22"/>
            </w:rPr>
          </w:pPr>
          <w:hyperlink w:anchor="_Toc510165720" w:history="1">
            <w:r w:rsidRPr="005F1EA4">
              <w:rPr>
                <w:rStyle w:val="Hyperlink"/>
              </w:rPr>
              <w:t>3.5.1</w:t>
            </w:r>
            <w:r>
              <w:rPr>
                <w:rFonts w:asciiTheme="minorHAnsi" w:eastAsiaTheme="minorEastAsia" w:hAnsiTheme="minorHAnsi" w:cstheme="minorBidi"/>
                <w:snapToGrid/>
                <w:sz w:val="22"/>
                <w:szCs w:val="22"/>
              </w:rPr>
              <w:tab/>
            </w:r>
            <w:r w:rsidRPr="005F1EA4">
              <w:rPr>
                <w:rStyle w:val="Hyperlink"/>
              </w:rPr>
              <w:t>SCADA Capable</w:t>
            </w:r>
            <w:r>
              <w:rPr>
                <w:webHidden/>
              </w:rPr>
              <w:tab/>
            </w:r>
            <w:r>
              <w:rPr>
                <w:webHidden/>
              </w:rPr>
              <w:fldChar w:fldCharType="begin"/>
            </w:r>
            <w:r>
              <w:rPr>
                <w:webHidden/>
              </w:rPr>
              <w:instrText xml:space="preserve"> PAGEREF _Toc510165720 \h </w:instrText>
            </w:r>
            <w:r>
              <w:rPr>
                <w:webHidden/>
              </w:rPr>
            </w:r>
            <w:r>
              <w:rPr>
                <w:webHidden/>
              </w:rPr>
              <w:fldChar w:fldCharType="separate"/>
            </w:r>
            <w:r>
              <w:rPr>
                <w:webHidden/>
              </w:rPr>
              <w:t>22</w:t>
            </w:r>
            <w:r>
              <w:rPr>
                <w:webHidden/>
              </w:rPr>
              <w:fldChar w:fldCharType="end"/>
            </w:r>
          </w:hyperlink>
        </w:p>
        <w:p w14:paraId="23A2DEB4" w14:textId="3535BFC3" w:rsidR="001269CA" w:rsidRDefault="001269CA">
          <w:pPr>
            <w:pStyle w:val="TOC3"/>
            <w:tabs>
              <w:tab w:val="left" w:pos="1320"/>
            </w:tabs>
            <w:rPr>
              <w:rFonts w:asciiTheme="minorHAnsi" w:eastAsiaTheme="minorEastAsia" w:hAnsiTheme="minorHAnsi" w:cstheme="minorBidi"/>
              <w:snapToGrid/>
              <w:sz w:val="22"/>
              <w:szCs w:val="22"/>
            </w:rPr>
          </w:pPr>
          <w:hyperlink w:anchor="_Toc510165721" w:history="1">
            <w:r w:rsidRPr="005F1EA4">
              <w:rPr>
                <w:rStyle w:val="Hyperlink"/>
              </w:rPr>
              <w:t>3.5.2</w:t>
            </w:r>
            <w:r>
              <w:rPr>
                <w:rFonts w:asciiTheme="minorHAnsi" w:eastAsiaTheme="minorEastAsia" w:hAnsiTheme="minorHAnsi" w:cstheme="minorBidi"/>
                <w:snapToGrid/>
                <w:sz w:val="22"/>
                <w:szCs w:val="22"/>
              </w:rPr>
              <w:tab/>
            </w:r>
            <w:r w:rsidRPr="005F1EA4">
              <w:rPr>
                <w:rStyle w:val="Hyperlink"/>
              </w:rPr>
              <w:t>Device ID</w:t>
            </w:r>
            <w:r>
              <w:rPr>
                <w:webHidden/>
              </w:rPr>
              <w:tab/>
            </w:r>
            <w:r>
              <w:rPr>
                <w:webHidden/>
              </w:rPr>
              <w:fldChar w:fldCharType="begin"/>
            </w:r>
            <w:r>
              <w:rPr>
                <w:webHidden/>
              </w:rPr>
              <w:instrText xml:space="preserve"> PAGEREF _Toc510165721 \h </w:instrText>
            </w:r>
            <w:r>
              <w:rPr>
                <w:webHidden/>
              </w:rPr>
            </w:r>
            <w:r>
              <w:rPr>
                <w:webHidden/>
              </w:rPr>
              <w:fldChar w:fldCharType="separate"/>
            </w:r>
            <w:r>
              <w:rPr>
                <w:webHidden/>
              </w:rPr>
              <w:t>23</w:t>
            </w:r>
            <w:r>
              <w:rPr>
                <w:webHidden/>
              </w:rPr>
              <w:fldChar w:fldCharType="end"/>
            </w:r>
          </w:hyperlink>
        </w:p>
        <w:p w14:paraId="3A466C31" w14:textId="1F1E6683" w:rsidR="001269CA" w:rsidRDefault="001269CA">
          <w:pPr>
            <w:pStyle w:val="TOC3"/>
            <w:tabs>
              <w:tab w:val="left" w:pos="1320"/>
            </w:tabs>
            <w:rPr>
              <w:rFonts w:asciiTheme="minorHAnsi" w:eastAsiaTheme="minorEastAsia" w:hAnsiTheme="minorHAnsi" w:cstheme="minorBidi"/>
              <w:snapToGrid/>
              <w:sz w:val="22"/>
              <w:szCs w:val="22"/>
            </w:rPr>
          </w:pPr>
          <w:hyperlink w:anchor="_Toc510165722" w:history="1">
            <w:r w:rsidRPr="005F1EA4">
              <w:rPr>
                <w:rStyle w:val="Hyperlink"/>
              </w:rPr>
              <w:t>3.5.3</w:t>
            </w:r>
            <w:r>
              <w:rPr>
                <w:rFonts w:asciiTheme="minorHAnsi" w:eastAsiaTheme="minorEastAsia" w:hAnsiTheme="minorHAnsi" w:cstheme="minorBidi"/>
                <w:snapToGrid/>
                <w:sz w:val="22"/>
                <w:szCs w:val="22"/>
              </w:rPr>
              <w:tab/>
            </w:r>
            <w:r w:rsidRPr="005F1EA4">
              <w:rPr>
                <w:rStyle w:val="Hyperlink"/>
              </w:rPr>
              <w:t>Device Function</w:t>
            </w:r>
            <w:r>
              <w:rPr>
                <w:webHidden/>
              </w:rPr>
              <w:tab/>
            </w:r>
            <w:r>
              <w:rPr>
                <w:webHidden/>
              </w:rPr>
              <w:fldChar w:fldCharType="begin"/>
            </w:r>
            <w:r>
              <w:rPr>
                <w:webHidden/>
              </w:rPr>
              <w:instrText xml:space="preserve"> PAGEREF _Toc510165722 \h </w:instrText>
            </w:r>
            <w:r>
              <w:rPr>
                <w:webHidden/>
              </w:rPr>
            </w:r>
            <w:r>
              <w:rPr>
                <w:webHidden/>
              </w:rPr>
              <w:fldChar w:fldCharType="separate"/>
            </w:r>
            <w:r>
              <w:rPr>
                <w:webHidden/>
              </w:rPr>
              <w:t>23</w:t>
            </w:r>
            <w:r>
              <w:rPr>
                <w:webHidden/>
              </w:rPr>
              <w:fldChar w:fldCharType="end"/>
            </w:r>
          </w:hyperlink>
        </w:p>
        <w:p w14:paraId="3AB1749C" w14:textId="77EF2B5E" w:rsidR="001269CA" w:rsidRDefault="001269CA">
          <w:pPr>
            <w:pStyle w:val="TOC1"/>
            <w:tabs>
              <w:tab w:val="left" w:pos="720"/>
            </w:tabs>
            <w:rPr>
              <w:rFonts w:asciiTheme="minorHAnsi" w:eastAsiaTheme="minorEastAsia" w:hAnsiTheme="minorHAnsi" w:cstheme="minorBidi"/>
              <w:b w:val="0"/>
              <w:sz w:val="22"/>
              <w:szCs w:val="22"/>
            </w:rPr>
          </w:pPr>
          <w:hyperlink w:anchor="_Toc510165723" w:history="1">
            <w:r w:rsidRPr="005F1EA4">
              <w:rPr>
                <w:rStyle w:val="Hyperlink"/>
              </w:rPr>
              <w:t>4.</w:t>
            </w:r>
            <w:r>
              <w:rPr>
                <w:rFonts w:asciiTheme="minorHAnsi" w:eastAsiaTheme="minorEastAsia" w:hAnsiTheme="minorHAnsi" w:cstheme="minorBidi"/>
                <w:b w:val="0"/>
                <w:sz w:val="22"/>
                <w:szCs w:val="22"/>
              </w:rPr>
              <w:tab/>
            </w:r>
            <w:r w:rsidRPr="005F1EA4">
              <w:rPr>
                <w:rStyle w:val="Hyperlink"/>
              </w:rPr>
              <w:t>Relationships</w:t>
            </w:r>
            <w:r>
              <w:rPr>
                <w:webHidden/>
              </w:rPr>
              <w:tab/>
            </w:r>
            <w:r>
              <w:rPr>
                <w:webHidden/>
              </w:rPr>
              <w:fldChar w:fldCharType="begin"/>
            </w:r>
            <w:r>
              <w:rPr>
                <w:webHidden/>
              </w:rPr>
              <w:instrText xml:space="preserve"> PAGEREF _Toc510165723 \h </w:instrText>
            </w:r>
            <w:r>
              <w:rPr>
                <w:webHidden/>
              </w:rPr>
            </w:r>
            <w:r>
              <w:rPr>
                <w:webHidden/>
              </w:rPr>
              <w:fldChar w:fldCharType="separate"/>
            </w:r>
            <w:r>
              <w:rPr>
                <w:webHidden/>
              </w:rPr>
              <w:t>24</w:t>
            </w:r>
            <w:r>
              <w:rPr>
                <w:webHidden/>
              </w:rPr>
              <w:fldChar w:fldCharType="end"/>
            </w:r>
          </w:hyperlink>
        </w:p>
        <w:p w14:paraId="44D35239" w14:textId="280852C1" w:rsidR="001269CA" w:rsidRDefault="001269CA">
          <w:pPr>
            <w:pStyle w:val="TOC2"/>
            <w:tabs>
              <w:tab w:val="left" w:pos="880"/>
            </w:tabs>
            <w:rPr>
              <w:rFonts w:asciiTheme="minorHAnsi" w:eastAsiaTheme="minorEastAsia" w:hAnsiTheme="minorHAnsi" w:cstheme="minorBidi"/>
              <w:sz w:val="22"/>
            </w:rPr>
          </w:pPr>
          <w:hyperlink w:anchor="_Toc510165724" w:history="1">
            <w:r w:rsidRPr="005F1EA4">
              <w:rPr>
                <w:rStyle w:val="Hyperlink"/>
              </w:rPr>
              <w:t>4.1</w:t>
            </w:r>
            <w:r>
              <w:rPr>
                <w:rFonts w:asciiTheme="minorHAnsi" w:eastAsiaTheme="minorEastAsia" w:hAnsiTheme="minorHAnsi" w:cstheme="minorBidi"/>
                <w:sz w:val="22"/>
              </w:rPr>
              <w:tab/>
            </w:r>
            <w:r w:rsidRPr="005F1EA4">
              <w:rPr>
                <w:rStyle w:val="Hyperlink"/>
              </w:rPr>
              <w:t>Connectivity</w:t>
            </w:r>
            <w:r>
              <w:rPr>
                <w:webHidden/>
              </w:rPr>
              <w:tab/>
            </w:r>
            <w:r>
              <w:rPr>
                <w:webHidden/>
              </w:rPr>
              <w:fldChar w:fldCharType="begin"/>
            </w:r>
            <w:r>
              <w:rPr>
                <w:webHidden/>
              </w:rPr>
              <w:instrText xml:space="preserve"> PAGEREF _Toc510165724 \h </w:instrText>
            </w:r>
            <w:r>
              <w:rPr>
                <w:webHidden/>
              </w:rPr>
            </w:r>
            <w:r>
              <w:rPr>
                <w:webHidden/>
              </w:rPr>
              <w:fldChar w:fldCharType="separate"/>
            </w:r>
            <w:r>
              <w:rPr>
                <w:webHidden/>
              </w:rPr>
              <w:t>24</w:t>
            </w:r>
            <w:r>
              <w:rPr>
                <w:webHidden/>
              </w:rPr>
              <w:fldChar w:fldCharType="end"/>
            </w:r>
          </w:hyperlink>
        </w:p>
        <w:p w14:paraId="7A062E78" w14:textId="6EDA9EF8" w:rsidR="001269CA" w:rsidRDefault="001269CA">
          <w:pPr>
            <w:pStyle w:val="TOC2"/>
            <w:tabs>
              <w:tab w:val="left" w:pos="880"/>
            </w:tabs>
            <w:rPr>
              <w:rFonts w:asciiTheme="minorHAnsi" w:eastAsiaTheme="minorEastAsia" w:hAnsiTheme="minorHAnsi" w:cstheme="minorBidi"/>
              <w:sz w:val="22"/>
            </w:rPr>
          </w:pPr>
          <w:hyperlink w:anchor="_Toc510165725" w:history="1">
            <w:r w:rsidRPr="005F1EA4">
              <w:rPr>
                <w:rStyle w:val="Hyperlink"/>
              </w:rPr>
              <w:t>4.2</w:t>
            </w:r>
            <w:r>
              <w:rPr>
                <w:rFonts w:asciiTheme="minorHAnsi" w:eastAsiaTheme="minorEastAsia" w:hAnsiTheme="minorHAnsi" w:cstheme="minorBidi"/>
                <w:sz w:val="22"/>
              </w:rPr>
              <w:tab/>
            </w:r>
            <w:r w:rsidRPr="005F1EA4">
              <w:rPr>
                <w:rStyle w:val="Hyperlink"/>
              </w:rPr>
              <w:t>Ownership</w:t>
            </w:r>
            <w:r>
              <w:rPr>
                <w:webHidden/>
              </w:rPr>
              <w:tab/>
            </w:r>
            <w:r>
              <w:rPr>
                <w:webHidden/>
              </w:rPr>
              <w:fldChar w:fldCharType="begin"/>
            </w:r>
            <w:r>
              <w:rPr>
                <w:webHidden/>
              </w:rPr>
              <w:instrText xml:space="preserve"> PAGEREF _Toc510165725 \h </w:instrText>
            </w:r>
            <w:r>
              <w:rPr>
                <w:webHidden/>
              </w:rPr>
            </w:r>
            <w:r>
              <w:rPr>
                <w:webHidden/>
              </w:rPr>
              <w:fldChar w:fldCharType="separate"/>
            </w:r>
            <w:r>
              <w:rPr>
                <w:webHidden/>
              </w:rPr>
              <w:t>24</w:t>
            </w:r>
            <w:r>
              <w:rPr>
                <w:webHidden/>
              </w:rPr>
              <w:fldChar w:fldCharType="end"/>
            </w:r>
          </w:hyperlink>
        </w:p>
        <w:p w14:paraId="5A31A2A9" w14:textId="0771D018" w:rsidR="001269CA" w:rsidRDefault="001269CA">
          <w:pPr>
            <w:pStyle w:val="TOC2"/>
            <w:tabs>
              <w:tab w:val="left" w:pos="880"/>
            </w:tabs>
            <w:rPr>
              <w:rFonts w:asciiTheme="minorHAnsi" w:eastAsiaTheme="minorEastAsia" w:hAnsiTheme="minorHAnsi" w:cstheme="minorBidi"/>
              <w:sz w:val="22"/>
            </w:rPr>
          </w:pPr>
          <w:hyperlink w:anchor="_Toc510165726" w:history="1">
            <w:r w:rsidRPr="005F1EA4">
              <w:rPr>
                <w:rStyle w:val="Hyperlink"/>
              </w:rPr>
              <w:t>4.3</w:t>
            </w:r>
            <w:r>
              <w:rPr>
                <w:rFonts w:asciiTheme="minorHAnsi" w:eastAsiaTheme="minorEastAsia" w:hAnsiTheme="minorHAnsi" w:cstheme="minorBidi"/>
                <w:sz w:val="22"/>
              </w:rPr>
              <w:tab/>
            </w:r>
            <w:r w:rsidRPr="005F1EA4">
              <w:rPr>
                <w:rStyle w:val="Hyperlink"/>
              </w:rPr>
              <w:t>Ductivity</w:t>
            </w:r>
            <w:r>
              <w:rPr>
                <w:webHidden/>
              </w:rPr>
              <w:tab/>
            </w:r>
            <w:r>
              <w:rPr>
                <w:webHidden/>
              </w:rPr>
              <w:fldChar w:fldCharType="begin"/>
            </w:r>
            <w:r>
              <w:rPr>
                <w:webHidden/>
              </w:rPr>
              <w:instrText xml:space="preserve"> PAGEREF _Toc510165726 \h </w:instrText>
            </w:r>
            <w:r>
              <w:rPr>
                <w:webHidden/>
              </w:rPr>
            </w:r>
            <w:r>
              <w:rPr>
                <w:webHidden/>
              </w:rPr>
              <w:fldChar w:fldCharType="separate"/>
            </w:r>
            <w:r>
              <w:rPr>
                <w:webHidden/>
              </w:rPr>
              <w:t>24</w:t>
            </w:r>
            <w:r>
              <w:rPr>
                <w:webHidden/>
              </w:rPr>
              <w:fldChar w:fldCharType="end"/>
            </w:r>
          </w:hyperlink>
        </w:p>
        <w:p w14:paraId="3D3A0AFB" w14:textId="3C67841F" w:rsidR="001269CA" w:rsidRDefault="001269CA">
          <w:pPr>
            <w:pStyle w:val="TOC2"/>
            <w:tabs>
              <w:tab w:val="left" w:pos="880"/>
            </w:tabs>
            <w:rPr>
              <w:rFonts w:asciiTheme="minorHAnsi" w:eastAsiaTheme="minorEastAsia" w:hAnsiTheme="minorHAnsi" w:cstheme="minorBidi"/>
              <w:sz w:val="22"/>
            </w:rPr>
          </w:pPr>
          <w:hyperlink w:anchor="_Toc510165727" w:history="1">
            <w:r w:rsidRPr="005F1EA4">
              <w:rPr>
                <w:rStyle w:val="Hyperlink"/>
              </w:rPr>
              <w:t>4.4</w:t>
            </w:r>
            <w:r>
              <w:rPr>
                <w:rFonts w:asciiTheme="minorHAnsi" w:eastAsiaTheme="minorEastAsia" w:hAnsiTheme="minorHAnsi" w:cstheme="minorBidi"/>
                <w:sz w:val="22"/>
              </w:rPr>
              <w:tab/>
            </w:r>
            <w:r w:rsidRPr="005F1EA4">
              <w:rPr>
                <w:rStyle w:val="Hyperlink"/>
              </w:rPr>
              <w:t>Containment</w:t>
            </w:r>
            <w:r>
              <w:rPr>
                <w:webHidden/>
              </w:rPr>
              <w:tab/>
            </w:r>
            <w:r>
              <w:rPr>
                <w:webHidden/>
              </w:rPr>
              <w:fldChar w:fldCharType="begin"/>
            </w:r>
            <w:r>
              <w:rPr>
                <w:webHidden/>
              </w:rPr>
              <w:instrText xml:space="preserve"> PAGEREF _Toc510165727 \h </w:instrText>
            </w:r>
            <w:r>
              <w:rPr>
                <w:webHidden/>
              </w:rPr>
            </w:r>
            <w:r>
              <w:rPr>
                <w:webHidden/>
              </w:rPr>
              <w:fldChar w:fldCharType="separate"/>
            </w:r>
            <w:r>
              <w:rPr>
                <w:webHidden/>
              </w:rPr>
              <w:t>24</w:t>
            </w:r>
            <w:r>
              <w:rPr>
                <w:webHidden/>
              </w:rPr>
              <w:fldChar w:fldCharType="end"/>
            </w:r>
          </w:hyperlink>
        </w:p>
        <w:p w14:paraId="76C41400" w14:textId="60844E03" w:rsidR="001269CA" w:rsidRDefault="001269CA">
          <w:pPr>
            <w:pStyle w:val="TOC2"/>
            <w:tabs>
              <w:tab w:val="left" w:pos="880"/>
            </w:tabs>
            <w:rPr>
              <w:rFonts w:asciiTheme="minorHAnsi" w:eastAsiaTheme="minorEastAsia" w:hAnsiTheme="minorHAnsi" w:cstheme="minorBidi"/>
              <w:sz w:val="22"/>
            </w:rPr>
          </w:pPr>
          <w:hyperlink w:anchor="_Toc510165728" w:history="1">
            <w:r w:rsidRPr="005F1EA4">
              <w:rPr>
                <w:rStyle w:val="Hyperlink"/>
              </w:rPr>
              <w:t>4.5</w:t>
            </w:r>
            <w:r>
              <w:rPr>
                <w:rFonts w:asciiTheme="minorHAnsi" w:eastAsiaTheme="minorEastAsia" w:hAnsiTheme="minorHAnsi" w:cstheme="minorBidi"/>
                <w:sz w:val="22"/>
              </w:rPr>
              <w:tab/>
            </w:r>
            <w:r w:rsidRPr="005F1EA4">
              <w:rPr>
                <w:rStyle w:val="Hyperlink"/>
              </w:rPr>
              <w:t>Fiber Connectivity</w:t>
            </w:r>
            <w:r>
              <w:rPr>
                <w:webHidden/>
              </w:rPr>
              <w:tab/>
            </w:r>
            <w:r>
              <w:rPr>
                <w:webHidden/>
              </w:rPr>
              <w:fldChar w:fldCharType="begin"/>
            </w:r>
            <w:r>
              <w:rPr>
                <w:webHidden/>
              </w:rPr>
              <w:instrText xml:space="preserve"> PAGEREF _Toc510165728 \h </w:instrText>
            </w:r>
            <w:r>
              <w:rPr>
                <w:webHidden/>
              </w:rPr>
            </w:r>
            <w:r>
              <w:rPr>
                <w:webHidden/>
              </w:rPr>
              <w:fldChar w:fldCharType="separate"/>
            </w:r>
            <w:r>
              <w:rPr>
                <w:webHidden/>
              </w:rPr>
              <w:t>25</w:t>
            </w:r>
            <w:r>
              <w:rPr>
                <w:webHidden/>
              </w:rPr>
              <w:fldChar w:fldCharType="end"/>
            </w:r>
          </w:hyperlink>
        </w:p>
        <w:p w14:paraId="5B403584" w14:textId="68C58EE5" w:rsidR="001269CA" w:rsidRDefault="001269CA">
          <w:pPr>
            <w:pStyle w:val="TOC2"/>
            <w:tabs>
              <w:tab w:val="left" w:pos="880"/>
            </w:tabs>
            <w:rPr>
              <w:rFonts w:asciiTheme="minorHAnsi" w:eastAsiaTheme="minorEastAsia" w:hAnsiTheme="minorHAnsi" w:cstheme="minorBidi"/>
              <w:sz w:val="22"/>
            </w:rPr>
          </w:pPr>
          <w:hyperlink w:anchor="_Toc510165729" w:history="1">
            <w:r w:rsidRPr="005F1EA4">
              <w:rPr>
                <w:rStyle w:val="Hyperlink"/>
              </w:rPr>
              <w:t>4.6</w:t>
            </w:r>
            <w:r>
              <w:rPr>
                <w:rFonts w:asciiTheme="minorHAnsi" w:eastAsiaTheme="minorEastAsia" w:hAnsiTheme="minorHAnsi" w:cstheme="minorBidi"/>
                <w:sz w:val="22"/>
              </w:rPr>
              <w:tab/>
            </w:r>
            <w:r w:rsidRPr="005F1EA4">
              <w:rPr>
                <w:rStyle w:val="Hyperlink"/>
              </w:rPr>
              <w:t>Fiber Node Ordered Output</w:t>
            </w:r>
            <w:r>
              <w:rPr>
                <w:webHidden/>
              </w:rPr>
              <w:tab/>
            </w:r>
            <w:r>
              <w:rPr>
                <w:webHidden/>
              </w:rPr>
              <w:fldChar w:fldCharType="begin"/>
            </w:r>
            <w:r>
              <w:rPr>
                <w:webHidden/>
              </w:rPr>
              <w:instrText xml:space="preserve"> PAGEREF _Toc510165729 \h </w:instrText>
            </w:r>
            <w:r>
              <w:rPr>
                <w:webHidden/>
              </w:rPr>
            </w:r>
            <w:r>
              <w:rPr>
                <w:webHidden/>
              </w:rPr>
              <w:fldChar w:fldCharType="separate"/>
            </w:r>
            <w:r>
              <w:rPr>
                <w:webHidden/>
              </w:rPr>
              <w:t>25</w:t>
            </w:r>
            <w:r>
              <w:rPr>
                <w:webHidden/>
              </w:rPr>
              <w:fldChar w:fldCharType="end"/>
            </w:r>
          </w:hyperlink>
        </w:p>
        <w:p w14:paraId="4951E9FC" w14:textId="354BA13E" w:rsidR="001269CA" w:rsidRDefault="001269CA">
          <w:pPr>
            <w:pStyle w:val="TOC2"/>
            <w:tabs>
              <w:tab w:val="left" w:pos="880"/>
            </w:tabs>
            <w:rPr>
              <w:rFonts w:asciiTheme="minorHAnsi" w:eastAsiaTheme="minorEastAsia" w:hAnsiTheme="minorHAnsi" w:cstheme="minorBidi"/>
              <w:sz w:val="22"/>
            </w:rPr>
          </w:pPr>
          <w:hyperlink w:anchor="_Toc510165730" w:history="1">
            <w:r w:rsidRPr="005F1EA4">
              <w:rPr>
                <w:rStyle w:val="Hyperlink"/>
              </w:rPr>
              <w:t>4.7</w:t>
            </w:r>
            <w:r>
              <w:rPr>
                <w:rFonts w:asciiTheme="minorHAnsi" w:eastAsiaTheme="minorEastAsia" w:hAnsiTheme="minorHAnsi" w:cstheme="minorBidi"/>
                <w:sz w:val="22"/>
              </w:rPr>
              <w:tab/>
            </w:r>
            <w:r w:rsidRPr="005F1EA4">
              <w:rPr>
                <w:rStyle w:val="Hyperlink"/>
              </w:rPr>
              <w:t>Fiber Ownership</w:t>
            </w:r>
            <w:r>
              <w:rPr>
                <w:webHidden/>
              </w:rPr>
              <w:tab/>
            </w:r>
            <w:r>
              <w:rPr>
                <w:webHidden/>
              </w:rPr>
              <w:fldChar w:fldCharType="begin"/>
            </w:r>
            <w:r>
              <w:rPr>
                <w:webHidden/>
              </w:rPr>
              <w:instrText xml:space="preserve"> PAGEREF _Toc510165730 \h </w:instrText>
            </w:r>
            <w:r>
              <w:rPr>
                <w:webHidden/>
              </w:rPr>
            </w:r>
            <w:r>
              <w:rPr>
                <w:webHidden/>
              </w:rPr>
              <w:fldChar w:fldCharType="separate"/>
            </w:r>
            <w:r>
              <w:rPr>
                <w:webHidden/>
              </w:rPr>
              <w:t>25</w:t>
            </w:r>
            <w:r>
              <w:rPr>
                <w:webHidden/>
              </w:rPr>
              <w:fldChar w:fldCharType="end"/>
            </w:r>
          </w:hyperlink>
        </w:p>
        <w:p w14:paraId="668A4B00" w14:textId="3682C3A7" w:rsidR="001269CA" w:rsidRDefault="001269CA">
          <w:pPr>
            <w:pStyle w:val="TOC2"/>
            <w:tabs>
              <w:tab w:val="left" w:pos="880"/>
            </w:tabs>
            <w:rPr>
              <w:rFonts w:asciiTheme="minorHAnsi" w:eastAsiaTheme="minorEastAsia" w:hAnsiTheme="minorHAnsi" w:cstheme="minorBidi"/>
              <w:sz w:val="22"/>
            </w:rPr>
          </w:pPr>
          <w:hyperlink w:anchor="_Toc510165731" w:history="1">
            <w:r w:rsidRPr="005F1EA4">
              <w:rPr>
                <w:rStyle w:val="Hyperlink"/>
              </w:rPr>
              <w:t>4.8</w:t>
            </w:r>
            <w:r>
              <w:rPr>
                <w:rFonts w:asciiTheme="minorHAnsi" w:eastAsiaTheme="minorEastAsia" w:hAnsiTheme="minorHAnsi" w:cstheme="minorBidi"/>
                <w:sz w:val="22"/>
              </w:rPr>
              <w:tab/>
            </w:r>
            <w:r w:rsidRPr="005F1EA4">
              <w:rPr>
                <w:rStyle w:val="Hyperlink"/>
              </w:rPr>
              <w:t>Fiber Containment</w:t>
            </w:r>
            <w:r>
              <w:rPr>
                <w:webHidden/>
              </w:rPr>
              <w:tab/>
            </w:r>
            <w:r>
              <w:rPr>
                <w:webHidden/>
              </w:rPr>
              <w:fldChar w:fldCharType="begin"/>
            </w:r>
            <w:r>
              <w:rPr>
                <w:webHidden/>
              </w:rPr>
              <w:instrText xml:space="preserve"> PAGEREF _Toc510165731 \h </w:instrText>
            </w:r>
            <w:r>
              <w:rPr>
                <w:webHidden/>
              </w:rPr>
            </w:r>
            <w:r>
              <w:rPr>
                <w:webHidden/>
              </w:rPr>
              <w:fldChar w:fldCharType="separate"/>
            </w:r>
            <w:r>
              <w:rPr>
                <w:webHidden/>
              </w:rPr>
              <w:t>25</w:t>
            </w:r>
            <w:r>
              <w:rPr>
                <w:webHidden/>
              </w:rPr>
              <w:fldChar w:fldCharType="end"/>
            </w:r>
          </w:hyperlink>
        </w:p>
        <w:p w14:paraId="626C32C3" w14:textId="6B3E7095" w:rsidR="001269CA" w:rsidRDefault="001269CA">
          <w:pPr>
            <w:pStyle w:val="TOC1"/>
            <w:tabs>
              <w:tab w:val="left" w:pos="720"/>
            </w:tabs>
            <w:rPr>
              <w:rFonts w:asciiTheme="minorHAnsi" w:eastAsiaTheme="minorEastAsia" w:hAnsiTheme="minorHAnsi" w:cstheme="minorBidi"/>
              <w:b w:val="0"/>
              <w:sz w:val="22"/>
              <w:szCs w:val="22"/>
            </w:rPr>
          </w:pPr>
          <w:hyperlink w:anchor="_Toc510165732" w:history="1">
            <w:r w:rsidRPr="005F1EA4">
              <w:rPr>
                <w:rStyle w:val="Hyperlink"/>
              </w:rPr>
              <w:t>5.</w:t>
            </w:r>
            <w:r>
              <w:rPr>
                <w:rFonts w:asciiTheme="minorHAnsi" w:eastAsiaTheme="minorEastAsia" w:hAnsiTheme="minorHAnsi" w:cstheme="minorBidi"/>
                <w:b w:val="0"/>
                <w:sz w:val="22"/>
                <w:szCs w:val="22"/>
              </w:rPr>
              <w:tab/>
            </w:r>
            <w:r w:rsidRPr="005F1EA4">
              <w:rPr>
                <w:rStyle w:val="Hyperlink"/>
              </w:rPr>
              <w:t>Legends</w:t>
            </w:r>
            <w:r>
              <w:rPr>
                <w:webHidden/>
              </w:rPr>
              <w:tab/>
            </w:r>
            <w:r>
              <w:rPr>
                <w:webHidden/>
              </w:rPr>
              <w:fldChar w:fldCharType="begin"/>
            </w:r>
            <w:r>
              <w:rPr>
                <w:webHidden/>
              </w:rPr>
              <w:instrText xml:space="preserve"> PAGEREF _Toc510165732 \h </w:instrText>
            </w:r>
            <w:r>
              <w:rPr>
                <w:webHidden/>
              </w:rPr>
            </w:r>
            <w:r>
              <w:rPr>
                <w:webHidden/>
              </w:rPr>
              <w:fldChar w:fldCharType="separate"/>
            </w:r>
            <w:r>
              <w:rPr>
                <w:webHidden/>
              </w:rPr>
              <w:t>26</w:t>
            </w:r>
            <w:r>
              <w:rPr>
                <w:webHidden/>
              </w:rPr>
              <w:fldChar w:fldCharType="end"/>
            </w:r>
          </w:hyperlink>
        </w:p>
        <w:p w14:paraId="6BE45507" w14:textId="5FF6585D" w:rsidR="001269CA" w:rsidRDefault="001269CA">
          <w:pPr>
            <w:pStyle w:val="TOC2"/>
            <w:tabs>
              <w:tab w:val="left" w:pos="880"/>
            </w:tabs>
            <w:rPr>
              <w:rFonts w:asciiTheme="minorHAnsi" w:eastAsiaTheme="minorEastAsia" w:hAnsiTheme="minorHAnsi" w:cstheme="minorBidi"/>
              <w:sz w:val="22"/>
            </w:rPr>
          </w:pPr>
          <w:hyperlink w:anchor="_Toc510165733" w:history="1">
            <w:r w:rsidRPr="005F1EA4">
              <w:rPr>
                <w:rStyle w:val="Hyperlink"/>
              </w:rPr>
              <w:t>5.1</w:t>
            </w:r>
            <w:r>
              <w:rPr>
                <w:rFonts w:asciiTheme="minorHAnsi" w:eastAsiaTheme="minorEastAsia" w:hAnsiTheme="minorHAnsi" w:cstheme="minorBidi"/>
                <w:sz w:val="22"/>
              </w:rPr>
              <w:tab/>
            </w:r>
            <w:r w:rsidRPr="005F1EA4">
              <w:rPr>
                <w:rStyle w:val="Hyperlink"/>
              </w:rPr>
              <w:t>Legend Configuration &amp; Behavior</w:t>
            </w:r>
            <w:r>
              <w:rPr>
                <w:webHidden/>
              </w:rPr>
              <w:tab/>
            </w:r>
            <w:r>
              <w:rPr>
                <w:webHidden/>
              </w:rPr>
              <w:fldChar w:fldCharType="begin"/>
            </w:r>
            <w:r>
              <w:rPr>
                <w:webHidden/>
              </w:rPr>
              <w:instrText xml:space="preserve"> PAGEREF _Toc510165733 \h </w:instrText>
            </w:r>
            <w:r>
              <w:rPr>
                <w:webHidden/>
              </w:rPr>
            </w:r>
            <w:r>
              <w:rPr>
                <w:webHidden/>
              </w:rPr>
              <w:fldChar w:fldCharType="separate"/>
            </w:r>
            <w:r>
              <w:rPr>
                <w:webHidden/>
              </w:rPr>
              <w:t>26</w:t>
            </w:r>
            <w:r>
              <w:rPr>
                <w:webHidden/>
              </w:rPr>
              <w:fldChar w:fldCharType="end"/>
            </w:r>
          </w:hyperlink>
        </w:p>
        <w:p w14:paraId="319EE6DA" w14:textId="575C7E43" w:rsidR="001269CA" w:rsidRDefault="001269CA">
          <w:pPr>
            <w:pStyle w:val="TOC3"/>
            <w:tabs>
              <w:tab w:val="left" w:pos="1320"/>
            </w:tabs>
            <w:rPr>
              <w:rFonts w:asciiTheme="minorHAnsi" w:eastAsiaTheme="minorEastAsia" w:hAnsiTheme="minorHAnsi" w:cstheme="minorBidi"/>
              <w:snapToGrid/>
              <w:sz w:val="22"/>
              <w:szCs w:val="22"/>
            </w:rPr>
          </w:pPr>
          <w:hyperlink w:anchor="_Toc510165734" w:history="1">
            <w:r w:rsidRPr="005F1EA4">
              <w:rPr>
                <w:rStyle w:val="Hyperlink"/>
              </w:rPr>
              <w:t>5.1.1</w:t>
            </w:r>
            <w:r>
              <w:rPr>
                <w:rFonts w:asciiTheme="minorHAnsi" w:eastAsiaTheme="minorEastAsia" w:hAnsiTheme="minorHAnsi" w:cstheme="minorBidi"/>
                <w:snapToGrid/>
                <w:sz w:val="22"/>
                <w:szCs w:val="22"/>
              </w:rPr>
              <w:tab/>
            </w:r>
            <w:r w:rsidRPr="005F1EA4">
              <w:rPr>
                <w:rStyle w:val="Hyperlink"/>
              </w:rPr>
              <w:t>Legend Entries</w:t>
            </w:r>
            <w:r>
              <w:rPr>
                <w:webHidden/>
              </w:rPr>
              <w:tab/>
            </w:r>
            <w:r>
              <w:rPr>
                <w:webHidden/>
              </w:rPr>
              <w:fldChar w:fldCharType="begin"/>
            </w:r>
            <w:r>
              <w:rPr>
                <w:webHidden/>
              </w:rPr>
              <w:instrText xml:space="preserve"> PAGEREF _Toc510165734 \h </w:instrText>
            </w:r>
            <w:r>
              <w:rPr>
                <w:webHidden/>
              </w:rPr>
            </w:r>
            <w:r>
              <w:rPr>
                <w:webHidden/>
              </w:rPr>
              <w:fldChar w:fldCharType="separate"/>
            </w:r>
            <w:r>
              <w:rPr>
                <w:webHidden/>
              </w:rPr>
              <w:t>26</w:t>
            </w:r>
            <w:r>
              <w:rPr>
                <w:webHidden/>
              </w:rPr>
              <w:fldChar w:fldCharType="end"/>
            </w:r>
          </w:hyperlink>
        </w:p>
        <w:p w14:paraId="380B1608" w14:textId="30978B69" w:rsidR="001269CA" w:rsidRDefault="001269CA">
          <w:pPr>
            <w:pStyle w:val="TOC3"/>
            <w:tabs>
              <w:tab w:val="left" w:pos="1320"/>
            </w:tabs>
            <w:rPr>
              <w:rFonts w:asciiTheme="minorHAnsi" w:eastAsiaTheme="minorEastAsia" w:hAnsiTheme="minorHAnsi" w:cstheme="minorBidi"/>
              <w:snapToGrid/>
              <w:sz w:val="22"/>
              <w:szCs w:val="22"/>
            </w:rPr>
          </w:pPr>
          <w:hyperlink w:anchor="_Toc510165735" w:history="1">
            <w:r w:rsidRPr="005F1EA4">
              <w:rPr>
                <w:rStyle w:val="Hyperlink"/>
              </w:rPr>
              <w:t>5.1.2</w:t>
            </w:r>
            <w:r>
              <w:rPr>
                <w:rFonts w:asciiTheme="minorHAnsi" w:eastAsiaTheme="minorEastAsia" w:hAnsiTheme="minorHAnsi" w:cstheme="minorBidi"/>
                <w:snapToGrid/>
                <w:sz w:val="22"/>
                <w:szCs w:val="22"/>
              </w:rPr>
              <w:tab/>
            </w:r>
            <w:r w:rsidRPr="005F1EA4">
              <w:rPr>
                <w:rStyle w:val="Hyperlink"/>
              </w:rPr>
              <w:t>Style &amp; Label Rules</w:t>
            </w:r>
            <w:r>
              <w:rPr>
                <w:webHidden/>
              </w:rPr>
              <w:tab/>
            </w:r>
            <w:r>
              <w:rPr>
                <w:webHidden/>
              </w:rPr>
              <w:fldChar w:fldCharType="begin"/>
            </w:r>
            <w:r>
              <w:rPr>
                <w:webHidden/>
              </w:rPr>
              <w:instrText xml:space="preserve"> PAGEREF _Toc510165735 \h </w:instrText>
            </w:r>
            <w:r>
              <w:rPr>
                <w:webHidden/>
              </w:rPr>
            </w:r>
            <w:r>
              <w:rPr>
                <w:webHidden/>
              </w:rPr>
              <w:fldChar w:fldCharType="separate"/>
            </w:r>
            <w:r>
              <w:rPr>
                <w:webHidden/>
              </w:rPr>
              <w:t>26</w:t>
            </w:r>
            <w:r>
              <w:rPr>
                <w:webHidden/>
              </w:rPr>
              <w:fldChar w:fldCharType="end"/>
            </w:r>
          </w:hyperlink>
        </w:p>
        <w:p w14:paraId="1C590CC5" w14:textId="6B829EA1" w:rsidR="001269CA" w:rsidRDefault="001269CA">
          <w:pPr>
            <w:pStyle w:val="TOC3"/>
            <w:tabs>
              <w:tab w:val="left" w:pos="1320"/>
            </w:tabs>
            <w:rPr>
              <w:rFonts w:asciiTheme="minorHAnsi" w:eastAsiaTheme="minorEastAsia" w:hAnsiTheme="minorHAnsi" w:cstheme="minorBidi"/>
              <w:snapToGrid/>
              <w:sz w:val="22"/>
              <w:szCs w:val="22"/>
            </w:rPr>
          </w:pPr>
          <w:hyperlink w:anchor="_Toc510165736" w:history="1">
            <w:r w:rsidRPr="005F1EA4">
              <w:rPr>
                <w:rStyle w:val="Hyperlink"/>
              </w:rPr>
              <w:t>5.1.3</w:t>
            </w:r>
            <w:r>
              <w:rPr>
                <w:rFonts w:asciiTheme="minorHAnsi" w:eastAsiaTheme="minorEastAsia" w:hAnsiTheme="minorHAnsi" w:cstheme="minorBidi"/>
                <w:snapToGrid/>
                <w:sz w:val="22"/>
                <w:szCs w:val="22"/>
              </w:rPr>
              <w:tab/>
            </w:r>
            <w:r w:rsidRPr="005F1EA4">
              <w:rPr>
                <w:rStyle w:val="Hyperlink"/>
              </w:rPr>
              <w:t>Access</w:t>
            </w:r>
            <w:r>
              <w:rPr>
                <w:webHidden/>
              </w:rPr>
              <w:tab/>
            </w:r>
            <w:r>
              <w:rPr>
                <w:webHidden/>
              </w:rPr>
              <w:fldChar w:fldCharType="begin"/>
            </w:r>
            <w:r>
              <w:rPr>
                <w:webHidden/>
              </w:rPr>
              <w:instrText xml:space="preserve"> PAGEREF _Toc510165736 \h </w:instrText>
            </w:r>
            <w:r>
              <w:rPr>
                <w:webHidden/>
              </w:rPr>
            </w:r>
            <w:r>
              <w:rPr>
                <w:webHidden/>
              </w:rPr>
              <w:fldChar w:fldCharType="separate"/>
            </w:r>
            <w:r>
              <w:rPr>
                <w:webHidden/>
              </w:rPr>
              <w:t>27</w:t>
            </w:r>
            <w:r>
              <w:rPr>
                <w:webHidden/>
              </w:rPr>
              <w:fldChar w:fldCharType="end"/>
            </w:r>
          </w:hyperlink>
        </w:p>
        <w:p w14:paraId="1F4BAF92" w14:textId="455CE797" w:rsidR="001269CA" w:rsidRDefault="001269CA">
          <w:pPr>
            <w:pStyle w:val="TOC3"/>
            <w:tabs>
              <w:tab w:val="left" w:pos="1320"/>
            </w:tabs>
            <w:rPr>
              <w:rFonts w:asciiTheme="minorHAnsi" w:eastAsiaTheme="minorEastAsia" w:hAnsiTheme="minorHAnsi" w:cstheme="minorBidi"/>
              <w:snapToGrid/>
              <w:sz w:val="22"/>
              <w:szCs w:val="22"/>
            </w:rPr>
          </w:pPr>
          <w:hyperlink w:anchor="_Toc510165737" w:history="1">
            <w:r w:rsidRPr="005F1EA4">
              <w:rPr>
                <w:rStyle w:val="Hyperlink"/>
              </w:rPr>
              <w:t>5.1.4</w:t>
            </w:r>
            <w:r>
              <w:rPr>
                <w:rFonts w:asciiTheme="minorHAnsi" w:eastAsiaTheme="minorEastAsia" w:hAnsiTheme="minorHAnsi" w:cstheme="minorBidi"/>
                <w:snapToGrid/>
                <w:sz w:val="22"/>
                <w:szCs w:val="22"/>
              </w:rPr>
              <w:tab/>
            </w:r>
            <w:r w:rsidRPr="005F1EA4">
              <w:rPr>
                <w:rStyle w:val="Hyperlink"/>
              </w:rPr>
              <w:t>Web Services</w:t>
            </w:r>
            <w:r>
              <w:rPr>
                <w:webHidden/>
              </w:rPr>
              <w:tab/>
            </w:r>
            <w:r>
              <w:rPr>
                <w:webHidden/>
              </w:rPr>
              <w:fldChar w:fldCharType="begin"/>
            </w:r>
            <w:r>
              <w:rPr>
                <w:webHidden/>
              </w:rPr>
              <w:instrText xml:space="preserve"> PAGEREF _Toc510165737 \h </w:instrText>
            </w:r>
            <w:r>
              <w:rPr>
                <w:webHidden/>
              </w:rPr>
            </w:r>
            <w:r>
              <w:rPr>
                <w:webHidden/>
              </w:rPr>
              <w:fldChar w:fldCharType="separate"/>
            </w:r>
            <w:r>
              <w:rPr>
                <w:webHidden/>
              </w:rPr>
              <w:t>27</w:t>
            </w:r>
            <w:r>
              <w:rPr>
                <w:webHidden/>
              </w:rPr>
              <w:fldChar w:fldCharType="end"/>
            </w:r>
          </w:hyperlink>
        </w:p>
        <w:p w14:paraId="359B2AE3" w14:textId="3FB7948E" w:rsidR="001269CA" w:rsidRDefault="001269CA">
          <w:pPr>
            <w:pStyle w:val="TOC3"/>
            <w:tabs>
              <w:tab w:val="left" w:pos="1320"/>
            </w:tabs>
            <w:rPr>
              <w:rFonts w:asciiTheme="minorHAnsi" w:eastAsiaTheme="minorEastAsia" w:hAnsiTheme="minorHAnsi" w:cstheme="minorBidi"/>
              <w:snapToGrid/>
              <w:sz w:val="22"/>
              <w:szCs w:val="22"/>
            </w:rPr>
          </w:pPr>
          <w:hyperlink w:anchor="_Toc510165738" w:history="1">
            <w:r w:rsidRPr="005F1EA4">
              <w:rPr>
                <w:rStyle w:val="Hyperlink"/>
              </w:rPr>
              <w:t>5.1.5</w:t>
            </w:r>
            <w:r>
              <w:rPr>
                <w:rFonts w:asciiTheme="minorHAnsi" w:eastAsiaTheme="minorEastAsia" w:hAnsiTheme="minorHAnsi" w:cstheme="minorBidi"/>
                <w:snapToGrid/>
                <w:sz w:val="22"/>
                <w:szCs w:val="22"/>
              </w:rPr>
              <w:tab/>
            </w:r>
            <w:r w:rsidRPr="005F1EA4">
              <w:rPr>
                <w:rStyle w:val="Hyperlink"/>
              </w:rPr>
              <w:t>Multiple Platforms</w:t>
            </w:r>
            <w:r>
              <w:rPr>
                <w:webHidden/>
              </w:rPr>
              <w:tab/>
            </w:r>
            <w:r>
              <w:rPr>
                <w:webHidden/>
              </w:rPr>
              <w:fldChar w:fldCharType="begin"/>
            </w:r>
            <w:r>
              <w:rPr>
                <w:webHidden/>
              </w:rPr>
              <w:instrText xml:space="preserve"> PAGEREF _Toc510165738 \h </w:instrText>
            </w:r>
            <w:r>
              <w:rPr>
                <w:webHidden/>
              </w:rPr>
            </w:r>
            <w:r>
              <w:rPr>
                <w:webHidden/>
              </w:rPr>
              <w:fldChar w:fldCharType="separate"/>
            </w:r>
            <w:r>
              <w:rPr>
                <w:webHidden/>
              </w:rPr>
              <w:t>27</w:t>
            </w:r>
            <w:r>
              <w:rPr>
                <w:webHidden/>
              </w:rPr>
              <w:fldChar w:fldCharType="end"/>
            </w:r>
          </w:hyperlink>
        </w:p>
        <w:p w14:paraId="1CC91ECF" w14:textId="5CBD4107" w:rsidR="001269CA" w:rsidRDefault="001269CA">
          <w:pPr>
            <w:pStyle w:val="TOC2"/>
            <w:tabs>
              <w:tab w:val="left" w:pos="880"/>
            </w:tabs>
            <w:rPr>
              <w:rFonts w:asciiTheme="minorHAnsi" w:eastAsiaTheme="minorEastAsia" w:hAnsiTheme="minorHAnsi" w:cstheme="minorBidi"/>
              <w:sz w:val="22"/>
            </w:rPr>
          </w:pPr>
          <w:hyperlink w:anchor="_Toc510165739" w:history="1">
            <w:r w:rsidRPr="005F1EA4">
              <w:rPr>
                <w:rStyle w:val="Hyperlink"/>
              </w:rPr>
              <w:t>5.2</w:t>
            </w:r>
            <w:r>
              <w:rPr>
                <w:rFonts w:asciiTheme="minorHAnsi" w:eastAsiaTheme="minorEastAsia" w:hAnsiTheme="minorHAnsi" w:cstheme="minorBidi"/>
                <w:sz w:val="22"/>
              </w:rPr>
              <w:tab/>
            </w:r>
            <w:r w:rsidRPr="005F1EA4">
              <w:rPr>
                <w:rStyle w:val="Hyperlink"/>
              </w:rPr>
              <w:t>Defined Legends</w:t>
            </w:r>
            <w:r>
              <w:rPr>
                <w:webHidden/>
              </w:rPr>
              <w:tab/>
            </w:r>
            <w:r>
              <w:rPr>
                <w:webHidden/>
              </w:rPr>
              <w:fldChar w:fldCharType="begin"/>
            </w:r>
            <w:r>
              <w:rPr>
                <w:webHidden/>
              </w:rPr>
              <w:instrText xml:space="preserve"> PAGEREF _Toc510165739 \h </w:instrText>
            </w:r>
            <w:r>
              <w:rPr>
                <w:webHidden/>
              </w:rPr>
            </w:r>
            <w:r>
              <w:rPr>
                <w:webHidden/>
              </w:rPr>
              <w:fldChar w:fldCharType="separate"/>
            </w:r>
            <w:r>
              <w:rPr>
                <w:webHidden/>
              </w:rPr>
              <w:t>27</w:t>
            </w:r>
            <w:r>
              <w:rPr>
                <w:webHidden/>
              </w:rPr>
              <w:fldChar w:fldCharType="end"/>
            </w:r>
          </w:hyperlink>
        </w:p>
        <w:p w14:paraId="6AAFA498" w14:textId="58CAF37E" w:rsidR="001269CA" w:rsidRDefault="001269CA">
          <w:pPr>
            <w:pStyle w:val="TOC3"/>
            <w:tabs>
              <w:tab w:val="left" w:pos="1320"/>
            </w:tabs>
            <w:rPr>
              <w:rFonts w:asciiTheme="minorHAnsi" w:eastAsiaTheme="minorEastAsia" w:hAnsiTheme="minorHAnsi" w:cstheme="minorBidi"/>
              <w:snapToGrid/>
              <w:sz w:val="22"/>
              <w:szCs w:val="22"/>
            </w:rPr>
          </w:pPr>
          <w:hyperlink w:anchor="_Toc510165740" w:history="1">
            <w:r w:rsidRPr="005F1EA4">
              <w:rPr>
                <w:rStyle w:val="Hyperlink"/>
              </w:rPr>
              <w:t>5.2.1</w:t>
            </w:r>
            <w:r>
              <w:rPr>
                <w:rFonts w:asciiTheme="minorHAnsi" w:eastAsiaTheme="minorEastAsia" w:hAnsiTheme="minorHAnsi" w:cstheme="minorBidi"/>
                <w:snapToGrid/>
                <w:sz w:val="22"/>
                <w:szCs w:val="22"/>
              </w:rPr>
              <w:tab/>
            </w:r>
            <w:r w:rsidRPr="005F1EA4">
              <w:rPr>
                <w:rStyle w:val="Hyperlink"/>
              </w:rPr>
              <w:t>Distribution Design Legend</w:t>
            </w:r>
            <w:r>
              <w:rPr>
                <w:webHidden/>
              </w:rPr>
              <w:tab/>
            </w:r>
            <w:r>
              <w:rPr>
                <w:webHidden/>
              </w:rPr>
              <w:fldChar w:fldCharType="begin"/>
            </w:r>
            <w:r>
              <w:rPr>
                <w:webHidden/>
              </w:rPr>
              <w:instrText xml:space="preserve"> PAGEREF _Toc510165740 \h </w:instrText>
            </w:r>
            <w:r>
              <w:rPr>
                <w:webHidden/>
              </w:rPr>
            </w:r>
            <w:r>
              <w:rPr>
                <w:webHidden/>
              </w:rPr>
              <w:fldChar w:fldCharType="separate"/>
            </w:r>
            <w:r>
              <w:rPr>
                <w:webHidden/>
              </w:rPr>
              <w:t>27</w:t>
            </w:r>
            <w:r>
              <w:rPr>
                <w:webHidden/>
              </w:rPr>
              <w:fldChar w:fldCharType="end"/>
            </w:r>
          </w:hyperlink>
        </w:p>
        <w:p w14:paraId="6F4A3A4D" w14:textId="03DA4A92" w:rsidR="001269CA" w:rsidRDefault="001269CA">
          <w:pPr>
            <w:pStyle w:val="TOC3"/>
            <w:tabs>
              <w:tab w:val="left" w:pos="1320"/>
            </w:tabs>
            <w:rPr>
              <w:rFonts w:asciiTheme="minorHAnsi" w:eastAsiaTheme="minorEastAsia" w:hAnsiTheme="minorHAnsi" w:cstheme="minorBidi"/>
              <w:snapToGrid/>
              <w:sz w:val="22"/>
              <w:szCs w:val="22"/>
            </w:rPr>
          </w:pPr>
          <w:hyperlink w:anchor="_Toc510165741" w:history="1">
            <w:r w:rsidRPr="005F1EA4">
              <w:rPr>
                <w:rStyle w:val="Hyperlink"/>
              </w:rPr>
              <w:t>5.2.2</w:t>
            </w:r>
            <w:r>
              <w:rPr>
                <w:rFonts w:asciiTheme="minorHAnsi" w:eastAsiaTheme="minorEastAsia" w:hAnsiTheme="minorHAnsi" w:cstheme="minorBidi"/>
                <w:snapToGrid/>
                <w:sz w:val="22"/>
                <w:szCs w:val="22"/>
              </w:rPr>
              <w:tab/>
            </w:r>
            <w:r w:rsidRPr="005F1EA4">
              <w:rPr>
                <w:rStyle w:val="Hyperlink"/>
              </w:rPr>
              <w:t>Network Design Legend</w:t>
            </w:r>
            <w:r>
              <w:rPr>
                <w:webHidden/>
              </w:rPr>
              <w:tab/>
            </w:r>
            <w:r>
              <w:rPr>
                <w:webHidden/>
              </w:rPr>
              <w:fldChar w:fldCharType="begin"/>
            </w:r>
            <w:r>
              <w:rPr>
                <w:webHidden/>
              </w:rPr>
              <w:instrText xml:space="preserve"> PAGEREF _Toc510165741 \h </w:instrText>
            </w:r>
            <w:r>
              <w:rPr>
                <w:webHidden/>
              </w:rPr>
            </w:r>
            <w:r>
              <w:rPr>
                <w:webHidden/>
              </w:rPr>
              <w:fldChar w:fldCharType="separate"/>
            </w:r>
            <w:r>
              <w:rPr>
                <w:webHidden/>
              </w:rPr>
              <w:t>29</w:t>
            </w:r>
            <w:r>
              <w:rPr>
                <w:webHidden/>
              </w:rPr>
              <w:fldChar w:fldCharType="end"/>
            </w:r>
          </w:hyperlink>
        </w:p>
        <w:p w14:paraId="0DAB8912" w14:textId="2F878A3F" w:rsidR="001269CA" w:rsidRDefault="001269CA">
          <w:pPr>
            <w:pStyle w:val="TOC3"/>
            <w:tabs>
              <w:tab w:val="left" w:pos="1320"/>
            </w:tabs>
            <w:rPr>
              <w:rFonts w:asciiTheme="minorHAnsi" w:eastAsiaTheme="minorEastAsia" w:hAnsiTheme="minorHAnsi" w:cstheme="minorBidi"/>
              <w:snapToGrid/>
              <w:sz w:val="22"/>
              <w:szCs w:val="22"/>
            </w:rPr>
          </w:pPr>
          <w:hyperlink w:anchor="_Toc510165742" w:history="1">
            <w:r w:rsidRPr="005F1EA4">
              <w:rPr>
                <w:rStyle w:val="Hyperlink"/>
              </w:rPr>
              <w:t>5.2.3</w:t>
            </w:r>
            <w:r>
              <w:rPr>
                <w:rFonts w:asciiTheme="minorHAnsi" w:eastAsiaTheme="minorEastAsia" w:hAnsiTheme="minorHAnsi" w:cstheme="minorBidi"/>
                <w:snapToGrid/>
                <w:sz w:val="22"/>
                <w:szCs w:val="22"/>
              </w:rPr>
              <w:tab/>
            </w:r>
            <w:r w:rsidRPr="005F1EA4">
              <w:rPr>
                <w:rStyle w:val="Hyperlink"/>
              </w:rPr>
              <w:t>Protective Device Legend</w:t>
            </w:r>
            <w:r>
              <w:rPr>
                <w:webHidden/>
              </w:rPr>
              <w:tab/>
            </w:r>
            <w:r>
              <w:rPr>
                <w:webHidden/>
              </w:rPr>
              <w:fldChar w:fldCharType="begin"/>
            </w:r>
            <w:r>
              <w:rPr>
                <w:webHidden/>
              </w:rPr>
              <w:instrText xml:space="preserve"> PAGEREF _Toc510165742 \h </w:instrText>
            </w:r>
            <w:r>
              <w:rPr>
                <w:webHidden/>
              </w:rPr>
            </w:r>
            <w:r>
              <w:rPr>
                <w:webHidden/>
              </w:rPr>
              <w:fldChar w:fldCharType="separate"/>
            </w:r>
            <w:r>
              <w:rPr>
                <w:webHidden/>
              </w:rPr>
              <w:t>30</w:t>
            </w:r>
            <w:r>
              <w:rPr>
                <w:webHidden/>
              </w:rPr>
              <w:fldChar w:fldCharType="end"/>
            </w:r>
          </w:hyperlink>
        </w:p>
        <w:p w14:paraId="08B63D00" w14:textId="417D6AD1" w:rsidR="001269CA" w:rsidRDefault="001269CA">
          <w:pPr>
            <w:pStyle w:val="TOC1"/>
            <w:tabs>
              <w:tab w:val="left" w:pos="720"/>
            </w:tabs>
            <w:rPr>
              <w:rFonts w:asciiTheme="minorHAnsi" w:eastAsiaTheme="minorEastAsia" w:hAnsiTheme="minorHAnsi" w:cstheme="minorBidi"/>
              <w:b w:val="0"/>
              <w:sz w:val="22"/>
              <w:szCs w:val="22"/>
            </w:rPr>
          </w:pPr>
          <w:hyperlink w:anchor="_Toc510165753" w:history="1">
            <w:r w:rsidRPr="005F1EA4">
              <w:rPr>
                <w:rStyle w:val="Hyperlink"/>
              </w:rPr>
              <w:t>6.</w:t>
            </w:r>
            <w:r>
              <w:rPr>
                <w:rFonts w:asciiTheme="minorHAnsi" w:eastAsiaTheme="minorEastAsia" w:hAnsiTheme="minorHAnsi" w:cstheme="minorBidi"/>
                <w:b w:val="0"/>
                <w:sz w:val="22"/>
                <w:szCs w:val="22"/>
              </w:rPr>
              <w:tab/>
            </w:r>
            <w:r w:rsidRPr="005F1EA4">
              <w:rPr>
                <w:rStyle w:val="Hyperlink"/>
              </w:rPr>
              <w:t>Details</w:t>
            </w:r>
            <w:r>
              <w:rPr>
                <w:webHidden/>
              </w:rPr>
              <w:tab/>
            </w:r>
            <w:r>
              <w:rPr>
                <w:webHidden/>
              </w:rPr>
              <w:fldChar w:fldCharType="begin"/>
            </w:r>
            <w:r>
              <w:rPr>
                <w:webHidden/>
              </w:rPr>
              <w:instrText xml:space="preserve"> PAGEREF _Toc510165753 \h </w:instrText>
            </w:r>
            <w:r>
              <w:rPr>
                <w:webHidden/>
              </w:rPr>
            </w:r>
            <w:r>
              <w:rPr>
                <w:webHidden/>
              </w:rPr>
              <w:fldChar w:fldCharType="separate"/>
            </w:r>
            <w:r>
              <w:rPr>
                <w:webHidden/>
              </w:rPr>
              <w:t>32</w:t>
            </w:r>
            <w:r>
              <w:rPr>
                <w:webHidden/>
              </w:rPr>
              <w:fldChar w:fldCharType="end"/>
            </w:r>
          </w:hyperlink>
        </w:p>
        <w:p w14:paraId="524EEB16" w14:textId="12C3CB24" w:rsidR="001269CA" w:rsidRDefault="001269CA">
          <w:pPr>
            <w:pStyle w:val="TOC2"/>
            <w:tabs>
              <w:tab w:val="left" w:pos="880"/>
            </w:tabs>
            <w:rPr>
              <w:rFonts w:asciiTheme="minorHAnsi" w:eastAsiaTheme="minorEastAsia" w:hAnsiTheme="minorHAnsi" w:cstheme="minorBidi"/>
              <w:sz w:val="22"/>
            </w:rPr>
          </w:pPr>
          <w:hyperlink w:anchor="_Toc510165754" w:history="1">
            <w:r w:rsidRPr="005F1EA4">
              <w:rPr>
                <w:rStyle w:val="Hyperlink"/>
              </w:rPr>
              <w:t>6.1</w:t>
            </w:r>
            <w:r>
              <w:rPr>
                <w:rFonts w:asciiTheme="minorHAnsi" w:eastAsiaTheme="minorEastAsia" w:hAnsiTheme="minorHAnsi" w:cstheme="minorBidi"/>
                <w:sz w:val="22"/>
              </w:rPr>
              <w:tab/>
            </w:r>
            <w:r w:rsidRPr="005F1EA4">
              <w:rPr>
                <w:rStyle w:val="Hyperlink"/>
              </w:rPr>
              <w:t>Junction Point</w:t>
            </w:r>
            <w:r>
              <w:rPr>
                <w:webHidden/>
              </w:rPr>
              <w:tab/>
            </w:r>
            <w:r>
              <w:rPr>
                <w:webHidden/>
              </w:rPr>
              <w:fldChar w:fldCharType="begin"/>
            </w:r>
            <w:r>
              <w:rPr>
                <w:webHidden/>
              </w:rPr>
              <w:instrText xml:space="preserve"> PAGEREF _Toc510165754 \h </w:instrText>
            </w:r>
            <w:r>
              <w:rPr>
                <w:webHidden/>
              </w:rPr>
            </w:r>
            <w:r>
              <w:rPr>
                <w:webHidden/>
              </w:rPr>
              <w:fldChar w:fldCharType="separate"/>
            </w:r>
            <w:r>
              <w:rPr>
                <w:webHidden/>
              </w:rPr>
              <w:t>32</w:t>
            </w:r>
            <w:r>
              <w:rPr>
                <w:webHidden/>
              </w:rPr>
              <w:fldChar w:fldCharType="end"/>
            </w:r>
          </w:hyperlink>
        </w:p>
        <w:p w14:paraId="389D8CC6" w14:textId="3DD9A4E9" w:rsidR="001269CA" w:rsidRDefault="001269CA">
          <w:pPr>
            <w:pStyle w:val="TOC2"/>
            <w:tabs>
              <w:tab w:val="left" w:pos="880"/>
            </w:tabs>
            <w:rPr>
              <w:rFonts w:asciiTheme="minorHAnsi" w:eastAsiaTheme="minorEastAsia" w:hAnsiTheme="minorHAnsi" w:cstheme="minorBidi"/>
              <w:sz w:val="22"/>
            </w:rPr>
          </w:pPr>
          <w:hyperlink w:anchor="_Toc510165755" w:history="1">
            <w:r w:rsidRPr="005F1EA4">
              <w:rPr>
                <w:rStyle w:val="Hyperlink"/>
              </w:rPr>
              <w:t>6.2</w:t>
            </w:r>
            <w:r>
              <w:rPr>
                <w:rFonts w:asciiTheme="minorHAnsi" w:eastAsiaTheme="minorEastAsia" w:hAnsiTheme="minorHAnsi" w:cstheme="minorBidi"/>
                <w:sz w:val="22"/>
              </w:rPr>
              <w:tab/>
            </w:r>
            <w:r w:rsidRPr="005F1EA4">
              <w:rPr>
                <w:rStyle w:val="Hyperlink"/>
              </w:rPr>
              <w:t>Manhole</w:t>
            </w:r>
            <w:r>
              <w:rPr>
                <w:webHidden/>
              </w:rPr>
              <w:tab/>
            </w:r>
            <w:r>
              <w:rPr>
                <w:webHidden/>
              </w:rPr>
              <w:fldChar w:fldCharType="begin"/>
            </w:r>
            <w:r>
              <w:rPr>
                <w:webHidden/>
              </w:rPr>
              <w:instrText xml:space="preserve"> PAGEREF _Toc510165755 \h </w:instrText>
            </w:r>
            <w:r>
              <w:rPr>
                <w:webHidden/>
              </w:rPr>
            </w:r>
            <w:r>
              <w:rPr>
                <w:webHidden/>
              </w:rPr>
              <w:fldChar w:fldCharType="separate"/>
            </w:r>
            <w:r>
              <w:rPr>
                <w:webHidden/>
              </w:rPr>
              <w:t>32</w:t>
            </w:r>
            <w:r>
              <w:rPr>
                <w:webHidden/>
              </w:rPr>
              <w:fldChar w:fldCharType="end"/>
            </w:r>
          </w:hyperlink>
        </w:p>
        <w:p w14:paraId="0F2E6358" w14:textId="10ADB88E" w:rsidR="001269CA" w:rsidRDefault="001269CA">
          <w:pPr>
            <w:pStyle w:val="TOC3"/>
            <w:tabs>
              <w:tab w:val="left" w:pos="1320"/>
            </w:tabs>
            <w:rPr>
              <w:rFonts w:asciiTheme="minorHAnsi" w:eastAsiaTheme="minorEastAsia" w:hAnsiTheme="minorHAnsi" w:cstheme="minorBidi"/>
              <w:snapToGrid/>
              <w:sz w:val="22"/>
              <w:szCs w:val="22"/>
            </w:rPr>
          </w:pPr>
          <w:hyperlink w:anchor="_Toc510165756" w:history="1">
            <w:r w:rsidRPr="005F1EA4">
              <w:rPr>
                <w:rStyle w:val="Hyperlink"/>
              </w:rPr>
              <w:t>6.2.1</w:t>
            </w:r>
            <w:r>
              <w:rPr>
                <w:rFonts w:asciiTheme="minorHAnsi" w:eastAsiaTheme="minorEastAsia" w:hAnsiTheme="minorHAnsi" w:cstheme="minorBidi"/>
                <w:snapToGrid/>
                <w:sz w:val="22"/>
                <w:szCs w:val="22"/>
              </w:rPr>
              <w:tab/>
            </w:r>
            <w:r w:rsidRPr="005F1EA4">
              <w:rPr>
                <w:rStyle w:val="Hyperlink"/>
              </w:rPr>
              <w:t>2-way</w:t>
            </w:r>
            <w:r>
              <w:rPr>
                <w:webHidden/>
              </w:rPr>
              <w:tab/>
            </w:r>
            <w:r>
              <w:rPr>
                <w:webHidden/>
              </w:rPr>
              <w:fldChar w:fldCharType="begin"/>
            </w:r>
            <w:r>
              <w:rPr>
                <w:webHidden/>
              </w:rPr>
              <w:instrText xml:space="preserve"> PAGEREF _Toc510165756 \h </w:instrText>
            </w:r>
            <w:r>
              <w:rPr>
                <w:webHidden/>
              </w:rPr>
            </w:r>
            <w:r>
              <w:rPr>
                <w:webHidden/>
              </w:rPr>
              <w:fldChar w:fldCharType="separate"/>
            </w:r>
            <w:r>
              <w:rPr>
                <w:webHidden/>
              </w:rPr>
              <w:t>33</w:t>
            </w:r>
            <w:r>
              <w:rPr>
                <w:webHidden/>
              </w:rPr>
              <w:fldChar w:fldCharType="end"/>
            </w:r>
          </w:hyperlink>
        </w:p>
        <w:p w14:paraId="01A5F187" w14:textId="58AEA148" w:rsidR="001269CA" w:rsidRDefault="001269CA">
          <w:pPr>
            <w:pStyle w:val="TOC3"/>
            <w:tabs>
              <w:tab w:val="left" w:pos="1320"/>
            </w:tabs>
            <w:rPr>
              <w:rFonts w:asciiTheme="minorHAnsi" w:eastAsiaTheme="minorEastAsia" w:hAnsiTheme="minorHAnsi" w:cstheme="minorBidi"/>
              <w:snapToGrid/>
              <w:sz w:val="22"/>
              <w:szCs w:val="22"/>
            </w:rPr>
          </w:pPr>
          <w:hyperlink w:anchor="_Toc510165757" w:history="1">
            <w:r w:rsidRPr="005F1EA4">
              <w:rPr>
                <w:rStyle w:val="Hyperlink"/>
              </w:rPr>
              <w:t>6.2.2</w:t>
            </w:r>
            <w:r>
              <w:rPr>
                <w:rFonts w:asciiTheme="minorHAnsi" w:eastAsiaTheme="minorEastAsia" w:hAnsiTheme="minorHAnsi" w:cstheme="minorBidi"/>
                <w:snapToGrid/>
                <w:sz w:val="22"/>
                <w:szCs w:val="22"/>
              </w:rPr>
              <w:tab/>
            </w:r>
            <w:r w:rsidRPr="005F1EA4">
              <w:rPr>
                <w:rStyle w:val="Hyperlink"/>
              </w:rPr>
              <w:t>3-way</w:t>
            </w:r>
            <w:r>
              <w:rPr>
                <w:webHidden/>
              </w:rPr>
              <w:tab/>
            </w:r>
            <w:r>
              <w:rPr>
                <w:webHidden/>
              </w:rPr>
              <w:fldChar w:fldCharType="begin"/>
            </w:r>
            <w:r>
              <w:rPr>
                <w:webHidden/>
              </w:rPr>
              <w:instrText xml:space="preserve"> PAGEREF _Toc510165757 \h </w:instrText>
            </w:r>
            <w:r>
              <w:rPr>
                <w:webHidden/>
              </w:rPr>
            </w:r>
            <w:r>
              <w:rPr>
                <w:webHidden/>
              </w:rPr>
              <w:fldChar w:fldCharType="separate"/>
            </w:r>
            <w:r>
              <w:rPr>
                <w:webHidden/>
              </w:rPr>
              <w:t>33</w:t>
            </w:r>
            <w:r>
              <w:rPr>
                <w:webHidden/>
              </w:rPr>
              <w:fldChar w:fldCharType="end"/>
            </w:r>
          </w:hyperlink>
        </w:p>
        <w:p w14:paraId="562F7141" w14:textId="6493C3EF" w:rsidR="001269CA" w:rsidRDefault="001269CA">
          <w:pPr>
            <w:pStyle w:val="TOC3"/>
            <w:tabs>
              <w:tab w:val="left" w:pos="1320"/>
            </w:tabs>
            <w:rPr>
              <w:rFonts w:asciiTheme="minorHAnsi" w:eastAsiaTheme="minorEastAsia" w:hAnsiTheme="minorHAnsi" w:cstheme="minorBidi"/>
              <w:snapToGrid/>
              <w:sz w:val="22"/>
              <w:szCs w:val="22"/>
            </w:rPr>
          </w:pPr>
          <w:hyperlink w:anchor="_Toc510165758" w:history="1">
            <w:r w:rsidRPr="005F1EA4">
              <w:rPr>
                <w:rStyle w:val="Hyperlink"/>
              </w:rPr>
              <w:t>6.2.3</w:t>
            </w:r>
            <w:r>
              <w:rPr>
                <w:rFonts w:asciiTheme="minorHAnsi" w:eastAsiaTheme="minorEastAsia" w:hAnsiTheme="minorHAnsi" w:cstheme="minorBidi"/>
                <w:snapToGrid/>
                <w:sz w:val="22"/>
                <w:szCs w:val="22"/>
              </w:rPr>
              <w:tab/>
            </w:r>
            <w:r w:rsidRPr="005F1EA4">
              <w:rPr>
                <w:rStyle w:val="Hyperlink"/>
              </w:rPr>
              <w:t>4-way</w:t>
            </w:r>
            <w:r>
              <w:rPr>
                <w:webHidden/>
              </w:rPr>
              <w:tab/>
            </w:r>
            <w:r>
              <w:rPr>
                <w:webHidden/>
              </w:rPr>
              <w:fldChar w:fldCharType="begin"/>
            </w:r>
            <w:r>
              <w:rPr>
                <w:webHidden/>
              </w:rPr>
              <w:instrText xml:space="preserve"> PAGEREF _Toc510165758 \h </w:instrText>
            </w:r>
            <w:r>
              <w:rPr>
                <w:webHidden/>
              </w:rPr>
            </w:r>
            <w:r>
              <w:rPr>
                <w:webHidden/>
              </w:rPr>
              <w:fldChar w:fldCharType="separate"/>
            </w:r>
            <w:r>
              <w:rPr>
                <w:webHidden/>
              </w:rPr>
              <w:t>34</w:t>
            </w:r>
            <w:r>
              <w:rPr>
                <w:webHidden/>
              </w:rPr>
              <w:fldChar w:fldCharType="end"/>
            </w:r>
          </w:hyperlink>
        </w:p>
        <w:p w14:paraId="7518A0B4" w14:textId="5A836917" w:rsidR="001269CA" w:rsidRDefault="001269CA">
          <w:pPr>
            <w:pStyle w:val="TOC3"/>
            <w:tabs>
              <w:tab w:val="left" w:pos="1320"/>
            </w:tabs>
            <w:rPr>
              <w:rFonts w:asciiTheme="minorHAnsi" w:eastAsiaTheme="minorEastAsia" w:hAnsiTheme="minorHAnsi" w:cstheme="minorBidi"/>
              <w:snapToGrid/>
              <w:sz w:val="22"/>
              <w:szCs w:val="22"/>
            </w:rPr>
          </w:pPr>
          <w:hyperlink w:anchor="_Toc510165759" w:history="1">
            <w:r w:rsidRPr="005F1EA4">
              <w:rPr>
                <w:rStyle w:val="Hyperlink"/>
              </w:rPr>
              <w:t>6.2.4</w:t>
            </w:r>
            <w:r>
              <w:rPr>
                <w:rFonts w:asciiTheme="minorHAnsi" w:eastAsiaTheme="minorEastAsia" w:hAnsiTheme="minorHAnsi" w:cstheme="minorBidi"/>
                <w:snapToGrid/>
                <w:sz w:val="22"/>
                <w:szCs w:val="22"/>
              </w:rPr>
              <w:tab/>
            </w:r>
            <w:r w:rsidRPr="005F1EA4">
              <w:rPr>
                <w:rStyle w:val="Hyperlink"/>
              </w:rPr>
              <w:t>Special</w:t>
            </w:r>
            <w:r>
              <w:rPr>
                <w:webHidden/>
              </w:rPr>
              <w:tab/>
            </w:r>
            <w:r>
              <w:rPr>
                <w:webHidden/>
              </w:rPr>
              <w:fldChar w:fldCharType="begin"/>
            </w:r>
            <w:r>
              <w:rPr>
                <w:webHidden/>
              </w:rPr>
              <w:instrText xml:space="preserve"> PAGEREF _Toc510165759 \h </w:instrText>
            </w:r>
            <w:r>
              <w:rPr>
                <w:webHidden/>
              </w:rPr>
            </w:r>
            <w:r>
              <w:rPr>
                <w:webHidden/>
              </w:rPr>
              <w:fldChar w:fldCharType="separate"/>
            </w:r>
            <w:r>
              <w:rPr>
                <w:webHidden/>
              </w:rPr>
              <w:t>34</w:t>
            </w:r>
            <w:r>
              <w:rPr>
                <w:webHidden/>
              </w:rPr>
              <w:fldChar w:fldCharType="end"/>
            </w:r>
          </w:hyperlink>
        </w:p>
        <w:p w14:paraId="4CDA19BE" w14:textId="37DA8833" w:rsidR="001269CA" w:rsidRDefault="001269CA">
          <w:pPr>
            <w:pStyle w:val="TOC2"/>
            <w:tabs>
              <w:tab w:val="left" w:pos="880"/>
            </w:tabs>
            <w:rPr>
              <w:rFonts w:asciiTheme="minorHAnsi" w:eastAsiaTheme="minorEastAsia" w:hAnsiTheme="minorHAnsi" w:cstheme="minorBidi"/>
              <w:sz w:val="22"/>
            </w:rPr>
          </w:pPr>
          <w:hyperlink w:anchor="_Toc510165760" w:history="1">
            <w:r w:rsidRPr="005F1EA4">
              <w:rPr>
                <w:rStyle w:val="Hyperlink"/>
              </w:rPr>
              <w:t>6.3</w:t>
            </w:r>
            <w:r>
              <w:rPr>
                <w:rFonts w:asciiTheme="minorHAnsi" w:eastAsiaTheme="minorEastAsia" w:hAnsiTheme="minorHAnsi" w:cstheme="minorBidi"/>
                <w:sz w:val="22"/>
              </w:rPr>
              <w:tab/>
            </w:r>
            <w:r w:rsidRPr="005F1EA4">
              <w:rPr>
                <w:rStyle w:val="Hyperlink"/>
              </w:rPr>
              <w:t>Pad</w:t>
            </w:r>
            <w:r>
              <w:rPr>
                <w:webHidden/>
              </w:rPr>
              <w:tab/>
            </w:r>
            <w:r>
              <w:rPr>
                <w:webHidden/>
              </w:rPr>
              <w:fldChar w:fldCharType="begin"/>
            </w:r>
            <w:r>
              <w:rPr>
                <w:webHidden/>
              </w:rPr>
              <w:instrText xml:space="preserve"> PAGEREF _Toc510165760 \h </w:instrText>
            </w:r>
            <w:r>
              <w:rPr>
                <w:webHidden/>
              </w:rPr>
            </w:r>
            <w:r>
              <w:rPr>
                <w:webHidden/>
              </w:rPr>
              <w:fldChar w:fldCharType="separate"/>
            </w:r>
            <w:r>
              <w:rPr>
                <w:webHidden/>
              </w:rPr>
              <w:t>34</w:t>
            </w:r>
            <w:r>
              <w:rPr>
                <w:webHidden/>
              </w:rPr>
              <w:fldChar w:fldCharType="end"/>
            </w:r>
          </w:hyperlink>
        </w:p>
        <w:p w14:paraId="661A6DB4" w14:textId="29DD3EFE" w:rsidR="001269CA" w:rsidRDefault="001269CA">
          <w:pPr>
            <w:pStyle w:val="TOC2"/>
            <w:tabs>
              <w:tab w:val="left" w:pos="880"/>
            </w:tabs>
            <w:rPr>
              <w:rFonts w:asciiTheme="minorHAnsi" w:eastAsiaTheme="minorEastAsia" w:hAnsiTheme="minorHAnsi" w:cstheme="minorBidi"/>
              <w:sz w:val="22"/>
            </w:rPr>
          </w:pPr>
          <w:hyperlink w:anchor="_Toc510165763" w:history="1">
            <w:r w:rsidRPr="005F1EA4">
              <w:rPr>
                <w:rStyle w:val="Hyperlink"/>
              </w:rPr>
              <w:t>6.4</w:t>
            </w:r>
            <w:r>
              <w:rPr>
                <w:rFonts w:asciiTheme="minorHAnsi" w:eastAsiaTheme="minorEastAsia" w:hAnsiTheme="minorHAnsi" w:cstheme="minorBidi"/>
                <w:sz w:val="22"/>
              </w:rPr>
              <w:tab/>
            </w:r>
            <w:r w:rsidRPr="005F1EA4">
              <w:rPr>
                <w:rStyle w:val="Hyperlink"/>
              </w:rPr>
              <w:t>Vault</w:t>
            </w:r>
            <w:r>
              <w:rPr>
                <w:webHidden/>
              </w:rPr>
              <w:tab/>
            </w:r>
            <w:r>
              <w:rPr>
                <w:webHidden/>
              </w:rPr>
              <w:fldChar w:fldCharType="begin"/>
            </w:r>
            <w:r>
              <w:rPr>
                <w:webHidden/>
              </w:rPr>
              <w:instrText xml:space="preserve"> PAGEREF _Toc510165763 \h </w:instrText>
            </w:r>
            <w:r>
              <w:rPr>
                <w:webHidden/>
              </w:rPr>
            </w:r>
            <w:r>
              <w:rPr>
                <w:webHidden/>
              </w:rPr>
              <w:fldChar w:fldCharType="separate"/>
            </w:r>
            <w:r>
              <w:rPr>
                <w:webHidden/>
              </w:rPr>
              <w:t>34</w:t>
            </w:r>
            <w:r>
              <w:rPr>
                <w:webHidden/>
              </w:rPr>
              <w:fldChar w:fldCharType="end"/>
            </w:r>
          </w:hyperlink>
        </w:p>
        <w:p w14:paraId="1EEF90DF" w14:textId="72B87838" w:rsidR="001269CA" w:rsidRDefault="001269CA">
          <w:pPr>
            <w:pStyle w:val="TOC1"/>
            <w:tabs>
              <w:tab w:val="left" w:pos="1320"/>
            </w:tabs>
            <w:rPr>
              <w:rFonts w:asciiTheme="minorHAnsi" w:eastAsiaTheme="minorEastAsia" w:hAnsiTheme="minorHAnsi" w:cstheme="minorBidi"/>
              <w:b w:val="0"/>
              <w:sz w:val="22"/>
              <w:szCs w:val="22"/>
            </w:rPr>
          </w:pPr>
          <w:hyperlink w:anchor="_Toc510165764" w:history="1">
            <w:r w:rsidRPr="005F1EA4">
              <w:rPr>
                <w:rStyle w:val="Hyperlink"/>
              </w:rPr>
              <w:t>Appendix A</w:t>
            </w:r>
            <w:r>
              <w:rPr>
                <w:rFonts w:asciiTheme="minorHAnsi" w:eastAsiaTheme="minorEastAsia" w:hAnsiTheme="minorHAnsi" w:cstheme="minorBidi"/>
                <w:b w:val="0"/>
                <w:sz w:val="22"/>
                <w:szCs w:val="22"/>
              </w:rPr>
              <w:tab/>
            </w:r>
            <w:r w:rsidRPr="005F1EA4">
              <w:rPr>
                <w:rStyle w:val="Hyperlink"/>
              </w:rPr>
              <w:t>Open Issues</w:t>
            </w:r>
            <w:r>
              <w:rPr>
                <w:webHidden/>
              </w:rPr>
              <w:tab/>
            </w:r>
            <w:r>
              <w:rPr>
                <w:webHidden/>
              </w:rPr>
              <w:fldChar w:fldCharType="begin"/>
            </w:r>
            <w:r>
              <w:rPr>
                <w:webHidden/>
              </w:rPr>
              <w:instrText xml:space="preserve"> PAGEREF _Toc510165764 \h </w:instrText>
            </w:r>
            <w:r>
              <w:rPr>
                <w:webHidden/>
              </w:rPr>
            </w:r>
            <w:r>
              <w:rPr>
                <w:webHidden/>
              </w:rPr>
              <w:fldChar w:fldCharType="separate"/>
            </w:r>
            <w:r>
              <w:rPr>
                <w:webHidden/>
              </w:rPr>
              <w:t>35</w:t>
            </w:r>
            <w:r>
              <w:rPr>
                <w:webHidden/>
              </w:rPr>
              <w:fldChar w:fldCharType="end"/>
            </w:r>
          </w:hyperlink>
        </w:p>
        <w:p w14:paraId="540F24ED" w14:textId="505B6E2C" w:rsidR="000E3F17" w:rsidRDefault="000E3F17">
          <w:r>
            <w:rPr>
              <w:b/>
              <w:bCs/>
              <w:noProof/>
            </w:rPr>
            <w:fldChar w:fldCharType="end"/>
          </w:r>
        </w:p>
      </w:sdtContent>
    </w:sdt>
    <w:p w14:paraId="37B21D46" w14:textId="77777777" w:rsidR="000F4ED9" w:rsidRPr="000237DD" w:rsidRDefault="000F4ED9" w:rsidP="000237DD">
      <w:pPr>
        <w:spacing w:before="0"/>
      </w:pPr>
    </w:p>
    <w:p w14:paraId="481D3EB2" w14:textId="77777777" w:rsidR="007353F7" w:rsidRDefault="007353F7" w:rsidP="00B85585">
      <w:pPr>
        <w:pStyle w:val="Heading1"/>
      </w:pPr>
      <w:bookmarkStart w:id="1" w:name="_Ref508820958"/>
      <w:bookmarkStart w:id="2" w:name="_Toc510165666"/>
      <w:r>
        <w:lastRenderedPageBreak/>
        <w:t>Overview</w:t>
      </w:r>
      <w:bookmarkEnd w:id="1"/>
      <w:bookmarkEnd w:id="2"/>
    </w:p>
    <w:p w14:paraId="481D3EB3" w14:textId="77777777" w:rsidR="00303239" w:rsidRDefault="00303239" w:rsidP="00303239">
      <w:pPr>
        <w:pStyle w:val="Heading2"/>
      </w:pPr>
      <w:bookmarkStart w:id="3" w:name="_Toc510165667"/>
      <w:r>
        <w:t>Purpose of Document</w:t>
      </w:r>
      <w:bookmarkEnd w:id="3"/>
    </w:p>
    <w:p w14:paraId="481D3EB4" w14:textId="77777777" w:rsidR="000A4EDC" w:rsidRDefault="000A4EDC" w:rsidP="000A4EDC">
      <w:r w:rsidRPr="000A4EDC">
        <w:t xml:space="preserve">The Detailed Feature Specification (DFS) is primarily intended to document the feature classes comprised by the GIS model, describing for each feature class the components and attributes involved, and the core metadata describing the behavior of that feature class.  </w:t>
      </w:r>
    </w:p>
    <w:p w14:paraId="481D3EB5" w14:textId="77777777" w:rsidR="000A4EDC" w:rsidRDefault="000A4EDC" w:rsidP="000A4EDC">
      <w:r w:rsidRPr="000A4EDC">
        <w:t xml:space="preserve">This includes </w:t>
      </w:r>
      <w:r w:rsidR="002B3116">
        <w:t>the following</w:t>
      </w:r>
      <w:r w:rsidRPr="000A4EDC">
        <w:t xml:space="preserve"> related documents</w:t>
      </w:r>
      <w:r>
        <w:t>:</w:t>
      </w:r>
    </w:p>
    <w:p w14:paraId="481D3EB6" w14:textId="77777777" w:rsidR="002B3116" w:rsidRDefault="002B3116" w:rsidP="002B3116">
      <w:pPr>
        <w:pStyle w:val="Bullet"/>
      </w:pPr>
      <w:r>
        <w:t>This document, providing information at a system level, such as feature state lifecycle, display legends, etc.</w:t>
      </w:r>
    </w:p>
    <w:p w14:paraId="0E2B65C8" w14:textId="7FFD6592" w:rsidR="006E4AEC" w:rsidRPr="000A4EDC" w:rsidRDefault="006E4AEC" w:rsidP="002B3116">
      <w:pPr>
        <w:pStyle w:val="Bullet"/>
      </w:pPr>
      <w:r>
        <w:t>A set of accompanying spreadsheets:</w:t>
      </w:r>
    </w:p>
    <w:p w14:paraId="481D3EB7" w14:textId="3D280B22" w:rsidR="000A4EDC" w:rsidRDefault="002B3116" w:rsidP="006E4AEC">
      <w:pPr>
        <w:pStyle w:val="Bullet2"/>
      </w:pPr>
      <w:r w:rsidRPr="002B3116">
        <w:rPr>
          <w:b/>
          <w:i/>
        </w:rPr>
        <w:t>DFS</w:t>
      </w:r>
      <w:r>
        <w:rPr>
          <w:b/>
          <w:i/>
        </w:rPr>
        <w:t xml:space="preserve"> Features</w:t>
      </w:r>
      <w:r>
        <w:t xml:space="preserve"> – </w:t>
      </w:r>
      <w:r w:rsidR="001B1C0A">
        <w:t>C</w:t>
      </w:r>
      <w:r w:rsidR="000A4EDC" w:rsidRPr="000A4EDC">
        <w:t>ontain</w:t>
      </w:r>
      <w:r w:rsidR="001B1C0A">
        <w:t>s</w:t>
      </w:r>
      <w:r w:rsidR="000A4EDC" w:rsidRPr="000A4EDC">
        <w:t xml:space="preserve"> the structured information about each feature class</w:t>
      </w:r>
      <w:r w:rsidR="007B1D1F">
        <w:t>.</w:t>
      </w:r>
      <w:r w:rsidR="00E51C82">
        <w:t xml:space="preserve">  There are three spreadsheets that follow this format:</w:t>
      </w:r>
    </w:p>
    <w:p w14:paraId="40F667CC" w14:textId="6ADF48BF" w:rsidR="00E51C82" w:rsidRDefault="00E51C82" w:rsidP="00E51C82">
      <w:pPr>
        <w:pStyle w:val="Bullet3"/>
      </w:pPr>
      <w:r w:rsidRPr="006E4AEC">
        <w:rPr>
          <w:b/>
          <w:i/>
        </w:rPr>
        <w:t xml:space="preserve">DFS Features – </w:t>
      </w:r>
      <w:r>
        <w:rPr>
          <w:b/>
          <w:i/>
        </w:rPr>
        <w:t>Electric</w:t>
      </w:r>
      <w:r w:rsidRPr="006E4AEC">
        <w:rPr>
          <w:b/>
          <w:i/>
        </w:rPr>
        <w:t>.xlsx</w:t>
      </w:r>
      <w:r>
        <w:t xml:space="preserve"> – Contains feature classes related to electric distribution assets.</w:t>
      </w:r>
    </w:p>
    <w:p w14:paraId="47F8DA52" w14:textId="3C1247F1" w:rsidR="00E51C82" w:rsidRDefault="00E51C82" w:rsidP="00E51C82">
      <w:pPr>
        <w:pStyle w:val="Bullet3"/>
      </w:pPr>
      <w:r w:rsidRPr="006E4AEC">
        <w:rPr>
          <w:b/>
          <w:i/>
        </w:rPr>
        <w:t xml:space="preserve">DFS Features – </w:t>
      </w:r>
      <w:r>
        <w:rPr>
          <w:b/>
          <w:i/>
        </w:rPr>
        <w:t>Landbase</w:t>
      </w:r>
      <w:r w:rsidRPr="006E4AEC">
        <w:rPr>
          <w:b/>
          <w:i/>
        </w:rPr>
        <w:t>.xlsx</w:t>
      </w:r>
      <w:r>
        <w:t xml:space="preserve"> – Contains feature classes related to </w:t>
      </w:r>
      <w:proofErr w:type="spellStart"/>
      <w:r>
        <w:t>landbase</w:t>
      </w:r>
      <w:proofErr w:type="spellEnd"/>
      <w:r>
        <w:t xml:space="preserve"> and boundaries.</w:t>
      </w:r>
    </w:p>
    <w:p w14:paraId="15988DB0" w14:textId="4F0BCFB9" w:rsidR="006E4AEC" w:rsidRDefault="006E4AEC" w:rsidP="00E51C82">
      <w:pPr>
        <w:pStyle w:val="Bullet3"/>
      </w:pPr>
      <w:r w:rsidRPr="006E4AEC">
        <w:rPr>
          <w:b/>
          <w:i/>
        </w:rPr>
        <w:t>DFS Features – Fiber.xlsx</w:t>
      </w:r>
      <w:r>
        <w:t xml:space="preserve"> – Contains </w:t>
      </w:r>
      <w:r w:rsidR="001B1C0A">
        <w:t>feature classes related to Fiber Optic Works.</w:t>
      </w:r>
    </w:p>
    <w:p w14:paraId="481D3EB8" w14:textId="1BBBFCD7" w:rsidR="002B3116" w:rsidRDefault="002B3116" w:rsidP="006E4AEC">
      <w:pPr>
        <w:pStyle w:val="Bullet2"/>
      </w:pPr>
      <w:r w:rsidRPr="002B3116">
        <w:rPr>
          <w:b/>
          <w:i/>
        </w:rPr>
        <w:t>DFS Relationships.xlsx</w:t>
      </w:r>
      <w:r>
        <w:t xml:space="preserve"> – </w:t>
      </w:r>
      <w:r w:rsidR="001B1C0A">
        <w:t>D</w:t>
      </w:r>
      <w:r>
        <w:t>escrib</w:t>
      </w:r>
      <w:r w:rsidR="001B1C0A">
        <w:t>es</w:t>
      </w:r>
      <w:r>
        <w:t xml:space="preserve"> the relationships between feature classes, such as connectivity and ownership.</w:t>
      </w:r>
    </w:p>
    <w:p w14:paraId="481D3EB9" w14:textId="1A3D7534" w:rsidR="00233686" w:rsidRDefault="00233686" w:rsidP="006E4AEC">
      <w:pPr>
        <w:pStyle w:val="Bullet2"/>
      </w:pPr>
      <w:r>
        <w:rPr>
          <w:b/>
          <w:i/>
        </w:rPr>
        <w:t>DFS Legends</w:t>
      </w:r>
      <w:r>
        <w:t xml:space="preserve"> – </w:t>
      </w:r>
      <w:r w:rsidR="001B1C0A">
        <w:t>D</w:t>
      </w:r>
      <w:r>
        <w:t>escrib</w:t>
      </w:r>
      <w:r w:rsidR="001B1C0A">
        <w:t>es</w:t>
      </w:r>
      <w:r>
        <w:t xml:space="preserve"> the various legends available to users, including presentation and default behaviors of all legend entries.</w:t>
      </w:r>
      <w:del w:id="4" w:author="ADASE Richard R" w:date="2018-03-30T09:33:00Z">
        <w:r w:rsidR="00E51C82" w:rsidDel="001269CA">
          <w:delText xml:space="preserve">  This is split into </w:delText>
        </w:r>
        <w:commentRangeStart w:id="5"/>
        <w:commentRangeStart w:id="6"/>
        <w:commentRangeStart w:id="7"/>
        <w:commentRangeStart w:id="8"/>
        <w:commentRangeStart w:id="9"/>
        <w:commentRangeStart w:id="10"/>
        <w:r w:rsidR="00E51C82" w:rsidDel="001269CA">
          <w:delText>t</w:delText>
        </w:r>
        <w:r w:rsidR="0044057D" w:rsidDel="001269CA">
          <w:delText>hree</w:delText>
        </w:r>
        <w:r w:rsidR="00E51C82" w:rsidDel="001269CA">
          <w:delText xml:space="preserve"> </w:delText>
        </w:r>
        <w:commentRangeEnd w:id="5"/>
        <w:r w:rsidR="00E51C82" w:rsidDel="001269CA">
          <w:rPr>
            <w:rStyle w:val="CommentReference"/>
          </w:rPr>
          <w:commentReference w:id="5"/>
        </w:r>
        <w:commentRangeEnd w:id="6"/>
        <w:r w:rsidR="00964C65" w:rsidDel="001269CA">
          <w:rPr>
            <w:rStyle w:val="CommentReference"/>
          </w:rPr>
          <w:commentReference w:id="6"/>
        </w:r>
      </w:del>
      <w:commentRangeEnd w:id="7"/>
      <w:commentRangeEnd w:id="9"/>
      <w:r w:rsidR="001269CA">
        <w:rPr>
          <w:rStyle w:val="CommentReference"/>
        </w:rPr>
        <w:commentReference w:id="9"/>
      </w:r>
      <w:del w:id="11" w:author="ADASE Richard R" w:date="2018-03-30T09:33:00Z">
        <w:r w:rsidR="0044057D" w:rsidDel="001269CA">
          <w:rPr>
            <w:rStyle w:val="CommentReference"/>
          </w:rPr>
          <w:commentReference w:id="7"/>
        </w:r>
        <w:commentRangeEnd w:id="8"/>
        <w:r w:rsidR="00D17DC8" w:rsidDel="001269CA">
          <w:rPr>
            <w:rStyle w:val="CommentReference"/>
          </w:rPr>
          <w:commentReference w:id="8"/>
        </w:r>
      </w:del>
      <w:commentRangeEnd w:id="10"/>
      <w:r w:rsidR="001269CA">
        <w:rPr>
          <w:rStyle w:val="CommentReference"/>
        </w:rPr>
        <w:commentReference w:id="10"/>
      </w:r>
      <w:del w:id="12" w:author="ADASE Richard R" w:date="2018-03-30T09:33:00Z">
        <w:r w:rsidR="00E51C82" w:rsidDel="001269CA">
          <w:delText>spreadsheets:</w:delText>
        </w:r>
      </w:del>
    </w:p>
    <w:p w14:paraId="00907E33" w14:textId="1773AAA1" w:rsidR="00E51C82" w:rsidDel="001269CA" w:rsidRDefault="00E51C82" w:rsidP="00E51C82">
      <w:pPr>
        <w:pStyle w:val="Bullet3"/>
        <w:rPr>
          <w:del w:id="13" w:author="ADASE Richard R" w:date="2018-03-30T09:33:00Z"/>
        </w:rPr>
      </w:pPr>
      <w:del w:id="14" w:author="ADASE Richard R" w:date="2018-03-30T09:33:00Z">
        <w:r w:rsidRPr="006E4AEC" w:rsidDel="001269CA">
          <w:rPr>
            <w:b/>
            <w:i/>
          </w:rPr>
          <w:delText xml:space="preserve">DFS </w:delText>
        </w:r>
        <w:r w:rsidDel="001269CA">
          <w:rPr>
            <w:b/>
            <w:i/>
          </w:rPr>
          <w:delText>Legends</w:delText>
        </w:r>
        <w:r w:rsidRPr="006E4AEC" w:rsidDel="001269CA">
          <w:rPr>
            <w:b/>
            <w:i/>
          </w:rPr>
          <w:delText xml:space="preserve"> – </w:delText>
        </w:r>
        <w:r w:rsidDel="001269CA">
          <w:rPr>
            <w:b/>
            <w:i/>
          </w:rPr>
          <w:delText>Electric</w:delText>
        </w:r>
        <w:r w:rsidRPr="006E4AEC" w:rsidDel="001269CA">
          <w:rPr>
            <w:b/>
            <w:i/>
          </w:rPr>
          <w:delText>.xlsx</w:delText>
        </w:r>
        <w:r w:rsidDel="001269CA">
          <w:delText xml:space="preserve"> – Contains </w:delText>
        </w:r>
        <w:r w:rsidR="00262462" w:rsidDel="001269CA">
          <w:delText>legend information</w:delText>
        </w:r>
        <w:r w:rsidDel="001269CA">
          <w:delText xml:space="preserve"> related to electric distribution assets.</w:delText>
        </w:r>
      </w:del>
    </w:p>
    <w:p w14:paraId="3B733DA4" w14:textId="37E01F03" w:rsidR="0044057D" w:rsidDel="001269CA" w:rsidRDefault="0044057D" w:rsidP="00E51C82">
      <w:pPr>
        <w:pStyle w:val="Bullet3"/>
        <w:rPr>
          <w:del w:id="15" w:author="ADASE Richard R" w:date="2018-03-30T09:33:00Z"/>
        </w:rPr>
      </w:pPr>
      <w:del w:id="16" w:author="ADASE Richard R" w:date="2018-03-30T09:33:00Z">
        <w:r w:rsidDel="001269CA">
          <w:rPr>
            <w:b/>
            <w:i/>
          </w:rPr>
          <w:delText xml:space="preserve">DFS </w:delText>
        </w:r>
        <w:r w:rsidRPr="0044057D" w:rsidDel="001269CA">
          <w:rPr>
            <w:b/>
            <w:i/>
          </w:rPr>
          <w:delText>Legends – Landbase.xlsx</w:delText>
        </w:r>
        <w:r w:rsidDel="001269CA">
          <w:delText xml:space="preserve"> – Contains legend information related to landbase and boundaries.</w:delText>
        </w:r>
      </w:del>
    </w:p>
    <w:p w14:paraId="0C0398AC" w14:textId="1226F585" w:rsidR="0044057D" w:rsidDel="001269CA" w:rsidRDefault="0044057D" w:rsidP="00E51C82">
      <w:pPr>
        <w:pStyle w:val="Bullet3"/>
        <w:rPr>
          <w:del w:id="17" w:author="ADASE Richard R" w:date="2018-03-30T09:33:00Z"/>
        </w:rPr>
      </w:pPr>
      <w:del w:id="18" w:author="ADASE Richard R" w:date="2018-03-30T09:33:00Z">
        <w:r w:rsidDel="001269CA">
          <w:rPr>
            <w:b/>
            <w:i/>
          </w:rPr>
          <w:delText xml:space="preserve">DFS </w:delText>
        </w:r>
        <w:r w:rsidRPr="0044057D" w:rsidDel="001269CA">
          <w:rPr>
            <w:b/>
            <w:i/>
          </w:rPr>
          <w:delText>Legends – Fiber.xlsx</w:delText>
        </w:r>
        <w:r w:rsidDel="001269CA">
          <w:delText xml:space="preserve"> – Contains legend information related to Fiber Optic Works.</w:delText>
        </w:r>
      </w:del>
    </w:p>
    <w:p w14:paraId="66B4243D" w14:textId="6E3BF94E" w:rsidR="003777B4" w:rsidRDefault="003777B4" w:rsidP="006E4AEC">
      <w:pPr>
        <w:pStyle w:val="Bullet2"/>
      </w:pPr>
      <w:r>
        <w:rPr>
          <w:b/>
          <w:i/>
        </w:rPr>
        <w:t>DFS Value Lists</w:t>
      </w:r>
      <w:r w:rsidRPr="003777B4">
        <w:rPr>
          <w:b/>
          <w:i/>
        </w:rPr>
        <w:t>.xlsx</w:t>
      </w:r>
      <w:r>
        <w:t xml:space="preserve"> – </w:t>
      </w:r>
      <w:r w:rsidR="001B1C0A">
        <w:t>D</w:t>
      </w:r>
      <w:r>
        <w:t>escrib</w:t>
      </w:r>
      <w:r w:rsidR="001B1C0A">
        <w:t>es</w:t>
      </w:r>
      <w:r>
        <w:t xml:space="preserve"> value lists referenced by the feature model for </w:t>
      </w:r>
      <w:r w:rsidR="00387335">
        <w:t>displaying picklists in the user interface, performing value lookups, and validating data domain constraints.</w:t>
      </w:r>
    </w:p>
    <w:p w14:paraId="481D3EBA" w14:textId="77777777" w:rsidR="00543FF6" w:rsidRDefault="00543FF6" w:rsidP="007353F7">
      <w:pPr>
        <w:pStyle w:val="Heading2"/>
      </w:pPr>
      <w:bookmarkStart w:id="19" w:name="_Toc510165668"/>
      <w:r>
        <w:t>Business Requir</w:t>
      </w:r>
      <w:r w:rsidR="00B85585">
        <w:t>ements</w:t>
      </w:r>
      <w:bookmarkEnd w:id="19"/>
    </w:p>
    <w:p w14:paraId="7055B84C" w14:textId="707FC06D" w:rsidR="00347886" w:rsidRPr="00347886" w:rsidDel="008F67FA" w:rsidRDefault="00347886" w:rsidP="00347886">
      <w:pPr>
        <w:pStyle w:val="Heading3"/>
        <w:rPr>
          <w:del w:id="20" w:author="ADASE Richard R" w:date="2018-02-22T17:24:00Z"/>
        </w:rPr>
      </w:pPr>
      <w:bookmarkStart w:id="21" w:name="_Toc507144457"/>
      <w:bookmarkStart w:id="22" w:name="_Toc510165669"/>
      <w:commentRangeStart w:id="23"/>
      <w:del w:id="24" w:author="ADASE Richard R" w:date="2018-02-22T17:24:00Z">
        <w:r w:rsidDel="008F67FA">
          <w:delText>Custom</w:delText>
        </w:r>
      </w:del>
      <w:commentRangeEnd w:id="23"/>
      <w:r w:rsidR="008F67FA">
        <w:rPr>
          <w:rStyle w:val="CommentReference"/>
          <w:rFonts w:ascii="Arial" w:hAnsi="Arial"/>
          <w:b w:val="0"/>
          <w:bCs w:val="0"/>
          <w:iCs w:val="0"/>
          <w:smallCaps w:val="0"/>
          <w:color w:val="auto"/>
          <w:szCs w:val="20"/>
        </w:rPr>
        <w:commentReference w:id="23"/>
      </w:r>
      <w:ins w:id="25" w:author="Adase, Richard R" w:date="2017-01-17T16:01:00Z">
        <w:del w:id="26" w:author="ADASE Richard R" w:date="2018-02-22T17:24:00Z">
          <w:r w:rsidR="00073C32" w:rsidDel="008F67FA">
            <w:delText xml:space="preserve"> </w:delText>
          </w:r>
          <w:commentRangeStart w:id="27"/>
          <w:commentRangeStart w:id="28"/>
          <w:r w:rsidR="00073C32" w:rsidDel="008F67FA">
            <w:delText>Functionality</w:delText>
          </w:r>
        </w:del>
      </w:ins>
      <w:commentRangeEnd w:id="27"/>
      <w:del w:id="29" w:author="ADASE Richard R" w:date="2018-02-22T17:24:00Z">
        <w:r w:rsidR="00655FAC" w:rsidDel="008F67FA">
          <w:rPr>
            <w:rStyle w:val="CommentReference"/>
            <w:rFonts w:ascii="Arial" w:hAnsi="Arial"/>
            <w:b w:val="0"/>
            <w:bCs w:val="0"/>
            <w:iCs w:val="0"/>
            <w:smallCaps w:val="0"/>
            <w:color w:val="auto"/>
            <w:szCs w:val="20"/>
          </w:rPr>
          <w:commentReference w:id="27"/>
        </w:r>
        <w:commentRangeEnd w:id="28"/>
        <w:r w:rsidR="00D17DC8" w:rsidDel="008F67FA">
          <w:rPr>
            <w:rStyle w:val="CommentReference"/>
            <w:rFonts w:ascii="Arial" w:hAnsi="Arial"/>
            <w:b w:val="0"/>
            <w:bCs w:val="0"/>
            <w:iCs w:val="0"/>
            <w:smallCaps w:val="0"/>
            <w:color w:val="auto"/>
            <w:szCs w:val="20"/>
          </w:rPr>
          <w:commentReference w:id="28"/>
        </w:r>
        <w:bookmarkEnd w:id="21"/>
        <w:bookmarkEnd w:id="22"/>
      </w:del>
    </w:p>
    <w:p w14:paraId="2C7A8582" w14:textId="5C31BE78" w:rsidR="00456E24" w:rsidRDefault="00456E24" w:rsidP="009A091C">
      <w:pPr>
        <w:pStyle w:val="Heading3"/>
      </w:pPr>
      <w:bookmarkStart w:id="30" w:name="_Toc510165670"/>
      <w:r>
        <w:t>Ad Valorem</w:t>
      </w:r>
      <w:bookmarkEnd w:id="30"/>
    </w:p>
    <w:tbl>
      <w:tblPr>
        <w:tblStyle w:val="TableINGRRowColumn"/>
        <w:tblW w:w="9468" w:type="dxa"/>
        <w:tblLook w:val="04A0" w:firstRow="1" w:lastRow="0" w:firstColumn="1" w:lastColumn="0" w:noHBand="0" w:noVBand="1"/>
      </w:tblPr>
      <w:tblGrid>
        <w:gridCol w:w="1968"/>
        <w:gridCol w:w="6458"/>
        <w:gridCol w:w="1042"/>
      </w:tblGrid>
      <w:tr w:rsidR="00456E24" w:rsidRPr="005C0AED" w14:paraId="33D87C3A" w14:textId="77777777" w:rsidTr="00766D3A">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1008" w:type="dxa"/>
          </w:tcPr>
          <w:p w14:paraId="2A8FD458" w14:textId="77777777" w:rsidR="00456E24" w:rsidRPr="005C0AED" w:rsidRDefault="00456E24" w:rsidP="00766D3A">
            <w:pPr>
              <w:spacing w:before="0"/>
              <w:rPr>
                <w:rFonts w:ascii="Calibri" w:hAnsi="Calibri"/>
                <w:color w:val="000000"/>
              </w:rPr>
            </w:pPr>
            <w:r>
              <w:rPr>
                <w:rFonts w:ascii="Calibri" w:hAnsi="Calibri"/>
                <w:color w:val="000000"/>
              </w:rPr>
              <w:t>BR #</w:t>
            </w:r>
          </w:p>
        </w:tc>
        <w:tc>
          <w:tcPr>
            <w:tcW w:w="7380" w:type="dxa"/>
          </w:tcPr>
          <w:p w14:paraId="6AD1F082" w14:textId="77777777" w:rsidR="00456E24" w:rsidRPr="005C0AED" w:rsidRDefault="00456E24" w:rsidP="00766D3A">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Requirement</w:t>
            </w:r>
          </w:p>
        </w:tc>
        <w:tc>
          <w:tcPr>
            <w:tcW w:w="1080" w:type="dxa"/>
          </w:tcPr>
          <w:p w14:paraId="1304A271" w14:textId="77777777" w:rsidR="00456E24" w:rsidRPr="005C0AED" w:rsidRDefault="00456E24" w:rsidP="00766D3A">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Section #</w:t>
            </w:r>
          </w:p>
        </w:tc>
      </w:tr>
      <w:tr w:rsidR="00456E24" w:rsidRPr="005C0AED" w14:paraId="79C6827B" w14:textId="77777777" w:rsidTr="00766D3A">
        <w:trPr>
          <w:trHeight w:val="518"/>
        </w:trPr>
        <w:tc>
          <w:tcPr>
            <w:cnfStyle w:val="001000000000" w:firstRow="0" w:lastRow="0" w:firstColumn="1" w:lastColumn="0" w:oddVBand="0" w:evenVBand="0" w:oddHBand="0" w:evenHBand="0" w:firstRowFirstColumn="0" w:firstRowLastColumn="0" w:lastRowFirstColumn="0" w:lastRowLastColumn="0"/>
            <w:tcW w:w="1008" w:type="dxa"/>
            <w:hideMark/>
          </w:tcPr>
          <w:p w14:paraId="1BAC4771" w14:textId="77777777" w:rsidR="00456E24" w:rsidRPr="005C0AED" w:rsidRDefault="00456E24" w:rsidP="00766D3A">
            <w:pPr>
              <w:spacing w:before="0"/>
              <w:rPr>
                <w:rFonts w:ascii="Calibri" w:hAnsi="Calibri"/>
                <w:color w:val="000000"/>
              </w:rPr>
            </w:pPr>
            <w:bookmarkStart w:id="31" w:name="_Hlk510181016"/>
            <w:r w:rsidRPr="005C0AED">
              <w:rPr>
                <w:rFonts w:ascii="Calibri" w:hAnsi="Calibri"/>
                <w:color w:val="000000"/>
              </w:rPr>
              <w:t>5.1.</w:t>
            </w:r>
            <w:proofErr w:type="gramStart"/>
            <w:r w:rsidRPr="005C0AED">
              <w:rPr>
                <w:rFonts w:ascii="Calibri" w:hAnsi="Calibri"/>
                <w:color w:val="000000"/>
              </w:rPr>
              <w:t>2.</w:t>
            </w:r>
            <w:commentRangeStart w:id="32"/>
            <w:commentRangeStart w:id="33"/>
            <w:r w:rsidRPr="005C0AED">
              <w:rPr>
                <w:rFonts w:ascii="Calibri" w:hAnsi="Calibri"/>
                <w:color w:val="000000"/>
              </w:rPr>
              <w:t>F</w:t>
            </w:r>
            <w:proofErr w:type="gramEnd"/>
            <w:r w:rsidRPr="005C0AED">
              <w:rPr>
                <w:rFonts w:ascii="Calibri" w:hAnsi="Calibri"/>
                <w:color w:val="000000"/>
              </w:rPr>
              <w:t>5</w:t>
            </w:r>
            <w:commentRangeEnd w:id="32"/>
            <w:r w:rsidR="004858FA">
              <w:rPr>
                <w:rStyle w:val="CommentReference"/>
                <w:b w:val="0"/>
                <w:color w:val="auto"/>
              </w:rPr>
              <w:commentReference w:id="32"/>
            </w:r>
            <w:commentRangeEnd w:id="33"/>
            <w:r w:rsidR="00D17DC8">
              <w:rPr>
                <w:rStyle w:val="CommentReference"/>
                <w:b w:val="0"/>
                <w:color w:val="auto"/>
              </w:rPr>
              <w:commentReference w:id="33"/>
            </w:r>
          </w:p>
        </w:tc>
        <w:tc>
          <w:tcPr>
            <w:tcW w:w="7380" w:type="dxa"/>
            <w:hideMark/>
          </w:tcPr>
          <w:p w14:paraId="3B3D74A5" w14:textId="77777777" w:rsidR="00456E24" w:rsidRPr="005C0AED" w:rsidRDefault="00456E24" w:rsidP="00766D3A">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5C0AED">
              <w:rPr>
                <w:rFonts w:ascii="Calibri" w:hAnsi="Calibri"/>
                <w:color w:val="000000"/>
              </w:rPr>
              <w:t>The tax boundary subtypes defined in requirement 5.1.</w:t>
            </w:r>
            <w:proofErr w:type="gramStart"/>
            <w:r w:rsidRPr="005C0AED">
              <w:rPr>
                <w:rFonts w:ascii="Calibri" w:hAnsi="Calibri"/>
                <w:color w:val="000000"/>
              </w:rPr>
              <w:t>2.F</w:t>
            </w:r>
            <w:proofErr w:type="gramEnd"/>
            <w:r w:rsidRPr="005C0AED">
              <w:rPr>
                <w:rFonts w:ascii="Calibri" w:hAnsi="Calibri"/>
                <w:color w:val="000000"/>
              </w:rPr>
              <w:t>4 can have their visibility toggled on and off, as defined in the Boundaries DRD functional requirement 5.1.1.F16.</w:t>
            </w:r>
          </w:p>
        </w:tc>
        <w:tc>
          <w:tcPr>
            <w:tcW w:w="1080" w:type="dxa"/>
          </w:tcPr>
          <w:p w14:paraId="3FB0B96E" w14:textId="36263D52" w:rsidR="00456E24" w:rsidRPr="005C0AED" w:rsidRDefault="00D17DC8" w:rsidP="00766D3A">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ins w:id="34" w:author="ADASE Richard R" w:date="2017-07-19T14:01:00Z">
              <w:r>
                <w:rPr>
                  <w:rFonts w:ascii="Calibri" w:hAnsi="Calibri"/>
                  <w:color w:val="000000"/>
                </w:rPr>
                <w:fldChar w:fldCharType="begin"/>
              </w:r>
              <w:r>
                <w:rPr>
                  <w:rFonts w:ascii="Calibri" w:hAnsi="Calibri"/>
                  <w:color w:val="000000"/>
                </w:rPr>
                <w:instrText xml:space="preserve"> REF _Ref488236216 \r \h </w:instrText>
              </w:r>
            </w:ins>
            <w:r>
              <w:rPr>
                <w:rFonts w:ascii="Calibri" w:hAnsi="Calibri"/>
                <w:color w:val="000000"/>
              </w:rPr>
            </w:r>
            <w:r>
              <w:rPr>
                <w:rFonts w:ascii="Calibri" w:hAnsi="Calibri"/>
                <w:color w:val="000000"/>
              </w:rPr>
              <w:fldChar w:fldCharType="separate"/>
            </w:r>
            <w:ins w:id="35" w:author="ADASE Richard R" w:date="2018-03-30T09:35:00Z">
              <w:r w:rsidR="001269CA">
                <w:rPr>
                  <w:rFonts w:ascii="Calibri" w:hAnsi="Calibri"/>
                  <w:color w:val="000000"/>
                </w:rPr>
                <w:t>2.9</w:t>
              </w:r>
            </w:ins>
            <w:ins w:id="36" w:author="ADASE Richard R" w:date="2017-07-19T14:01:00Z">
              <w:r>
                <w:rPr>
                  <w:rFonts w:ascii="Calibri" w:hAnsi="Calibri"/>
                  <w:color w:val="000000"/>
                </w:rPr>
                <w:fldChar w:fldCharType="end"/>
              </w:r>
            </w:ins>
          </w:p>
        </w:tc>
      </w:tr>
      <w:bookmarkEnd w:id="31"/>
    </w:tbl>
    <w:p w14:paraId="73609B46" w14:textId="77777777" w:rsidR="00456E24" w:rsidRDefault="00456E24" w:rsidP="002C3401">
      <w:pPr>
        <w:pStyle w:val="TableHeading"/>
        <w:keepNext/>
      </w:pPr>
    </w:p>
    <w:p w14:paraId="691157D1" w14:textId="4232E80A" w:rsidR="00456E24" w:rsidRDefault="00456E24" w:rsidP="009A091C">
      <w:pPr>
        <w:pStyle w:val="Heading3"/>
      </w:pPr>
      <w:bookmarkStart w:id="37" w:name="_Toc510165671"/>
      <w:commentRangeStart w:id="38"/>
      <w:commentRangeStart w:id="39"/>
      <w:r>
        <w:t>Boundaries</w:t>
      </w:r>
      <w:commentRangeEnd w:id="38"/>
      <w:r w:rsidR="004858FA">
        <w:rPr>
          <w:rStyle w:val="CommentReference"/>
          <w:rFonts w:ascii="Arial" w:hAnsi="Arial"/>
          <w:b w:val="0"/>
          <w:bCs w:val="0"/>
          <w:iCs w:val="0"/>
          <w:color w:val="auto"/>
          <w:szCs w:val="20"/>
        </w:rPr>
        <w:commentReference w:id="38"/>
      </w:r>
      <w:commentRangeEnd w:id="39"/>
      <w:r w:rsidR="00D17DC8">
        <w:rPr>
          <w:rStyle w:val="CommentReference"/>
          <w:rFonts w:ascii="Arial" w:hAnsi="Arial"/>
          <w:b w:val="0"/>
          <w:bCs w:val="0"/>
          <w:iCs w:val="0"/>
          <w:color w:val="auto"/>
          <w:szCs w:val="20"/>
        </w:rPr>
        <w:commentReference w:id="39"/>
      </w:r>
      <w:bookmarkEnd w:id="37"/>
    </w:p>
    <w:tbl>
      <w:tblPr>
        <w:tblStyle w:val="TableINGRRowColumn"/>
        <w:tblW w:w="9468" w:type="dxa"/>
        <w:tblLook w:val="04A0" w:firstRow="1" w:lastRow="0" w:firstColumn="1" w:lastColumn="0" w:noHBand="0" w:noVBand="1"/>
      </w:tblPr>
      <w:tblGrid>
        <w:gridCol w:w="986"/>
        <w:gridCol w:w="22"/>
        <w:gridCol w:w="7200"/>
        <w:gridCol w:w="1260"/>
      </w:tblGrid>
      <w:tr w:rsidR="00456E24" w:rsidRPr="005C0AED" w14:paraId="359212BB" w14:textId="77777777" w:rsidTr="0068142B">
        <w:trPr>
          <w:cnfStyle w:val="100000000000" w:firstRow="1" w:lastRow="0" w:firstColumn="0" w:lastColumn="0" w:oddVBand="0" w:evenVBand="0" w:oddHBand="0" w:evenHBand="0" w:firstRowFirstColumn="0" w:firstRowLastColumn="0" w:lastRowFirstColumn="0" w:lastRowLastColumn="0"/>
          <w:cantSplit/>
          <w:trHeight w:val="518"/>
        </w:trPr>
        <w:tc>
          <w:tcPr>
            <w:cnfStyle w:val="001000000100" w:firstRow="0" w:lastRow="0" w:firstColumn="1" w:lastColumn="0" w:oddVBand="0" w:evenVBand="0" w:oddHBand="0" w:evenHBand="0" w:firstRowFirstColumn="1" w:firstRowLastColumn="0" w:lastRowFirstColumn="0" w:lastRowLastColumn="0"/>
            <w:tcW w:w="1008" w:type="dxa"/>
            <w:gridSpan w:val="2"/>
          </w:tcPr>
          <w:p w14:paraId="0A92F176" w14:textId="77777777" w:rsidR="00456E24" w:rsidRPr="005C0AED" w:rsidRDefault="00456E24" w:rsidP="00766D3A">
            <w:pPr>
              <w:spacing w:before="0"/>
              <w:rPr>
                <w:rFonts w:ascii="Calibri" w:hAnsi="Calibri"/>
                <w:color w:val="000000"/>
              </w:rPr>
            </w:pPr>
            <w:r>
              <w:rPr>
                <w:rFonts w:ascii="Calibri" w:hAnsi="Calibri"/>
                <w:color w:val="000000"/>
              </w:rPr>
              <w:t>BR #</w:t>
            </w:r>
          </w:p>
        </w:tc>
        <w:tc>
          <w:tcPr>
            <w:tcW w:w="7200" w:type="dxa"/>
          </w:tcPr>
          <w:p w14:paraId="4245EA06" w14:textId="77777777" w:rsidR="00456E24" w:rsidRPr="005C0AED" w:rsidRDefault="00456E24" w:rsidP="00766D3A">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Requirement</w:t>
            </w:r>
          </w:p>
        </w:tc>
        <w:tc>
          <w:tcPr>
            <w:tcW w:w="1260" w:type="dxa"/>
          </w:tcPr>
          <w:p w14:paraId="0F2FBDD3" w14:textId="77777777" w:rsidR="00456E24" w:rsidRPr="005C0AED" w:rsidRDefault="00456E24" w:rsidP="00CD0021">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Section #</w:t>
            </w:r>
          </w:p>
        </w:tc>
      </w:tr>
      <w:tr w:rsidR="007603D1" w:rsidRPr="005C0AED" w14:paraId="7676DFFE" w14:textId="77777777" w:rsidTr="0068142B">
        <w:trPr>
          <w:cantSplit/>
          <w:trHeight w:val="518"/>
        </w:trPr>
        <w:tc>
          <w:tcPr>
            <w:cnfStyle w:val="001000000000" w:firstRow="0" w:lastRow="0" w:firstColumn="1" w:lastColumn="0" w:oddVBand="0" w:evenVBand="0" w:oddHBand="0" w:evenHBand="0" w:firstRowFirstColumn="0" w:firstRowLastColumn="0" w:lastRowFirstColumn="0" w:lastRowLastColumn="0"/>
            <w:tcW w:w="1008" w:type="dxa"/>
            <w:gridSpan w:val="2"/>
          </w:tcPr>
          <w:p w14:paraId="74CBBFE4" w14:textId="497C14F9" w:rsidR="007603D1" w:rsidRPr="007167AE" w:rsidRDefault="007603D1" w:rsidP="00766D3A">
            <w:pPr>
              <w:spacing w:before="0"/>
              <w:rPr>
                <w:rFonts w:ascii="Calibri" w:hAnsi="Calibri"/>
                <w:color w:val="000000"/>
              </w:rPr>
            </w:pPr>
            <w:r>
              <w:rPr>
                <w:rFonts w:ascii="Calibri" w:hAnsi="Calibri"/>
                <w:color w:val="000000"/>
              </w:rPr>
              <w:t>5.1.</w:t>
            </w:r>
            <w:proofErr w:type="gramStart"/>
            <w:r>
              <w:rPr>
                <w:rFonts w:ascii="Calibri" w:hAnsi="Calibri"/>
                <w:color w:val="000000"/>
              </w:rPr>
              <w:t>1.F</w:t>
            </w:r>
            <w:proofErr w:type="gramEnd"/>
            <w:r>
              <w:rPr>
                <w:rFonts w:ascii="Calibri" w:hAnsi="Calibri"/>
                <w:color w:val="000000"/>
              </w:rPr>
              <w:t>1</w:t>
            </w:r>
          </w:p>
        </w:tc>
        <w:tc>
          <w:tcPr>
            <w:tcW w:w="7200" w:type="dxa"/>
          </w:tcPr>
          <w:p w14:paraId="478D917A" w14:textId="2A2A0F59" w:rsidR="007603D1" w:rsidRPr="007167AE" w:rsidRDefault="007603D1" w:rsidP="00766D3A">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7167AE">
              <w:rPr>
                <w:rFonts w:ascii="Calibri" w:hAnsi="Calibri"/>
                <w:color w:val="000000"/>
              </w:rPr>
              <w:t>The system will allow users to view boundaries their roles have access to.</w:t>
            </w:r>
          </w:p>
        </w:tc>
        <w:tc>
          <w:tcPr>
            <w:tcW w:w="1260" w:type="dxa"/>
          </w:tcPr>
          <w:p w14:paraId="1D12D4B5" w14:textId="0E2DB198" w:rsidR="007603D1" w:rsidRDefault="00DC2B19" w:rsidP="00CD0021">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fldChar w:fldCharType="begin"/>
            </w:r>
            <w:r>
              <w:rPr>
                <w:rFonts w:ascii="Calibri" w:hAnsi="Calibri"/>
                <w:color w:val="000000"/>
              </w:rPr>
              <w:instrText xml:space="preserve"> REF _Ref487651922 \r \h </w:instrText>
            </w:r>
            <w:r>
              <w:rPr>
                <w:rFonts w:ascii="Calibri" w:hAnsi="Calibri"/>
                <w:color w:val="000000"/>
              </w:rPr>
            </w:r>
            <w:r>
              <w:rPr>
                <w:rFonts w:ascii="Calibri" w:hAnsi="Calibri"/>
                <w:color w:val="000000"/>
              </w:rPr>
              <w:fldChar w:fldCharType="separate"/>
            </w:r>
            <w:r w:rsidR="001269CA">
              <w:rPr>
                <w:rFonts w:ascii="Calibri" w:hAnsi="Calibri"/>
                <w:color w:val="000000"/>
              </w:rPr>
              <w:t>5.1.3</w:t>
            </w:r>
            <w:r>
              <w:rPr>
                <w:rFonts w:ascii="Calibri" w:hAnsi="Calibri"/>
                <w:color w:val="000000"/>
              </w:rPr>
              <w:fldChar w:fldCharType="end"/>
            </w:r>
          </w:p>
        </w:tc>
      </w:tr>
      <w:tr w:rsidR="00955480" w:rsidRPr="005C0AED" w14:paraId="6D512FDA" w14:textId="77777777" w:rsidTr="0068142B">
        <w:trPr>
          <w:cantSplit/>
          <w:trHeight w:val="518"/>
        </w:trPr>
        <w:tc>
          <w:tcPr>
            <w:cnfStyle w:val="001000000000" w:firstRow="0" w:lastRow="0" w:firstColumn="1" w:lastColumn="0" w:oddVBand="0" w:evenVBand="0" w:oddHBand="0" w:evenHBand="0" w:firstRowFirstColumn="0" w:firstRowLastColumn="0" w:lastRowFirstColumn="0" w:lastRowLastColumn="0"/>
            <w:tcW w:w="1008" w:type="dxa"/>
            <w:gridSpan w:val="2"/>
          </w:tcPr>
          <w:p w14:paraId="3BE29B54" w14:textId="5EA5AD8A" w:rsidR="00955480" w:rsidRPr="007167AE" w:rsidRDefault="00955480" w:rsidP="00766D3A">
            <w:pPr>
              <w:spacing w:before="0"/>
              <w:rPr>
                <w:rFonts w:ascii="Calibri" w:hAnsi="Calibri"/>
                <w:color w:val="000000"/>
              </w:rPr>
            </w:pPr>
            <w:r>
              <w:rPr>
                <w:rFonts w:ascii="Calibri" w:hAnsi="Calibri"/>
                <w:color w:val="000000"/>
              </w:rPr>
              <w:t>5.1.</w:t>
            </w:r>
            <w:proofErr w:type="gramStart"/>
            <w:r>
              <w:rPr>
                <w:rFonts w:ascii="Calibri" w:hAnsi="Calibri"/>
                <w:color w:val="000000"/>
              </w:rPr>
              <w:t>1.F</w:t>
            </w:r>
            <w:proofErr w:type="gramEnd"/>
            <w:r>
              <w:rPr>
                <w:rFonts w:ascii="Calibri" w:hAnsi="Calibri"/>
                <w:color w:val="000000"/>
              </w:rPr>
              <w:t>2</w:t>
            </w:r>
          </w:p>
        </w:tc>
        <w:tc>
          <w:tcPr>
            <w:tcW w:w="7200" w:type="dxa"/>
          </w:tcPr>
          <w:p w14:paraId="7F6DBE4D" w14:textId="14FF5DD4" w:rsidR="00955480" w:rsidRPr="007167AE" w:rsidRDefault="00955480" w:rsidP="00766D3A">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7167AE">
              <w:rPr>
                <w:rFonts w:ascii="Calibri" w:hAnsi="Calibri"/>
                <w:color w:val="000000"/>
              </w:rPr>
              <w:t>The system will retain a user’s session selected boundaries to be used in future.</w:t>
            </w:r>
          </w:p>
        </w:tc>
        <w:tc>
          <w:tcPr>
            <w:tcW w:w="1260" w:type="dxa"/>
          </w:tcPr>
          <w:p w14:paraId="302A998B" w14:textId="2A7129C8" w:rsidR="00955480" w:rsidRDefault="00955480" w:rsidP="00CD0021">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fldChar w:fldCharType="begin"/>
            </w:r>
            <w:r>
              <w:rPr>
                <w:rFonts w:ascii="Calibri" w:hAnsi="Calibri"/>
                <w:color w:val="000000"/>
              </w:rPr>
              <w:instrText xml:space="preserve"> REF _Ref487651953 \r \h </w:instrText>
            </w:r>
            <w:r>
              <w:rPr>
                <w:rFonts w:ascii="Calibri" w:hAnsi="Calibri"/>
                <w:color w:val="000000"/>
              </w:rPr>
            </w:r>
            <w:r>
              <w:rPr>
                <w:rFonts w:ascii="Calibri" w:hAnsi="Calibri"/>
                <w:color w:val="000000"/>
              </w:rPr>
              <w:fldChar w:fldCharType="separate"/>
            </w:r>
            <w:r w:rsidR="001269CA">
              <w:rPr>
                <w:rFonts w:ascii="Calibri" w:hAnsi="Calibri"/>
                <w:color w:val="000000"/>
              </w:rPr>
              <w:t>5.1.1</w:t>
            </w:r>
            <w:r>
              <w:rPr>
                <w:rFonts w:ascii="Calibri" w:hAnsi="Calibri"/>
                <w:color w:val="000000"/>
              </w:rPr>
              <w:fldChar w:fldCharType="end"/>
            </w:r>
          </w:p>
        </w:tc>
      </w:tr>
      <w:tr w:rsidR="00456E24" w:rsidRPr="005C0AED" w14:paraId="4D159CDF" w14:textId="77777777" w:rsidTr="0068142B">
        <w:trPr>
          <w:cantSplit/>
          <w:trHeight w:val="518"/>
        </w:trPr>
        <w:tc>
          <w:tcPr>
            <w:cnfStyle w:val="001000000000" w:firstRow="0" w:lastRow="0" w:firstColumn="1" w:lastColumn="0" w:oddVBand="0" w:evenVBand="0" w:oddHBand="0" w:evenHBand="0" w:firstRowFirstColumn="0" w:firstRowLastColumn="0" w:lastRowFirstColumn="0" w:lastRowLastColumn="0"/>
            <w:tcW w:w="1008" w:type="dxa"/>
            <w:gridSpan w:val="2"/>
            <w:hideMark/>
          </w:tcPr>
          <w:p w14:paraId="3FE569EC" w14:textId="38746C8D" w:rsidR="00456E24" w:rsidRPr="005C0AED" w:rsidRDefault="00456E24" w:rsidP="00766D3A">
            <w:pPr>
              <w:spacing w:before="0"/>
              <w:rPr>
                <w:rFonts w:ascii="Calibri" w:hAnsi="Calibri"/>
                <w:color w:val="000000"/>
              </w:rPr>
            </w:pPr>
            <w:r w:rsidRPr="007167AE">
              <w:rPr>
                <w:rFonts w:ascii="Calibri" w:hAnsi="Calibri"/>
                <w:color w:val="000000"/>
              </w:rPr>
              <w:t>5.1.</w:t>
            </w:r>
            <w:proofErr w:type="gramStart"/>
            <w:r w:rsidRPr="007167AE">
              <w:rPr>
                <w:rFonts w:ascii="Calibri" w:hAnsi="Calibri"/>
                <w:color w:val="000000"/>
              </w:rPr>
              <w:t>1.F</w:t>
            </w:r>
            <w:proofErr w:type="gramEnd"/>
            <w:r w:rsidRPr="007167AE">
              <w:rPr>
                <w:rFonts w:ascii="Calibri" w:hAnsi="Calibri"/>
                <w:color w:val="000000"/>
              </w:rPr>
              <w:t>16</w:t>
            </w:r>
          </w:p>
        </w:tc>
        <w:tc>
          <w:tcPr>
            <w:tcW w:w="7200" w:type="dxa"/>
            <w:hideMark/>
          </w:tcPr>
          <w:p w14:paraId="5F1D6257" w14:textId="41E86789" w:rsidR="00456E24" w:rsidRPr="005C0AED" w:rsidRDefault="00456E24" w:rsidP="00766D3A">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7167AE">
              <w:rPr>
                <w:rFonts w:ascii="Calibri" w:hAnsi="Calibri"/>
                <w:color w:val="000000"/>
              </w:rPr>
              <w:t>The system will allow the visibility of different boundaries to be toggled on and off.</w:t>
            </w:r>
          </w:p>
        </w:tc>
        <w:tc>
          <w:tcPr>
            <w:tcW w:w="1260" w:type="dxa"/>
          </w:tcPr>
          <w:p w14:paraId="05529B1F" w14:textId="48B0A38D" w:rsidR="00456E24" w:rsidRPr="005C0AED" w:rsidRDefault="00DC2B19" w:rsidP="00CD0021">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fldChar w:fldCharType="begin"/>
            </w:r>
            <w:r>
              <w:rPr>
                <w:rFonts w:ascii="Calibri" w:hAnsi="Calibri"/>
                <w:color w:val="000000"/>
              </w:rPr>
              <w:instrText xml:space="preserve"> REF _Ref487651953 \r \h </w:instrText>
            </w:r>
            <w:r>
              <w:rPr>
                <w:rFonts w:ascii="Calibri" w:hAnsi="Calibri"/>
                <w:color w:val="000000"/>
              </w:rPr>
            </w:r>
            <w:r>
              <w:rPr>
                <w:rFonts w:ascii="Calibri" w:hAnsi="Calibri"/>
                <w:color w:val="000000"/>
              </w:rPr>
              <w:fldChar w:fldCharType="separate"/>
            </w:r>
            <w:r w:rsidR="001269CA">
              <w:rPr>
                <w:rFonts w:ascii="Calibri" w:hAnsi="Calibri"/>
                <w:color w:val="000000"/>
              </w:rPr>
              <w:t>5.1.1</w:t>
            </w:r>
            <w:r>
              <w:rPr>
                <w:rFonts w:ascii="Calibri" w:hAnsi="Calibri"/>
                <w:color w:val="000000"/>
              </w:rPr>
              <w:fldChar w:fldCharType="end"/>
            </w:r>
          </w:p>
        </w:tc>
      </w:tr>
      <w:tr w:rsidR="00D9516B" w:rsidRPr="007167AE" w14:paraId="7B5E259A" w14:textId="77777777" w:rsidTr="0068142B">
        <w:trPr>
          <w:cantSplit/>
          <w:trHeight w:val="255"/>
        </w:trPr>
        <w:tc>
          <w:tcPr>
            <w:cnfStyle w:val="001000000000" w:firstRow="0" w:lastRow="0" w:firstColumn="1" w:lastColumn="0" w:oddVBand="0" w:evenVBand="0" w:oddHBand="0" w:evenHBand="0" w:firstRowFirstColumn="0" w:firstRowLastColumn="0" w:lastRowFirstColumn="0" w:lastRowLastColumn="0"/>
            <w:tcW w:w="1008" w:type="dxa"/>
            <w:gridSpan w:val="2"/>
            <w:hideMark/>
          </w:tcPr>
          <w:p w14:paraId="070909B6" w14:textId="77777777" w:rsidR="00D9516B" w:rsidRPr="007167AE" w:rsidRDefault="00D9516B" w:rsidP="00766D3A">
            <w:pPr>
              <w:spacing w:before="0"/>
              <w:rPr>
                <w:rFonts w:ascii="Calibri" w:hAnsi="Calibri"/>
                <w:color w:val="000000"/>
              </w:rPr>
            </w:pPr>
            <w:r w:rsidRPr="007167AE">
              <w:rPr>
                <w:rFonts w:ascii="Calibri" w:hAnsi="Calibri"/>
                <w:color w:val="000000"/>
              </w:rPr>
              <w:lastRenderedPageBreak/>
              <w:t>5.1.</w:t>
            </w:r>
            <w:proofErr w:type="gramStart"/>
            <w:r w:rsidRPr="007167AE">
              <w:rPr>
                <w:rFonts w:ascii="Calibri" w:hAnsi="Calibri"/>
                <w:color w:val="000000"/>
              </w:rPr>
              <w:t>1.F</w:t>
            </w:r>
            <w:proofErr w:type="gramEnd"/>
            <w:r w:rsidRPr="007167AE">
              <w:rPr>
                <w:rFonts w:ascii="Calibri" w:hAnsi="Calibri"/>
                <w:color w:val="000000"/>
              </w:rPr>
              <w:t>17</w:t>
            </w:r>
          </w:p>
        </w:tc>
        <w:tc>
          <w:tcPr>
            <w:tcW w:w="7200" w:type="dxa"/>
            <w:hideMark/>
          </w:tcPr>
          <w:p w14:paraId="00C632AF" w14:textId="77777777" w:rsidR="00D9516B" w:rsidRPr="007167AE" w:rsidRDefault="00D9516B" w:rsidP="00766D3A">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7167AE">
              <w:rPr>
                <w:rFonts w:ascii="Calibri" w:hAnsi="Calibri"/>
                <w:color w:val="000000"/>
              </w:rPr>
              <w:t>The system will allow each boundary to be uniquely visually identified. Example: color, shading, or fill pattern.</w:t>
            </w:r>
          </w:p>
        </w:tc>
        <w:tc>
          <w:tcPr>
            <w:tcW w:w="1260" w:type="dxa"/>
          </w:tcPr>
          <w:p w14:paraId="4E931374" w14:textId="1B0951F8" w:rsidR="00D9516B" w:rsidRPr="007167AE" w:rsidRDefault="00DC2B19" w:rsidP="00CD0021">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fldChar w:fldCharType="begin"/>
            </w:r>
            <w:r>
              <w:rPr>
                <w:rFonts w:ascii="Calibri" w:hAnsi="Calibri"/>
                <w:color w:val="000000"/>
              </w:rPr>
              <w:instrText xml:space="preserve"> REF _Ref487651965 \r \h </w:instrText>
            </w:r>
            <w:r>
              <w:rPr>
                <w:rFonts w:ascii="Calibri" w:hAnsi="Calibri"/>
                <w:color w:val="000000"/>
              </w:rPr>
            </w:r>
            <w:r>
              <w:rPr>
                <w:rFonts w:ascii="Calibri" w:hAnsi="Calibri"/>
                <w:color w:val="000000"/>
              </w:rPr>
              <w:fldChar w:fldCharType="separate"/>
            </w:r>
            <w:r w:rsidR="001269CA">
              <w:rPr>
                <w:rFonts w:ascii="Calibri" w:hAnsi="Calibri"/>
                <w:color w:val="000000"/>
              </w:rPr>
              <w:t>5.1.2</w:t>
            </w:r>
            <w:r>
              <w:rPr>
                <w:rFonts w:ascii="Calibri" w:hAnsi="Calibri"/>
                <w:color w:val="000000"/>
              </w:rPr>
              <w:fldChar w:fldCharType="end"/>
            </w:r>
          </w:p>
        </w:tc>
      </w:tr>
      <w:tr w:rsidR="00BD0DBD" w:rsidRPr="007167AE" w14:paraId="06968F3B" w14:textId="77777777" w:rsidTr="0068142B">
        <w:trPr>
          <w:cantSplit/>
          <w:trHeight w:val="2868"/>
        </w:trPr>
        <w:tc>
          <w:tcPr>
            <w:cnfStyle w:val="001000000000" w:firstRow="0" w:lastRow="0" w:firstColumn="1" w:lastColumn="0" w:oddVBand="0" w:evenVBand="0" w:oddHBand="0" w:evenHBand="0" w:firstRowFirstColumn="0" w:firstRowLastColumn="0" w:lastRowFirstColumn="0" w:lastRowLastColumn="0"/>
            <w:tcW w:w="986" w:type="dxa"/>
            <w:hideMark/>
          </w:tcPr>
          <w:p w14:paraId="2E717ACF" w14:textId="77777777" w:rsidR="00BD0DBD" w:rsidRPr="007167AE" w:rsidRDefault="00BD0DBD" w:rsidP="00766D3A">
            <w:pPr>
              <w:spacing w:before="0"/>
              <w:rPr>
                <w:rFonts w:ascii="Calibri" w:hAnsi="Calibri"/>
                <w:color w:val="000000"/>
              </w:rPr>
            </w:pPr>
            <w:r w:rsidRPr="007167AE">
              <w:rPr>
                <w:rFonts w:ascii="Calibri" w:hAnsi="Calibri"/>
                <w:color w:val="000000"/>
              </w:rPr>
              <w:t>5.1.</w:t>
            </w:r>
            <w:proofErr w:type="gramStart"/>
            <w:r w:rsidRPr="007167AE">
              <w:rPr>
                <w:rFonts w:ascii="Calibri" w:hAnsi="Calibri"/>
                <w:color w:val="000000"/>
              </w:rPr>
              <w:t>1.F</w:t>
            </w:r>
            <w:proofErr w:type="gramEnd"/>
            <w:r w:rsidRPr="007167AE">
              <w:rPr>
                <w:rFonts w:ascii="Calibri" w:hAnsi="Calibri"/>
                <w:color w:val="000000"/>
              </w:rPr>
              <w:t>30</w:t>
            </w:r>
          </w:p>
        </w:tc>
        <w:tc>
          <w:tcPr>
            <w:tcW w:w="7222" w:type="dxa"/>
            <w:gridSpan w:val="2"/>
            <w:hideMark/>
          </w:tcPr>
          <w:p w14:paraId="52811756" w14:textId="77777777" w:rsidR="00BD0DBD" w:rsidRPr="007167AE" w:rsidRDefault="00BD0DBD" w:rsidP="00766D3A">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7167AE">
              <w:rPr>
                <w:rFonts w:ascii="Calibri" w:hAnsi="Calibri"/>
                <w:color w:val="000000"/>
              </w:rPr>
              <w:t>The Telecom Boundaries will contain the following attributes:</w:t>
            </w:r>
            <w:r w:rsidRPr="007167AE">
              <w:rPr>
                <w:rFonts w:ascii="Calibri" w:hAnsi="Calibri"/>
                <w:color w:val="000000"/>
              </w:rPr>
              <w:br/>
              <w:t xml:space="preserve">     - Antenna Height</w:t>
            </w:r>
            <w:r w:rsidRPr="007167AE">
              <w:rPr>
                <w:rFonts w:ascii="Calibri" w:hAnsi="Calibri"/>
                <w:color w:val="000000"/>
              </w:rPr>
              <w:br/>
              <w:t xml:space="preserve">     - Antenna Location (GPS latitude/longitude)</w:t>
            </w:r>
            <w:r w:rsidRPr="007167AE">
              <w:rPr>
                <w:rFonts w:ascii="Calibri" w:hAnsi="Calibri"/>
                <w:color w:val="000000"/>
              </w:rPr>
              <w:br/>
              <w:t xml:space="preserve">     - Antenna Type</w:t>
            </w:r>
            <w:r w:rsidRPr="007167AE">
              <w:rPr>
                <w:rFonts w:ascii="Calibri" w:hAnsi="Calibri"/>
                <w:color w:val="000000"/>
              </w:rPr>
              <w:br/>
              <w:t xml:space="preserve">     - Coverage</w:t>
            </w:r>
            <w:r w:rsidRPr="007167AE">
              <w:rPr>
                <w:rFonts w:ascii="Calibri" w:hAnsi="Calibri"/>
                <w:color w:val="000000"/>
              </w:rPr>
              <w:br/>
              <w:t xml:space="preserve">     - EIRP (Effective Isotropic Radiated Power)</w:t>
            </w:r>
            <w:r w:rsidRPr="007167AE">
              <w:rPr>
                <w:rFonts w:ascii="Calibri" w:hAnsi="Calibri"/>
                <w:color w:val="000000"/>
              </w:rPr>
              <w:br/>
              <w:t xml:space="preserve">     - Frequency</w:t>
            </w:r>
            <w:r w:rsidRPr="007167AE">
              <w:rPr>
                <w:rFonts w:ascii="Calibri" w:hAnsi="Calibri"/>
                <w:color w:val="000000"/>
              </w:rPr>
              <w:br/>
              <w:t xml:space="preserve">     - Signal Strength (decibels - </w:t>
            </w:r>
            <w:proofErr w:type="spellStart"/>
            <w:r w:rsidRPr="007167AE">
              <w:rPr>
                <w:rFonts w:ascii="Calibri" w:hAnsi="Calibri"/>
                <w:color w:val="000000"/>
              </w:rPr>
              <w:t>dbm</w:t>
            </w:r>
            <w:proofErr w:type="spellEnd"/>
            <w:r w:rsidRPr="007167AE">
              <w:rPr>
                <w:rFonts w:ascii="Calibri" w:hAnsi="Calibri"/>
                <w:color w:val="000000"/>
              </w:rPr>
              <w:t>)</w:t>
            </w:r>
            <w:r w:rsidRPr="007167AE">
              <w:rPr>
                <w:rFonts w:ascii="Calibri" w:hAnsi="Calibri"/>
                <w:color w:val="000000"/>
              </w:rPr>
              <w:br/>
              <w:t>o The Signal Strength will be grouped into three bands:</w:t>
            </w:r>
            <w:r w:rsidRPr="007167AE">
              <w:rPr>
                <w:rFonts w:ascii="Calibri" w:hAnsi="Calibri"/>
                <w:color w:val="000000"/>
              </w:rPr>
              <w:br/>
              <w:t xml:space="preserve">     o  -75 </w:t>
            </w:r>
            <w:proofErr w:type="spellStart"/>
            <w:r w:rsidRPr="007167AE">
              <w:rPr>
                <w:rFonts w:ascii="Calibri" w:hAnsi="Calibri"/>
                <w:color w:val="000000"/>
              </w:rPr>
              <w:t>dbm</w:t>
            </w:r>
            <w:proofErr w:type="spellEnd"/>
            <w:r w:rsidRPr="007167AE">
              <w:rPr>
                <w:rFonts w:ascii="Calibri" w:hAnsi="Calibri"/>
                <w:color w:val="000000"/>
              </w:rPr>
              <w:br/>
              <w:t xml:space="preserve">     o  -85 </w:t>
            </w:r>
            <w:proofErr w:type="spellStart"/>
            <w:r w:rsidRPr="007167AE">
              <w:rPr>
                <w:rFonts w:ascii="Calibri" w:hAnsi="Calibri"/>
                <w:color w:val="000000"/>
              </w:rPr>
              <w:t>dbm</w:t>
            </w:r>
            <w:proofErr w:type="spellEnd"/>
            <w:r w:rsidRPr="007167AE">
              <w:rPr>
                <w:rFonts w:ascii="Calibri" w:hAnsi="Calibri"/>
                <w:color w:val="000000"/>
              </w:rPr>
              <w:br/>
              <w:t xml:space="preserve">     o  -95 </w:t>
            </w:r>
            <w:proofErr w:type="spellStart"/>
            <w:r w:rsidRPr="007167AE">
              <w:rPr>
                <w:rFonts w:ascii="Calibri" w:hAnsi="Calibri"/>
                <w:color w:val="000000"/>
              </w:rPr>
              <w:t>dbm</w:t>
            </w:r>
            <w:proofErr w:type="spellEnd"/>
          </w:p>
        </w:tc>
        <w:tc>
          <w:tcPr>
            <w:tcW w:w="1260" w:type="dxa"/>
          </w:tcPr>
          <w:p w14:paraId="3D692AAA" w14:textId="7238BFF5" w:rsidR="00BD0DBD" w:rsidRPr="007167AE" w:rsidRDefault="0068142B" w:rsidP="00CD0021">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DFS Features - </w:t>
            </w:r>
            <w:proofErr w:type="spellStart"/>
            <w:r>
              <w:rPr>
                <w:rFonts w:ascii="Calibri" w:hAnsi="Calibri"/>
                <w:color w:val="000000"/>
              </w:rPr>
              <w:t>Landbase</w:t>
            </w:r>
            <w:proofErr w:type="spellEnd"/>
          </w:p>
        </w:tc>
      </w:tr>
      <w:tr w:rsidR="00355699" w:rsidRPr="007167AE" w14:paraId="26FCE5CF" w14:textId="77777777" w:rsidTr="0068142B">
        <w:trPr>
          <w:cantSplit/>
          <w:trHeight w:val="2805"/>
        </w:trPr>
        <w:tc>
          <w:tcPr>
            <w:cnfStyle w:val="001000000000" w:firstRow="0" w:lastRow="0" w:firstColumn="1" w:lastColumn="0" w:oddVBand="0" w:evenVBand="0" w:oddHBand="0" w:evenHBand="0" w:firstRowFirstColumn="0" w:firstRowLastColumn="0" w:lastRowFirstColumn="0" w:lastRowLastColumn="0"/>
            <w:tcW w:w="1008" w:type="dxa"/>
            <w:gridSpan w:val="2"/>
            <w:hideMark/>
          </w:tcPr>
          <w:p w14:paraId="0F297FE2" w14:textId="77777777" w:rsidR="00355699" w:rsidRPr="007167AE" w:rsidRDefault="00355699" w:rsidP="00766D3A">
            <w:pPr>
              <w:spacing w:before="0"/>
              <w:rPr>
                <w:rFonts w:ascii="Calibri" w:hAnsi="Calibri"/>
                <w:color w:val="000000"/>
              </w:rPr>
            </w:pPr>
            <w:r w:rsidRPr="007167AE">
              <w:rPr>
                <w:rFonts w:ascii="Calibri" w:hAnsi="Calibri"/>
                <w:color w:val="000000"/>
              </w:rPr>
              <w:t>5.1.</w:t>
            </w:r>
            <w:proofErr w:type="gramStart"/>
            <w:r w:rsidRPr="007167AE">
              <w:rPr>
                <w:rFonts w:ascii="Calibri" w:hAnsi="Calibri"/>
                <w:color w:val="000000"/>
              </w:rPr>
              <w:t>1.F</w:t>
            </w:r>
            <w:proofErr w:type="gramEnd"/>
            <w:r w:rsidRPr="007167AE">
              <w:rPr>
                <w:rFonts w:ascii="Calibri" w:hAnsi="Calibri"/>
                <w:color w:val="000000"/>
              </w:rPr>
              <w:t>37</w:t>
            </w:r>
          </w:p>
        </w:tc>
        <w:tc>
          <w:tcPr>
            <w:tcW w:w="7200" w:type="dxa"/>
            <w:hideMark/>
          </w:tcPr>
          <w:p w14:paraId="461BCA02" w14:textId="50759143" w:rsidR="00355699" w:rsidRPr="007167AE" w:rsidRDefault="00355699" w:rsidP="00766D3A">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7167AE">
              <w:rPr>
                <w:rFonts w:ascii="Calibri" w:hAnsi="Calibri"/>
                <w:color w:val="000000"/>
              </w:rPr>
              <w:t xml:space="preserve">This boundary subtype </w:t>
            </w:r>
            <w:r>
              <w:rPr>
                <w:rFonts w:ascii="Calibri" w:hAnsi="Calibri"/>
                <w:color w:val="000000"/>
              </w:rPr>
              <w:t>[</w:t>
            </w:r>
            <w:commentRangeStart w:id="40"/>
            <w:r w:rsidRPr="007167AE">
              <w:rPr>
                <w:rFonts w:ascii="Calibri" w:hAnsi="Calibri"/>
                <w:color w:val="000000"/>
              </w:rPr>
              <w:t>Meter Tech Boundaries</w:t>
            </w:r>
            <w:commentRangeEnd w:id="40"/>
            <w:r w:rsidR="0074351E">
              <w:rPr>
                <w:rStyle w:val="CommentReference"/>
              </w:rPr>
              <w:commentReference w:id="40"/>
            </w:r>
            <w:r>
              <w:rPr>
                <w:rFonts w:ascii="Calibri" w:hAnsi="Calibri"/>
                <w:color w:val="000000"/>
              </w:rPr>
              <w:t xml:space="preserve">] </w:t>
            </w:r>
            <w:r w:rsidRPr="007167AE">
              <w:rPr>
                <w:rFonts w:ascii="Calibri" w:hAnsi="Calibri"/>
                <w:color w:val="000000"/>
              </w:rPr>
              <w:t>will contain the following attributes:</w:t>
            </w:r>
            <w:r w:rsidRPr="007167AE">
              <w:rPr>
                <w:rFonts w:ascii="Calibri" w:hAnsi="Calibri"/>
                <w:color w:val="000000"/>
              </w:rPr>
              <w:br/>
              <w:t xml:space="preserve">     -  ESZ Type</w:t>
            </w:r>
            <w:r w:rsidRPr="007167AE">
              <w:rPr>
                <w:rFonts w:ascii="Calibri" w:hAnsi="Calibri"/>
                <w:color w:val="000000"/>
              </w:rPr>
              <w:br/>
              <w:t xml:space="preserve">     -  G3E-FNO (Feature Number)</w:t>
            </w:r>
            <w:r w:rsidRPr="007167AE">
              <w:rPr>
                <w:rFonts w:ascii="Calibri" w:hAnsi="Calibri"/>
                <w:color w:val="000000"/>
              </w:rPr>
              <w:br/>
              <w:t xml:space="preserve">     -  G3E-FID ID (ID of Feature Identified, i.e. Feeder, Substation, etc.)</w:t>
            </w:r>
            <w:r w:rsidRPr="007167AE">
              <w:rPr>
                <w:rFonts w:ascii="Calibri" w:hAnsi="Calibri"/>
                <w:color w:val="000000"/>
              </w:rPr>
              <w:br/>
              <w:t xml:space="preserve">     -  G3E-FID Polygon (ID of Polygon)</w:t>
            </w:r>
            <w:r w:rsidRPr="007167AE">
              <w:rPr>
                <w:rFonts w:ascii="Calibri" w:hAnsi="Calibri"/>
                <w:color w:val="000000"/>
              </w:rPr>
              <w:br/>
              <w:t xml:space="preserve">     -  ESZ ID</w:t>
            </w:r>
            <w:r w:rsidRPr="007167AE">
              <w:rPr>
                <w:rFonts w:ascii="Calibri" w:hAnsi="Calibri"/>
                <w:color w:val="000000"/>
              </w:rPr>
              <w:br/>
              <w:t xml:space="preserve">     -  ESZ Name (5-digit Substation Code + 4-digit Feeder ID)</w:t>
            </w:r>
            <w:r w:rsidRPr="007167AE">
              <w:rPr>
                <w:rFonts w:ascii="Calibri" w:hAnsi="Calibri"/>
                <w:color w:val="000000"/>
              </w:rPr>
              <w:br/>
              <w:t xml:space="preserve">     -  Substation Code</w:t>
            </w:r>
            <w:r w:rsidRPr="007167AE">
              <w:rPr>
                <w:rFonts w:ascii="Calibri" w:hAnsi="Calibri"/>
                <w:color w:val="000000"/>
              </w:rPr>
              <w:br/>
              <w:t xml:space="preserve">     -  Service Center (3-digit Code)</w:t>
            </w:r>
            <w:r w:rsidRPr="007167AE">
              <w:rPr>
                <w:rFonts w:ascii="Calibri" w:hAnsi="Calibri"/>
                <w:color w:val="000000"/>
              </w:rPr>
              <w:br/>
              <w:t xml:space="preserve">     -  District/Agency Name</w:t>
            </w:r>
            <w:r w:rsidRPr="007167AE">
              <w:rPr>
                <w:rFonts w:ascii="Calibri" w:hAnsi="Calibri"/>
                <w:color w:val="000000"/>
              </w:rPr>
              <w:br/>
              <w:t xml:space="preserve">                -  The population of this field will be reviewed during the design</w:t>
            </w:r>
          </w:p>
        </w:tc>
        <w:tc>
          <w:tcPr>
            <w:tcW w:w="1260" w:type="dxa"/>
          </w:tcPr>
          <w:p w14:paraId="33217E74" w14:textId="0FFF4D3C" w:rsidR="00355699" w:rsidRPr="007167AE" w:rsidRDefault="0068142B" w:rsidP="00C96FBD">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del w:id="41" w:author="ADASE Richard R" w:date="2018-02-23T12:50:00Z">
              <w:r w:rsidDel="00301BDD">
                <w:rPr>
                  <w:rFonts w:ascii="Calibri" w:hAnsi="Calibri"/>
                  <w:color w:val="000000"/>
                </w:rPr>
                <w:delText>DFS Features – Landbase</w:delText>
              </w:r>
            </w:del>
          </w:p>
        </w:tc>
      </w:tr>
      <w:tr w:rsidR="00335028" w:rsidRPr="007167AE" w14:paraId="6B2018C0" w14:textId="77777777" w:rsidTr="0068142B">
        <w:trPr>
          <w:cantSplit/>
          <w:trHeight w:val="1785"/>
        </w:trPr>
        <w:tc>
          <w:tcPr>
            <w:cnfStyle w:val="001000000000" w:firstRow="0" w:lastRow="0" w:firstColumn="1" w:lastColumn="0" w:oddVBand="0" w:evenVBand="0" w:oddHBand="0" w:evenHBand="0" w:firstRowFirstColumn="0" w:firstRowLastColumn="0" w:lastRowFirstColumn="0" w:lastRowLastColumn="0"/>
            <w:tcW w:w="1008" w:type="dxa"/>
            <w:gridSpan w:val="2"/>
            <w:hideMark/>
          </w:tcPr>
          <w:p w14:paraId="06F988CF" w14:textId="77777777" w:rsidR="00335028" w:rsidRPr="007167AE" w:rsidRDefault="00335028" w:rsidP="00766D3A">
            <w:pPr>
              <w:spacing w:before="0"/>
              <w:rPr>
                <w:rFonts w:ascii="Calibri" w:hAnsi="Calibri"/>
                <w:color w:val="000000"/>
              </w:rPr>
            </w:pPr>
            <w:r w:rsidRPr="007167AE">
              <w:rPr>
                <w:rFonts w:ascii="Calibri" w:hAnsi="Calibri"/>
                <w:color w:val="000000"/>
              </w:rPr>
              <w:t>5.1.</w:t>
            </w:r>
            <w:proofErr w:type="gramStart"/>
            <w:r w:rsidRPr="007167AE">
              <w:rPr>
                <w:rFonts w:ascii="Calibri" w:hAnsi="Calibri"/>
                <w:color w:val="000000"/>
              </w:rPr>
              <w:t>1.F</w:t>
            </w:r>
            <w:proofErr w:type="gramEnd"/>
            <w:r w:rsidRPr="007167AE">
              <w:rPr>
                <w:rFonts w:ascii="Calibri" w:hAnsi="Calibri"/>
                <w:color w:val="000000"/>
              </w:rPr>
              <w:t>40</w:t>
            </w:r>
          </w:p>
        </w:tc>
        <w:tc>
          <w:tcPr>
            <w:tcW w:w="7200" w:type="dxa"/>
            <w:hideMark/>
          </w:tcPr>
          <w:p w14:paraId="2E0222B3" w14:textId="77777777" w:rsidR="00335028" w:rsidRPr="007167AE" w:rsidRDefault="00335028" w:rsidP="00766D3A">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7167AE">
              <w:rPr>
                <w:rFonts w:ascii="Calibri" w:hAnsi="Calibri"/>
                <w:color w:val="000000"/>
              </w:rPr>
              <w:t xml:space="preserve">The </w:t>
            </w:r>
            <w:commentRangeStart w:id="42"/>
            <w:r w:rsidRPr="007167AE">
              <w:rPr>
                <w:rFonts w:ascii="Calibri" w:hAnsi="Calibri"/>
                <w:color w:val="000000"/>
              </w:rPr>
              <w:t xml:space="preserve">Joint Use Permit Boundaries </w:t>
            </w:r>
            <w:commentRangeEnd w:id="42"/>
            <w:r w:rsidR="00DD3942">
              <w:rPr>
                <w:rStyle w:val="CommentReference"/>
              </w:rPr>
              <w:commentReference w:id="42"/>
            </w:r>
            <w:r w:rsidRPr="007167AE">
              <w:rPr>
                <w:rFonts w:ascii="Calibri" w:hAnsi="Calibri"/>
                <w:color w:val="000000"/>
              </w:rPr>
              <w:t>will show the TRC route map associated with the permit and will contain the following attributes:</w:t>
            </w:r>
            <w:r w:rsidRPr="007167AE">
              <w:rPr>
                <w:rFonts w:ascii="Calibri" w:hAnsi="Calibri"/>
                <w:color w:val="000000"/>
              </w:rPr>
              <w:br/>
              <w:t xml:space="preserve">     - Company Name</w:t>
            </w:r>
            <w:r w:rsidRPr="007167AE">
              <w:rPr>
                <w:rFonts w:ascii="Calibri" w:hAnsi="Calibri"/>
                <w:color w:val="000000"/>
              </w:rPr>
              <w:br/>
              <w:t xml:space="preserve">     - Permit Number</w:t>
            </w:r>
            <w:r w:rsidRPr="007167AE">
              <w:rPr>
                <w:rFonts w:ascii="Calibri" w:hAnsi="Calibri"/>
                <w:color w:val="000000"/>
              </w:rPr>
              <w:br/>
              <w:t xml:space="preserve">     - Status</w:t>
            </w:r>
            <w:r w:rsidRPr="007167AE">
              <w:rPr>
                <w:rFonts w:ascii="Calibri" w:hAnsi="Calibri"/>
                <w:color w:val="000000"/>
              </w:rPr>
              <w:br/>
            </w:r>
            <w:r w:rsidRPr="007167AE">
              <w:rPr>
                <w:rFonts w:ascii="Calibri" w:hAnsi="Calibri"/>
                <w:color w:val="000000"/>
              </w:rPr>
              <w:br/>
              <w:t>*Permit number is associated with poles as defined in the GIS Model and Business Rules DRD</w:t>
            </w:r>
          </w:p>
        </w:tc>
        <w:tc>
          <w:tcPr>
            <w:tcW w:w="1260" w:type="dxa"/>
          </w:tcPr>
          <w:p w14:paraId="22F9FB08" w14:textId="03CE4F97" w:rsidR="00A00DF4" w:rsidRPr="007167AE" w:rsidRDefault="00E97C72" w:rsidP="00C96FBD">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fldChar w:fldCharType="begin"/>
            </w:r>
            <w:r>
              <w:rPr>
                <w:rFonts w:ascii="Calibri" w:hAnsi="Calibri"/>
                <w:color w:val="000000"/>
              </w:rPr>
              <w:instrText xml:space="preserve"> REF _Ref487706789 \r \h </w:instrText>
            </w:r>
            <w:r>
              <w:rPr>
                <w:rFonts w:ascii="Calibri" w:hAnsi="Calibri"/>
                <w:color w:val="000000"/>
              </w:rPr>
            </w:r>
            <w:r>
              <w:rPr>
                <w:rFonts w:ascii="Calibri" w:hAnsi="Calibri"/>
                <w:color w:val="000000"/>
              </w:rPr>
              <w:fldChar w:fldCharType="separate"/>
            </w:r>
            <w:ins w:id="43" w:author="ADASE Richard R" w:date="2018-03-30T09:35:00Z">
              <w:r w:rsidR="001269CA">
                <w:rPr>
                  <w:rFonts w:ascii="Calibri" w:hAnsi="Calibri"/>
                  <w:color w:val="000000"/>
                </w:rPr>
                <w:t>2.5</w:t>
              </w:r>
            </w:ins>
            <w:del w:id="44" w:author="ADASE Richard R" w:date="2017-07-19T14:08:00Z">
              <w:r w:rsidR="00D17DC8" w:rsidDel="00D17DC8">
                <w:rPr>
                  <w:rFonts w:ascii="Calibri" w:hAnsi="Calibri"/>
                  <w:color w:val="000000"/>
                </w:rPr>
                <w:delText>2.3</w:delText>
              </w:r>
            </w:del>
            <w:r>
              <w:rPr>
                <w:rFonts w:ascii="Calibri" w:hAnsi="Calibri"/>
                <w:color w:val="000000"/>
              </w:rPr>
              <w:fldChar w:fldCharType="end"/>
            </w:r>
          </w:p>
        </w:tc>
      </w:tr>
      <w:tr w:rsidR="004F73BB" w:rsidRPr="007167AE" w14:paraId="4942A769" w14:textId="77777777" w:rsidTr="0068142B">
        <w:trPr>
          <w:cantSplit/>
          <w:trHeight w:val="510"/>
        </w:trPr>
        <w:tc>
          <w:tcPr>
            <w:cnfStyle w:val="001000000000" w:firstRow="0" w:lastRow="0" w:firstColumn="1" w:lastColumn="0" w:oddVBand="0" w:evenVBand="0" w:oddHBand="0" w:evenHBand="0" w:firstRowFirstColumn="0" w:firstRowLastColumn="0" w:lastRowFirstColumn="0" w:lastRowLastColumn="0"/>
            <w:tcW w:w="1008" w:type="dxa"/>
            <w:gridSpan w:val="2"/>
            <w:hideMark/>
          </w:tcPr>
          <w:p w14:paraId="1C89CFDC" w14:textId="40805DD3" w:rsidR="004F73BB" w:rsidRPr="007167AE" w:rsidRDefault="004F73BB" w:rsidP="00766D3A">
            <w:pPr>
              <w:spacing w:before="0"/>
              <w:rPr>
                <w:rFonts w:ascii="Calibri" w:hAnsi="Calibri"/>
                <w:color w:val="000000"/>
              </w:rPr>
            </w:pPr>
            <w:r w:rsidRPr="007167AE">
              <w:rPr>
                <w:rFonts w:ascii="Calibri" w:hAnsi="Calibri"/>
                <w:color w:val="000000"/>
              </w:rPr>
              <w:t>5.1.</w:t>
            </w:r>
            <w:proofErr w:type="gramStart"/>
            <w:r w:rsidRPr="007167AE">
              <w:rPr>
                <w:rFonts w:ascii="Calibri" w:hAnsi="Calibri"/>
                <w:color w:val="000000"/>
              </w:rPr>
              <w:t>1.F</w:t>
            </w:r>
            <w:proofErr w:type="gramEnd"/>
            <w:r w:rsidRPr="007167AE">
              <w:rPr>
                <w:rFonts w:ascii="Calibri" w:hAnsi="Calibri"/>
                <w:color w:val="000000"/>
              </w:rPr>
              <w:t>51</w:t>
            </w:r>
          </w:p>
        </w:tc>
        <w:tc>
          <w:tcPr>
            <w:tcW w:w="7200" w:type="dxa"/>
            <w:hideMark/>
          </w:tcPr>
          <w:p w14:paraId="6DF7FADE" w14:textId="77777777" w:rsidR="004F73BB" w:rsidRPr="007167AE" w:rsidRDefault="004F73BB" w:rsidP="00766D3A">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7167AE">
              <w:rPr>
                <w:rFonts w:ascii="Calibri" w:hAnsi="Calibri"/>
                <w:color w:val="000000"/>
              </w:rPr>
              <w:t>The Cartographic Boundaries will be comprised of the following boundary subtypes:</w:t>
            </w:r>
            <w:r w:rsidRPr="007167AE">
              <w:rPr>
                <w:rFonts w:ascii="Calibri" w:hAnsi="Calibri"/>
                <w:color w:val="000000"/>
              </w:rPr>
              <w:br/>
              <w:t xml:space="preserve">     - Zip Code</w:t>
            </w:r>
          </w:p>
        </w:tc>
        <w:tc>
          <w:tcPr>
            <w:tcW w:w="1260" w:type="dxa"/>
          </w:tcPr>
          <w:p w14:paraId="5D600F95" w14:textId="29A47279" w:rsidR="004F73BB" w:rsidRPr="007167AE" w:rsidRDefault="0068142B" w:rsidP="00C96FBD">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DFS Features – </w:t>
            </w:r>
            <w:proofErr w:type="spellStart"/>
            <w:r>
              <w:rPr>
                <w:rFonts w:ascii="Calibri" w:hAnsi="Calibri"/>
                <w:color w:val="000000"/>
              </w:rPr>
              <w:t>Landbase</w:t>
            </w:r>
            <w:proofErr w:type="spellEnd"/>
            <w:r>
              <w:rPr>
                <w:rFonts w:ascii="Calibri" w:hAnsi="Calibri"/>
                <w:color w:val="000000"/>
              </w:rPr>
              <w:t xml:space="preserve"> (Zip Code Boundary)</w:t>
            </w:r>
          </w:p>
        </w:tc>
      </w:tr>
      <w:tr w:rsidR="004F73BB" w:rsidRPr="007167AE" w14:paraId="66307301" w14:textId="77777777" w:rsidTr="0068142B">
        <w:trPr>
          <w:cantSplit/>
          <w:trHeight w:val="1275"/>
        </w:trPr>
        <w:tc>
          <w:tcPr>
            <w:cnfStyle w:val="001000000000" w:firstRow="0" w:lastRow="0" w:firstColumn="1" w:lastColumn="0" w:oddVBand="0" w:evenVBand="0" w:oddHBand="0" w:evenHBand="0" w:firstRowFirstColumn="0" w:firstRowLastColumn="0" w:lastRowFirstColumn="0" w:lastRowLastColumn="0"/>
            <w:tcW w:w="1008" w:type="dxa"/>
            <w:gridSpan w:val="2"/>
            <w:hideMark/>
          </w:tcPr>
          <w:p w14:paraId="512B948D" w14:textId="77777777" w:rsidR="004F73BB" w:rsidRPr="007167AE" w:rsidRDefault="004F73BB" w:rsidP="00766D3A">
            <w:pPr>
              <w:spacing w:before="0"/>
              <w:rPr>
                <w:rFonts w:ascii="Calibri" w:hAnsi="Calibri"/>
                <w:color w:val="000000"/>
              </w:rPr>
            </w:pPr>
            <w:r w:rsidRPr="007167AE">
              <w:rPr>
                <w:rFonts w:ascii="Calibri" w:hAnsi="Calibri"/>
                <w:color w:val="000000"/>
              </w:rPr>
              <w:t>5.1.</w:t>
            </w:r>
            <w:proofErr w:type="gramStart"/>
            <w:r w:rsidRPr="007167AE">
              <w:rPr>
                <w:rFonts w:ascii="Calibri" w:hAnsi="Calibri"/>
                <w:color w:val="000000"/>
              </w:rPr>
              <w:t>1.F</w:t>
            </w:r>
            <w:proofErr w:type="gramEnd"/>
            <w:r w:rsidRPr="007167AE">
              <w:rPr>
                <w:rFonts w:ascii="Calibri" w:hAnsi="Calibri"/>
                <w:color w:val="000000"/>
              </w:rPr>
              <w:t>54</w:t>
            </w:r>
          </w:p>
        </w:tc>
        <w:tc>
          <w:tcPr>
            <w:tcW w:w="7200" w:type="dxa"/>
            <w:hideMark/>
          </w:tcPr>
          <w:p w14:paraId="0FEECDC0" w14:textId="77777777" w:rsidR="004F73BB" w:rsidRPr="007167AE" w:rsidRDefault="004F73BB" w:rsidP="00766D3A">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7167AE">
              <w:rPr>
                <w:rFonts w:ascii="Calibri" w:hAnsi="Calibri"/>
                <w:color w:val="000000"/>
              </w:rPr>
              <w:t>The Political Boundaries will be comprised of the following boundary subtypes:</w:t>
            </w:r>
            <w:r w:rsidRPr="007167AE">
              <w:rPr>
                <w:rFonts w:ascii="Calibri" w:hAnsi="Calibri"/>
                <w:color w:val="000000"/>
              </w:rPr>
              <w:br/>
              <w:t xml:space="preserve">     - Congressional District</w:t>
            </w:r>
            <w:r w:rsidRPr="007167AE">
              <w:rPr>
                <w:rFonts w:ascii="Calibri" w:hAnsi="Calibri"/>
                <w:color w:val="000000"/>
              </w:rPr>
              <w:br/>
              <w:t xml:space="preserve">     - Precinct</w:t>
            </w:r>
            <w:r w:rsidRPr="007167AE">
              <w:rPr>
                <w:rFonts w:ascii="Calibri" w:hAnsi="Calibri"/>
                <w:color w:val="000000"/>
              </w:rPr>
              <w:br/>
              <w:t xml:space="preserve">     - State Senate District</w:t>
            </w:r>
            <w:r w:rsidRPr="007167AE">
              <w:rPr>
                <w:rFonts w:ascii="Calibri" w:hAnsi="Calibri"/>
                <w:color w:val="000000"/>
              </w:rPr>
              <w:br/>
              <w:t xml:space="preserve">     - State House District</w:t>
            </w:r>
          </w:p>
        </w:tc>
        <w:tc>
          <w:tcPr>
            <w:tcW w:w="1260" w:type="dxa"/>
          </w:tcPr>
          <w:p w14:paraId="57580123" w14:textId="2964BE12" w:rsidR="004F73BB" w:rsidRPr="007167AE" w:rsidRDefault="0068142B" w:rsidP="00C96FBD">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DFS Features – </w:t>
            </w:r>
            <w:proofErr w:type="spellStart"/>
            <w:r>
              <w:rPr>
                <w:rFonts w:ascii="Calibri" w:hAnsi="Calibri"/>
                <w:color w:val="000000"/>
              </w:rPr>
              <w:t>Landbase</w:t>
            </w:r>
            <w:proofErr w:type="spellEnd"/>
            <w:r>
              <w:rPr>
                <w:rFonts w:ascii="Calibri" w:hAnsi="Calibri"/>
                <w:color w:val="000000"/>
              </w:rPr>
              <w:t>, DFS Value Lists (Political Boundary Type)</w:t>
            </w:r>
          </w:p>
        </w:tc>
      </w:tr>
    </w:tbl>
    <w:p w14:paraId="5962E688" w14:textId="77777777" w:rsidR="00456E24" w:rsidRDefault="00456E24" w:rsidP="002C3401">
      <w:pPr>
        <w:pStyle w:val="TableHeading"/>
        <w:keepNext/>
      </w:pPr>
    </w:p>
    <w:p w14:paraId="6C156A2F" w14:textId="0C978A36" w:rsidR="002C3401" w:rsidRDefault="002C3401" w:rsidP="009A091C">
      <w:pPr>
        <w:pStyle w:val="Heading3"/>
      </w:pPr>
      <w:bookmarkStart w:id="45" w:name="_Toc510165672"/>
      <w:r>
        <w:t>Decommissioning</w:t>
      </w:r>
      <w:bookmarkEnd w:id="45"/>
    </w:p>
    <w:tbl>
      <w:tblPr>
        <w:tblStyle w:val="TableINGRRowColumn"/>
        <w:tblW w:w="9576" w:type="dxa"/>
        <w:tblLook w:val="04A0" w:firstRow="1" w:lastRow="0" w:firstColumn="1" w:lastColumn="0" w:noHBand="0" w:noVBand="1"/>
      </w:tblPr>
      <w:tblGrid>
        <w:gridCol w:w="1019"/>
        <w:gridCol w:w="7189"/>
        <w:gridCol w:w="1368"/>
      </w:tblGrid>
      <w:tr w:rsidR="002C3401" w:rsidRPr="005D6E21" w14:paraId="3DC11793" w14:textId="77777777" w:rsidTr="00DC2B19">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100" w:firstRow="0" w:lastRow="0" w:firstColumn="1" w:lastColumn="0" w:oddVBand="0" w:evenVBand="0" w:oddHBand="0" w:evenHBand="0" w:firstRowFirstColumn="1" w:firstRowLastColumn="0" w:lastRowFirstColumn="0" w:lastRowLastColumn="0"/>
            <w:tcW w:w="1019" w:type="dxa"/>
          </w:tcPr>
          <w:p w14:paraId="44D0549C" w14:textId="77777777" w:rsidR="002C3401" w:rsidRPr="005D6E21" w:rsidRDefault="002C3401" w:rsidP="007F64E5">
            <w:pPr>
              <w:spacing w:before="0"/>
              <w:rPr>
                <w:rFonts w:ascii="Calibri" w:hAnsi="Calibri"/>
                <w:color w:val="000000"/>
              </w:rPr>
            </w:pPr>
            <w:r w:rsidRPr="005D6E21">
              <w:rPr>
                <w:rFonts w:ascii="Calibri" w:hAnsi="Calibri"/>
                <w:color w:val="000000"/>
              </w:rPr>
              <w:t>BR #</w:t>
            </w:r>
          </w:p>
        </w:tc>
        <w:tc>
          <w:tcPr>
            <w:tcW w:w="7189" w:type="dxa"/>
          </w:tcPr>
          <w:p w14:paraId="074ABC91" w14:textId="77777777" w:rsidR="002C3401" w:rsidRPr="005D6E21" w:rsidRDefault="002C3401" w:rsidP="007F64E5">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Requirement</w:t>
            </w:r>
          </w:p>
        </w:tc>
        <w:tc>
          <w:tcPr>
            <w:tcW w:w="1368" w:type="dxa"/>
          </w:tcPr>
          <w:p w14:paraId="5930BC9F" w14:textId="77777777" w:rsidR="002C3401" w:rsidRPr="005D6E21" w:rsidRDefault="002C3401" w:rsidP="006E4AEC">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Section #</w:t>
            </w:r>
          </w:p>
        </w:tc>
      </w:tr>
      <w:tr w:rsidR="002C3401" w:rsidRPr="002C3401" w14:paraId="7ADD8F05" w14:textId="77777777" w:rsidTr="00DC2B19">
        <w:trPr>
          <w:cantSplit/>
          <w:trHeight w:val="300"/>
        </w:trPr>
        <w:tc>
          <w:tcPr>
            <w:cnfStyle w:val="001000000000" w:firstRow="0" w:lastRow="0" w:firstColumn="1" w:lastColumn="0" w:oddVBand="0" w:evenVBand="0" w:oddHBand="0" w:evenHBand="0" w:firstRowFirstColumn="0" w:firstRowLastColumn="0" w:lastRowFirstColumn="0" w:lastRowLastColumn="0"/>
            <w:tcW w:w="1019" w:type="dxa"/>
            <w:hideMark/>
          </w:tcPr>
          <w:p w14:paraId="33B226E3" w14:textId="5544D833" w:rsidR="002C3401" w:rsidRPr="005D6E21" w:rsidRDefault="002C3401" w:rsidP="007F64E5">
            <w:pPr>
              <w:spacing w:before="0"/>
              <w:rPr>
                <w:rFonts w:ascii="Calibri" w:hAnsi="Calibri"/>
                <w:b w:val="0"/>
                <w:color w:val="000000"/>
              </w:rPr>
            </w:pPr>
            <w:r w:rsidRPr="002C3401">
              <w:rPr>
                <w:rFonts w:ascii="Calibri" w:hAnsi="Calibri"/>
                <w:b w:val="0"/>
                <w:color w:val="000000"/>
              </w:rPr>
              <w:t>9.2.</w:t>
            </w:r>
            <w:proofErr w:type="gramStart"/>
            <w:r w:rsidRPr="002C3401">
              <w:rPr>
                <w:rFonts w:ascii="Calibri" w:hAnsi="Calibri"/>
                <w:b w:val="0"/>
                <w:color w:val="000000"/>
              </w:rPr>
              <w:t>5.F</w:t>
            </w:r>
            <w:proofErr w:type="gramEnd"/>
            <w:r w:rsidRPr="002C3401">
              <w:rPr>
                <w:rFonts w:ascii="Calibri" w:hAnsi="Calibri"/>
                <w:b w:val="0"/>
                <w:color w:val="000000"/>
              </w:rPr>
              <w:t>1</w:t>
            </w:r>
          </w:p>
        </w:tc>
        <w:tc>
          <w:tcPr>
            <w:tcW w:w="7189" w:type="dxa"/>
            <w:hideMark/>
          </w:tcPr>
          <w:p w14:paraId="548AAD0D" w14:textId="6A9B27C2" w:rsidR="002C3401" w:rsidRPr="002C3401" w:rsidRDefault="002C3401"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C3401">
              <w:rPr>
                <w:rFonts w:ascii="Calibri" w:hAnsi="Calibri"/>
                <w:color w:val="000000"/>
              </w:rPr>
              <w:t>The system will allow the users to automatically filter the GIS map view so that only the fuses and reclosers are displayed along a designated feeder. The system will display a different color for spans based on the number of upstream protective devices. See Appendix Section XVI.A</w:t>
            </w:r>
          </w:p>
        </w:tc>
        <w:tc>
          <w:tcPr>
            <w:tcW w:w="1368" w:type="dxa"/>
          </w:tcPr>
          <w:p w14:paraId="671DBCB6" w14:textId="5359C7F4" w:rsidR="002C3401" w:rsidRPr="002C3401" w:rsidRDefault="006E4AEC" w:rsidP="006E4AEC">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fldChar w:fldCharType="begin"/>
            </w:r>
            <w:r>
              <w:rPr>
                <w:rFonts w:ascii="Calibri" w:hAnsi="Calibri"/>
                <w:b/>
                <w:color w:val="000000"/>
              </w:rPr>
              <w:instrText xml:space="preserve"> REF _Ref471826726 \r \h </w:instrText>
            </w:r>
            <w:r w:rsidR="006B710B">
              <w:rPr>
                <w:rFonts w:ascii="Calibri" w:hAnsi="Calibri"/>
                <w:b/>
                <w:color w:val="000000"/>
              </w:rPr>
              <w:instrText xml:space="preserve"> \* MERGEFORMAT </w:instrText>
            </w:r>
            <w:r>
              <w:rPr>
                <w:rFonts w:ascii="Calibri" w:hAnsi="Calibri"/>
                <w:b/>
                <w:color w:val="000000"/>
              </w:rPr>
            </w:r>
            <w:r>
              <w:rPr>
                <w:rFonts w:ascii="Calibri" w:hAnsi="Calibri"/>
                <w:b/>
                <w:color w:val="000000"/>
              </w:rPr>
              <w:fldChar w:fldCharType="separate"/>
            </w:r>
            <w:ins w:id="46" w:author="Adase, Richard R" w:date="2017-07-12T19:45:00Z">
              <w:r w:rsidR="00DC2B19">
                <w:rPr>
                  <w:rFonts w:ascii="Calibri" w:hAnsi="Calibri"/>
                  <w:b/>
                  <w:color w:val="000000"/>
                </w:rPr>
                <w:t>5.2.3</w:t>
              </w:r>
            </w:ins>
            <w:del w:id="47" w:author="Adase, Richard R" w:date="2017-07-12T19:45:00Z">
              <w:r w:rsidR="0091163A" w:rsidDel="00DC2B19">
                <w:rPr>
                  <w:rFonts w:ascii="Calibri" w:hAnsi="Calibri"/>
                  <w:b/>
                  <w:color w:val="000000"/>
                </w:rPr>
                <w:delText>5.3</w:delText>
              </w:r>
            </w:del>
            <w:r>
              <w:rPr>
                <w:rFonts w:ascii="Calibri" w:hAnsi="Calibri"/>
                <w:b/>
                <w:color w:val="000000"/>
              </w:rPr>
              <w:fldChar w:fldCharType="end"/>
            </w:r>
          </w:p>
        </w:tc>
      </w:tr>
      <w:tr w:rsidR="007B5B0F" w:rsidRPr="00236B7D" w14:paraId="2F81546F" w14:textId="77777777" w:rsidTr="007B5B0F">
        <w:trPr>
          <w:trHeight w:val="510"/>
          <w:ins w:id="48" w:author="SCOTT Clyde B (Barry)" w:date="2017-10-09T10:52:00Z"/>
        </w:trPr>
        <w:tc>
          <w:tcPr>
            <w:cnfStyle w:val="001000000000" w:firstRow="0" w:lastRow="0" w:firstColumn="1" w:lastColumn="0" w:oddVBand="0" w:evenVBand="0" w:oddHBand="0" w:evenHBand="0" w:firstRowFirstColumn="0" w:firstRowLastColumn="0" w:lastRowFirstColumn="0" w:lastRowLastColumn="0"/>
            <w:tcW w:w="1019" w:type="dxa"/>
            <w:hideMark/>
          </w:tcPr>
          <w:p w14:paraId="6DD9495F" w14:textId="77777777" w:rsidR="007B5B0F" w:rsidRPr="00236B7D" w:rsidRDefault="007B5B0F" w:rsidP="005025D3">
            <w:pPr>
              <w:spacing w:before="0"/>
              <w:rPr>
                <w:ins w:id="49" w:author="SCOTT Clyde B (Barry)" w:date="2017-10-09T10:52:00Z"/>
                <w:rFonts w:ascii="Calibri" w:hAnsi="Calibri"/>
                <w:color w:val="000000"/>
              </w:rPr>
            </w:pPr>
            <w:ins w:id="50" w:author="SCOTT Clyde B (Barry)" w:date="2017-10-09T10:52:00Z">
              <w:r>
                <w:rPr>
                  <w:rFonts w:ascii="Calibri" w:hAnsi="Calibri"/>
                  <w:color w:val="000000"/>
                </w:rPr>
                <w:t>9.2.</w:t>
              </w:r>
              <w:proofErr w:type="gramStart"/>
              <w:r>
                <w:rPr>
                  <w:rFonts w:ascii="Calibri" w:hAnsi="Calibri"/>
                  <w:color w:val="000000"/>
                </w:rPr>
                <w:t>10.F</w:t>
              </w:r>
              <w:proofErr w:type="gramEnd"/>
              <w:r>
                <w:rPr>
                  <w:rFonts w:ascii="Calibri" w:hAnsi="Calibri"/>
                  <w:color w:val="000000"/>
                </w:rPr>
                <w:t>1</w:t>
              </w:r>
            </w:ins>
          </w:p>
        </w:tc>
        <w:tc>
          <w:tcPr>
            <w:tcW w:w="7189" w:type="dxa"/>
            <w:hideMark/>
          </w:tcPr>
          <w:p w14:paraId="43E0A504" w14:textId="77777777" w:rsidR="007B5B0F" w:rsidRPr="00236B7D" w:rsidRDefault="007B5B0F" w:rsidP="005025D3">
            <w:pPr>
              <w:spacing w:before="0"/>
              <w:cnfStyle w:val="000000000000" w:firstRow="0" w:lastRow="0" w:firstColumn="0" w:lastColumn="0" w:oddVBand="0" w:evenVBand="0" w:oddHBand="0" w:evenHBand="0" w:firstRowFirstColumn="0" w:firstRowLastColumn="0" w:lastRowFirstColumn="0" w:lastRowLastColumn="0"/>
              <w:rPr>
                <w:ins w:id="51" w:author="SCOTT Clyde B (Barry)" w:date="2017-10-09T10:52:00Z"/>
                <w:rFonts w:ascii="Calibri" w:hAnsi="Calibri"/>
                <w:color w:val="000000"/>
              </w:rPr>
            </w:pPr>
            <w:ins w:id="52" w:author="SCOTT Clyde B (Barry)" w:date="2017-10-09T10:52:00Z">
              <w:r w:rsidRPr="00236B7D">
                <w:rPr>
                  <w:rFonts w:ascii="Calibri" w:hAnsi="Calibri"/>
                  <w:color w:val="000000"/>
                </w:rPr>
                <w:t>The system will allow a Streetlight Administrator to add a Traffic Lens Account with the following information: [...]</w:t>
              </w:r>
            </w:ins>
          </w:p>
        </w:tc>
        <w:tc>
          <w:tcPr>
            <w:tcW w:w="1368" w:type="dxa"/>
          </w:tcPr>
          <w:p w14:paraId="1C276CB0" w14:textId="5F5199F5" w:rsidR="007B5B0F" w:rsidRPr="00236B7D" w:rsidRDefault="007B5B0F" w:rsidP="005025D3">
            <w:pPr>
              <w:spacing w:before="0"/>
              <w:jc w:val="center"/>
              <w:cnfStyle w:val="000000000000" w:firstRow="0" w:lastRow="0" w:firstColumn="0" w:lastColumn="0" w:oddVBand="0" w:evenVBand="0" w:oddHBand="0" w:evenHBand="0" w:firstRowFirstColumn="0" w:firstRowLastColumn="0" w:lastRowFirstColumn="0" w:lastRowLastColumn="0"/>
              <w:rPr>
                <w:ins w:id="53" w:author="SCOTT Clyde B (Barry)" w:date="2017-10-09T10:52:00Z"/>
                <w:rFonts w:ascii="Calibri" w:hAnsi="Calibri"/>
                <w:color w:val="000000"/>
              </w:rPr>
            </w:pPr>
            <w:ins w:id="54" w:author="SCOTT Clyde B (Barry)" w:date="2017-10-09T10:53:00Z">
              <w:r>
                <w:rPr>
                  <w:rFonts w:ascii="Calibri" w:hAnsi="Calibri"/>
                  <w:color w:val="000000"/>
                </w:rPr>
                <w:t>DFS Features</w:t>
              </w:r>
              <w:r w:rsidR="00C94F03">
                <w:rPr>
                  <w:rFonts w:ascii="Calibri" w:hAnsi="Calibri"/>
                  <w:color w:val="000000"/>
                </w:rPr>
                <w:t xml:space="preserve"> </w:t>
              </w:r>
            </w:ins>
            <w:ins w:id="55" w:author="SCOTT Clyde B (Barry)" w:date="2017-10-09T10:54:00Z">
              <w:r w:rsidR="00C94F03">
                <w:rPr>
                  <w:rFonts w:ascii="Calibri" w:hAnsi="Calibri"/>
                  <w:color w:val="000000"/>
                </w:rPr>
                <w:t>–</w:t>
              </w:r>
            </w:ins>
            <w:ins w:id="56" w:author="SCOTT Clyde B (Barry)" w:date="2017-10-09T10:53:00Z">
              <w:r w:rsidR="00C94F03">
                <w:rPr>
                  <w:rFonts w:ascii="Calibri" w:hAnsi="Calibri"/>
                  <w:color w:val="000000"/>
                </w:rPr>
                <w:t xml:space="preserve"> Electric</w:t>
              </w:r>
            </w:ins>
          </w:p>
        </w:tc>
      </w:tr>
      <w:tr w:rsidR="007B5B0F" w:rsidRPr="00236B7D" w14:paraId="3E3227F6" w14:textId="77777777" w:rsidTr="007B5B0F">
        <w:trPr>
          <w:trHeight w:val="510"/>
          <w:ins w:id="57" w:author="SCOTT Clyde B (Barry)" w:date="2017-10-09T10:52:00Z"/>
        </w:trPr>
        <w:tc>
          <w:tcPr>
            <w:cnfStyle w:val="001000000000" w:firstRow="0" w:lastRow="0" w:firstColumn="1" w:lastColumn="0" w:oddVBand="0" w:evenVBand="0" w:oddHBand="0" w:evenHBand="0" w:firstRowFirstColumn="0" w:firstRowLastColumn="0" w:lastRowFirstColumn="0" w:lastRowLastColumn="0"/>
            <w:tcW w:w="1019" w:type="dxa"/>
            <w:hideMark/>
          </w:tcPr>
          <w:p w14:paraId="0F90FE85" w14:textId="77777777" w:rsidR="007B5B0F" w:rsidRPr="00236B7D" w:rsidRDefault="007B5B0F" w:rsidP="005025D3">
            <w:pPr>
              <w:spacing w:before="0"/>
              <w:rPr>
                <w:ins w:id="58" w:author="SCOTT Clyde B (Barry)" w:date="2017-10-09T10:52:00Z"/>
                <w:rFonts w:ascii="Calibri" w:hAnsi="Calibri"/>
                <w:color w:val="000000"/>
              </w:rPr>
            </w:pPr>
            <w:ins w:id="59" w:author="SCOTT Clyde B (Barry)" w:date="2017-10-09T10:52:00Z">
              <w:r w:rsidRPr="00236B7D">
                <w:rPr>
                  <w:rFonts w:ascii="Calibri" w:hAnsi="Calibri"/>
                  <w:color w:val="000000"/>
                </w:rPr>
                <w:t>9.2.</w:t>
              </w:r>
              <w:proofErr w:type="gramStart"/>
              <w:r w:rsidRPr="00236B7D">
                <w:rPr>
                  <w:rFonts w:ascii="Calibri" w:hAnsi="Calibri"/>
                  <w:color w:val="000000"/>
                </w:rPr>
                <w:t>10.F</w:t>
              </w:r>
              <w:proofErr w:type="gramEnd"/>
              <w:r w:rsidRPr="00236B7D">
                <w:rPr>
                  <w:rFonts w:ascii="Calibri" w:hAnsi="Calibri"/>
                  <w:color w:val="000000"/>
                </w:rPr>
                <w:t>2</w:t>
              </w:r>
            </w:ins>
          </w:p>
        </w:tc>
        <w:tc>
          <w:tcPr>
            <w:tcW w:w="7189" w:type="dxa"/>
            <w:hideMark/>
          </w:tcPr>
          <w:p w14:paraId="4880DFC6" w14:textId="77777777" w:rsidR="007B5B0F" w:rsidRPr="00236B7D" w:rsidRDefault="007B5B0F" w:rsidP="005025D3">
            <w:pPr>
              <w:spacing w:before="0"/>
              <w:cnfStyle w:val="000000000000" w:firstRow="0" w:lastRow="0" w:firstColumn="0" w:lastColumn="0" w:oddVBand="0" w:evenVBand="0" w:oddHBand="0" w:evenHBand="0" w:firstRowFirstColumn="0" w:firstRowLastColumn="0" w:lastRowFirstColumn="0" w:lastRowLastColumn="0"/>
              <w:rPr>
                <w:ins w:id="60" w:author="SCOTT Clyde B (Barry)" w:date="2017-10-09T10:52:00Z"/>
                <w:rFonts w:ascii="Calibri" w:hAnsi="Calibri"/>
                <w:color w:val="000000"/>
              </w:rPr>
            </w:pPr>
            <w:ins w:id="61" w:author="SCOTT Clyde B (Barry)" w:date="2017-10-09T10:52:00Z">
              <w:r w:rsidRPr="00236B7D">
                <w:rPr>
                  <w:rFonts w:ascii="Calibri" w:hAnsi="Calibri"/>
                  <w:color w:val="000000"/>
                </w:rPr>
                <w:t>The system will allow a Streetlight Administrator to view the Traffic Lens Account information.</w:t>
              </w:r>
            </w:ins>
          </w:p>
        </w:tc>
        <w:tc>
          <w:tcPr>
            <w:tcW w:w="1368" w:type="dxa"/>
          </w:tcPr>
          <w:p w14:paraId="13159642" w14:textId="6A8ABADC" w:rsidR="007B5B0F" w:rsidRPr="00236B7D" w:rsidRDefault="007B5B0F" w:rsidP="005025D3">
            <w:pPr>
              <w:spacing w:before="0"/>
              <w:jc w:val="center"/>
              <w:cnfStyle w:val="000000000000" w:firstRow="0" w:lastRow="0" w:firstColumn="0" w:lastColumn="0" w:oddVBand="0" w:evenVBand="0" w:oddHBand="0" w:evenHBand="0" w:firstRowFirstColumn="0" w:firstRowLastColumn="0" w:lastRowFirstColumn="0" w:lastRowLastColumn="0"/>
              <w:rPr>
                <w:ins w:id="62" w:author="SCOTT Clyde B (Barry)" w:date="2017-10-09T10:52:00Z"/>
                <w:rFonts w:ascii="Calibri" w:hAnsi="Calibri"/>
                <w:color w:val="000000"/>
              </w:rPr>
            </w:pPr>
            <w:ins w:id="63" w:author="SCOTT Clyde B (Barry)" w:date="2017-10-09T10:53:00Z">
              <w:r>
                <w:rPr>
                  <w:rFonts w:ascii="Calibri" w:hAnsi="Calibri"/>
                  <w:color w:val="000000"/>
                </w:rPr>
                <w:t>DFS Features</w:t>
              </w:r>
            </w:ins>
            <w:ins w:id="64" w:author="SCOTT Clyde B (Barry)" w:date="2017-10-09T10:52:00Z">
              <w:r w:rsidDel="00EA28B0">
                <w:rPr>
                  <w:rFonts w:ascii="Calibri" w:hAnsi="Calibri"/>
                  <w:color w:val="000000"/>
                </w:rPr>
                <w:t xml:space="preserve"> </w:t>
              </w:r>
            </w:ins>
            <w:ins w:id="65" w:author="SCOTT Clyde B (Barry)" w:date="2017-10-09T10:54:00Z">
              <w:r w:rsidR="00C94F03">
                <w:rPr>
                  <w:rFonts w:ascii="Calibri" w:hAnsi="Calibri"/>
                  <w:color w:val="000000"/>
                </w:rPr>
                <w:t>–</w:t>
              </w:r>
            </w:ins>
            <w:ins w:id="66" w:author="SCOTT Clyde B (Barry)" w:date="2017-10-09T10:53:00Z">
              <w:r w:rsidR="00C94F03">
                <w:rPr>
                  <w:rFonts w:ascii="Calibri" w:hAnsi="Calibri"/>
                  <w:color w:val="000000"/>
                </w:rPr>
                <w:t xml:space="preserve"> Electric</w:t>
              </w:r>
            </w:ins>
          </w:p>
        </w:tc>
      </w:tr>
    </w:tbl>
    <w:p w14:paraId="3F41A1B2" w14:textId="77777777" w:rsidR="003777B4" w:rsidRDefault="003777B4" w:rsidP="003777B4">
      <w:pPr>
        <w:pStyle w:val="TableHeading"/>
        <w:keepNext/>
      </w:pPr>
    </w:p>
    <w:p w14:paraId="53E502AE" w14:textId="4B6B08A9" w:rsidR="003777B4" w:rsidRDefault="003777B4" w:rsidP="009A091C">
      <w:pPr>
        <w:pStyle w:val="Heading3"/>
      </w:pPr>
      <w:bookmarkStart w:id="67" w:name="_Toc510165673"/>
      <w:r>
        <w:t>Fiber</w:t>
      </w:r>
      <w:bookmarkEnd w:id="67"/>
    </w:p>
    <w:tbl>
      <w:tblPr>
        <w:tblStyle w:val="TableINGRRowColumn"/>
        <w:tblW w:w="9576" w:type="dxa"/>
        <w:tblLook w:val="04A0" w:firstRow="1" w:lastRow="0" w:firstColumn="1" w:lastColumn="0" w:noHBand="0" w:noVBand="1"/>
      </w:tblPr>
      <w:tblGrid>
        <w:gridCol w:w="1019"/>
        <w:gridCol w:w="7189"/>
        <w:gridCol w:w="1368"/>
      </w:tblGrid>
      <w:tr w:rsidR="003777B4" w:rsidRPr="005D6E21" w14:paraId="426BD0F5" w14:textId="6863FDA9" w:rsidTr="006B710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19" w:type="dxa"/>
          </w:tcPr>
          <w:p w14:paraId="13A49EF6" w14:textId="6438123C" w:rsidR="003777B4" w:rsidRPr="005D6E21" w:rsidRDefault="003777B4" w:rsidP="007F64E5">
            <w:pPr>
              <w:spacing w:before="0"/>
              <w:rPr>
                <w:rFonts w:ascii="Calibri" w:hAnsi="Calibri"/>
                <w:color w:val="000000"/>
              </w:rPr>
            </w:pPr>
            <w:r w:rsidRPr="005D6E21">
              <w:rPr>
                <w:rFonts w:ascii="Calibri" w:hAnsi="Calibri"/>
                <w:color w:val="000000"/>
              </w:rPr>
              <w:t>BR #</w:t>
            </w:r>
          </w:p>
        </w:tc>
        <w:tc>
          <w:tcPr>
            <w:tcW w:w="7189" w:type="dxa"/>
          </w:tcPr>
          <w:p w14:paraId="2D72FD5D" w14:textId="562075A4" w:rsidR="003777B4" w:rsidRPr="005D6E21" w:rsidRDefault="003777B4" w:rsidP="007F64E5">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Requirement</w:t>
            </w:r>
          </w:p>
        </w:tc>
        <w:tc>
          <w:tcPr>
            <w:tcW w:w="1368" w:type="dxa"/>
          </w:tcPr>
          <w:p w14:paraId="2F6EA2E4" w14:textId="364DF95C" w:rsidR="003777B4" w:rsidRPr="005D6E21" w:rsidRDefault="003777B4" w:rsidP="006E4AEC">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Section #</w:t>
            </w:r>
          </w:p>
        </w:tc>
      </w:tr>
      <w:tr w:rsidR="003777B4" w:rsidRPr="002C3401" w14:paraId="36E1F0C7" w14:textId="4CEEE455" w:rsidTr="006B710B">
        <w:trPr>
          <w:trHeight w:val="300"/>
        </w:trPr>
        <w:tc>
          <w:tcPr>
            <w:cnfStyle w:val="001000000000" w:firstRow="0" w:lastRow="0" w:firstColumn="1" w:lastColumn="0" w:oddVBand="0" w:evenVBand="0" w:oddHBand="0" w:evenHBand="0" w:firstRowFirstColumn="0" w:firstRowLastColumn="0" w:lastRowFirstColumn="0" w:lastRowLastColumn="0"/>
            <w:tcW w:w="1019" w:type="dxa"/>
          </w:tcPr>
          <w:p w14:paraId="3D3C0F76" w14:textId="237BD4EE" w:rsidR="003777B4" w:rsidRPr="005D6E21" w:rsidRDefault="003777B4" w:rsidP="007F64E5">
            <w:pPr>
              <w:spacing w:before="0"/>
              <w:rPr>
                <w:rFonts w:ascii="Calibri" w:hAnsi="Calibri"/>
                <w:b w:val="0"/>
                <w:color w:val="000000"/>
              </w:rPr>
            </w:pPr>
            <w:r w:rsidRPr="003777B4">
              <w:rPr>
                <w:rFonts w:ascii="Calibri" w:hAnsi="Calibri"/>
                <w:b w:val="0"/>
                <w:color w:val="000000"/>
              </w:rPr>
              <w:t>17.1.</w:t>
            </w:r>
            <w:proofErr w:type="gramStart"/>
            <w:r w:rsidRPr="003777B4">
              <w:rPr>
                <w:rFonts w:ascii="Calibri" w:hAnsi="Calibri"/>
                <w:b w:val="0"/>
                <w:color w:val="000000"/>
              </w:rPr>
              <w:t>2.F</w:t>
            </w:r>
            <w:proofErr w:type="gramEnd"/>
            <w:r w:rsidRPr="003777B4">
              <w:rPr>
                <w:rFonts w:ascii="Calibri" w:hAnsi="Calibri"/>
                <w:b w:val="0"/>
                <w:color w:val="000000"/>
              </w:rPr>
              <w:t>7</w:t>
            </w:r>
          </w:p>
        </w:tc>
        <w:tc>
          <w:tcPr>
            <w:tcW w:w="7189" w:type="dxa"/>
          </w:tcPr>
          <w:p w14:paraId="4429EE25" w14:textId="1E92D73F" w:rsidR="003777B4" w:rsidRPr="002C3401" w:rsidRDefault="003777B4"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77B4">
              <w:rPr>
                <w:rFonts w:ascii="Calibri" w:hAnsi="Calibri"/>
                <w:color w:val="000000"/>
              </w:rPr>
              <w:t xml:space="preserve">The new Graphical Design System/GIS will support representing the splice by a graphical icon within the route of the fiber cable. </w:t>
            </w:r>
          </w:p>
        </w:tc>
        <w:tc>
          <w:tcPr>
            <w:tcW w:w="1368" w:type="dxa"/>
          </w:tcPr>
          <w:p w14:paraId="17A1D7D6" w14:textId="5B01C8DD" w:rsidR="003777B4" w:rsidRPr="00EC1C70" w:rsidRDefault="002B6774" w:rsidP="006E4AEC">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Style w:val="CommentReference"/>
              </w:rPr>
              <w:commentReference w:id="68"/>
            </w:r>
            <w:ins w:id="69" w:author="ADASE Richard R" w:date="2018-02-22T13:07:00Z">
              <w:r w:rsidR="00EC1C70" w:rsidRPr="00EC1C70">
                <w:rPr>
                  <w:rFonts w:ascii="Calibri" w:hAnsi="Calibri"/>
                  <w:color w:val="000000"/>
                </w:rPr>
                <w:t xml:space="preserve">DFS </w:t>
              </w:r>
            </w:ins>
            <w:ins w:id="70" w:author="ADASE Richard R" w:date="2018-02-22T13:08:00Z">
              <w:r w:rsidR="00EC1C70">
                <w:rPr>
                  <w:rFonts w:ascii="Calibri" w:hAnsi="Calibri"/>
                  <w:color w:val="000000"/>
                </w:rPr>
                <w:t>Legends</w:t>
              </w:r>
            </w:ins>
            <w:ins w:id="71" w:author="ADASE Richard R" w:date="2018-02-22T13:07:00Z">
              <w:r w:rsidR="00EC1C70" w:rsidRPr="00EC1C70">
                <w:rPr>
                  <w:rFonts w:ascii="Calibri" w:hAnsi="Calibri"/>
                  <w:color w:val="000000"/>
                </w:rPr>
                <w:t xml:space="preserve"> - Fiber</w:t>
              </w:r>
            </w:ins>
            <w:r w:rsidR="00385D2A" w:rsidRPr="00EC1C70">
              <w:rPr>
                <w:rStyle w:val="CommentReference"/>
              </w:rPr>
              <w:commentReference w:id="72"/>
            </w:r>
          </w:p>
        </w:tc>
      </w:tr>
      <w:tr w:rsidR="003777B4" w:rsidRPr="002C3401" w14:paraId="4E54F767" w14:textId="513F2C0B" w:rsidTr="006B710B">
        <w:trPr>
          <w:trHeight w:val="300"/>
        </w:trPr>
        <w:tc>
          <w:tcPr>
            <w:cnfStyle w:val="001000000000" w:firstRow="0" w:lastRow="0" w:firstColumn="1" w:lastColumn="0" w:oddVBand="0" w:evenVBand="0" w:oddHBand="0" w:evenHBand="0" w:firstRowFirstColumn="0" w:firstRowLastColumn="0" w:lastRowFirstColumn="0" w:lastRowLastColumn="0"/>
            <w:tcW w:w="1019" w:type="dxa"/>
          </w:tcPr>
          <w:p w14:paraId="6F3401E0" w14:textId="24BEE270" w:rsidR="003777B4" w:rsidRPr="002C3401" w:rsidRDefault="003777B4" w:rsidP="007F64E5">
            <w:pPr>
              <w:spacing w:before="0"/>
              <w:rPr>
                <w:rFonts w:ascii="Calibri" w:hAnsi="Calibri"/>
                <w:b w:val="0"/>
                <w:color w:val="000000"/>
              </w:rPr>
            </w:pPr>
            <w:r w:rsidRPr="003777B4">
              <w:rPr>
                <w:rFonts w:ascii="Calibri" w:hAnsi="Calibri"/>
                <w:b w:val="0"/>
                <w:color w:val="000000"/>
              </w:rPr>
              <w:t>17.1.</w:t>
            </w:r>
            <w:proofErr w:type="gramStart"/>
            <w:r w:rsidRPr="003777B4">
              <w:rPr>
                <w:rFonts w:ascii="Calibri" w:hAnsi="Calibri"/>
                <w:b w:val="0"/>
                <w:color w:val="000000"/>
              </w:rPr>
              <w:t>2.F</w:t>
            </w:r>
            <w:proofErr w:type="gramEnd"/>
            <w:r w:rsidRPr="003777B4">
              <w:rPr>
                <w:rFonts w:ascii="Calibri" w:hAnsi="Calibri"/>
                <w:b w:val="0"/>
                <w:color w:val="000000"/>
              </w:rPr>
              <w:t>8</w:t>
            </w:r>
          </w:p>
        </w:tc>
        <w:tc>
          <w:tcPr>
            <w:tcW w:w="7189" w:type="dxa"/>
          </w:tcPr>
          <w:p w14:paraId="3938D2DB" w14:textId="58C02EDD" w:rsidR="003777B4" w:rsidRPr="002C3401" w:rsidRDefault="003777B4"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77B4">
              <w:rPr>
                <w:rFonts w:ascii="Calibri" w:hAnsi="Calibri"/>
                <w:color w:val="000000"/>
              </w:rPr>
              <w:t>The new Graphical Design System/GIS will support representing station fence boundary and control house by graphical icons.</w:t>
            </w:r>
          </w:p>
        </w:tc>
        <w:tc>
          <w:tcPr>
            <w:tcW w:w="1368" w:type="dxa"/>
          </w:tcPr>
          <w:p w14:paraId="53FDE55D" w14:textId="6D45E2F3" w:rsidR="003777B4" w:rsidRPr="002C3401" w:rsidRDefault="002B6774" w:rsidP="006E4AEC">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Style w:val="CommentReference"/>
              </w:rPr>
              <w:commentReference w:id="73"/>
            </w:r>
            <w:r w:rsidR="00EC1C70">
              <w:rPr>
                <w:rStyle w:val="CommentReference"/>
              </w:rPr>
              <w:commentReference w:id="74"/>
            </w:r>
            <w:ins w:id="75" w:author="ADASE Richard R" w:date="2018-02-22T13:08:00Z">
              <w:r w:rsidR="00EC1C70" w:rsidRPr="00EC1C70">
                <w:rPr>
                  <w:rFonts w:ascii="Calibri" w:hAnsi="Calibri"/>
                  <w:color w:val="000000"/>
                </w:rPr>
                <w:t xml:space="preserve"> DFS </w:t>
              </w:r>
              <w:r w:rsidR="00EC1C70">
                <w:rPr>
                  <w:rFonts w:ascii="Calibri" w:hAnsi="Calibri"/>
                  <w:color w:val="000000"/>
                </w:rPr>
                <w:t>Legends</w:t>
              </w:r>
              <w:r w:rsidR="00EC1C70" w:rsidRPr="00EC1C70">
                <w:rPr>
                  <w:rFonts w:ascii="Calibri" w:hAnsi="Calibri"/>
                  <w:color w:val="000000"/>
                </w:rPr>
                <w:t xml:space="preserve"> - Fiber</w:t>
              </w:r>
            </w:ins>
          </w:p>
        </w:tc>
      </w:tr>
    </w:tbl>
    <w:p w14:paraId="65CEAD04" w14:textId="7F8993BC" w:rsidR="002C3401" w:rsidRDefault="002C3401" w:rsidP="002C3401">
      <w:pPr>
        <w:pStyle w:val="TableHeading"/>
        <w:keepNext/>
      </w:pPr>
    </w:p>
    <w:p w14:paraId="1A94C909" w14:textId="58F121B4" w:rsidR="002C3401" w:rsidRDefault="002C3401" w:rsidP="009A091C">
      <w:pPr>
        <w:pStyle w:val="Heading3"/>
      </w:pPr>
      <w:bookmarkStart w:id="76" w:name="_Toc510165674"/>
      <w:r>
        <w:t>GIS Connectivity</w:t>
      </w:r>
      <w:bookmarkEnd w:id="76"/>
    </w:p>
    <w:tbl>
      <w:tblPr>
        <w:tblStyle w:val="TableINGRRowColumn"/>
        <w:tblW w:w="9576" w:type="dxa"/>
        <w:tblLayout w:type="fixed"/>
        <w:tblLook w:val="04A0" w:firstRow="1" w:lastRow="0" w:firstColumn="1" w:lastColumn="0" w:noHBand="0" w:noVBand="1"/>
      </w:tblPr>
      <w:tblGrid>
        <w:gridCol w:w="1098"/>
        <w:gridCol w:w="7167"/>
        <w:gridCol w:w="1311"/>
      </w:tblGrid>
      <w:tr w:rsidR="002C3401" w:rsidRPr="005D6E21" w14:paraId="19012D25" w14:textId="77777777" w:rsidTr="0068142B">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100" w:firstRow="0" w:lastRow="0" w:firstColumn="1" w:lastColumn="0" w:oddVBand="0" w:evenVBand="0" w:oddHBand="0" w:evenHBand="0" w:firstRowFirstColumn="1" w:firstRowLastColumn="0" w:lastRowFirstColumn="0" w:lastRowLastColumn="0"/>
            <w:tcW w:w="1098" w:type="dxa"/>
          </w:tcPr>
          <w:p w14:paraId="033C1E4C" w14:textId="77777777" w:rsidR="002C3401" w:rsidRPr="005D6E21" w:rsidRDefault="002C3401" w:rsidP="007F64E5">
            <w:pPr>
              <w:spacing w:before="0"/>
              <w:rPr>
                <w:rFonts w:ascii="Calibri" w:hAnsi="Calibri"/>
                <w:color w:val="000000"/>
              </w:rPr>
            </w:pPr>
            <w:r w:rsidRPr="005D6E21">
              <w:rPr>
                <w:rFonts w:ascii="Calibri" w:hAnsi="Calibri"/>
                <w:color w:val="000000"/>
              </w:rPr>
              <w:t>BR #</w:t>
            </w:r>
          </w:p>
        </w:tc>
        <w:tc>
          <w:tcPr>
            <w:tcW w:w="7167" w:type="dxa"/>
          </w:tcPr>
          <w:p w14:paraId="3462EEB3" w14:textId="77777777" w:rsidR="002C3401" w:rsidRPr="005D6E21" w:rsidRDefault="002C3401" w:rsidP="007F64E5">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Requirement</w:t>
            </w:r>
          </w:p>
        </w:tc>
        <w:tc>
          <w:tcPr>
            <w:tcW w:w="1311" w:type="dxa"/>
          </w:tcPr>
          <w:p w14:paraId="526C1F7F" w14:textId="77777777" w:rsidR="002C3401" w:rsidRPr="005D6E21" w:rsidRDefault="002C3401" w:rsidP="006E4AEC">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Section #</w:t>
            </w:r>
          </w:p>
        </w:tc>
      </w:tr>
      <w:tr w:rsidR="002C3401" w:rsidRPr="002C3401" w14:paraId="5EDFC805"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98" w:type="dxa"/>
            <w:hideMark/>
          </w:tcPr>
          <w:p w14:paraId="5D2DAE65" w14:textId="050D7A88" w:rsidR="002C3401" w:rsidRPr="005D6E21" w:rsidRDefault="002C3401" w:rsidP="007F64E5">
            <w:pPr>
              <w:spacing w:before="0"/>
              <w:rPr>
                <w:rFonts w:ascii="Calibri" w:hAnsi="Calibri"/>
                <w:b w:val="0"/>
                <w:color w:val="000000"/>
              </w:rPr>
            </w:pPr>
            <w:r w:rsidRPr="002C3401">
              <w:rPr>
                <w:rFonts w:ascii="Calibri" w:hAnsi="Calibri"/>
                <w:b w:val="0"/>
                <w:color w:val="000000"/>
              </w:rPr>
              <w:t>0.1.</w:t>
            </w:r>
            <w:proofErr w:type="gramStart"/>
            <w:r w:rsidRPr="002C3401">
              <w:rPr>
                <w:rFonts w:ascii="Calibri" w:hAnsi="Calibri"/>
                <w:b w:val="0"/>
                <w:color w:val="000000"/>
              </w:rPr>
              <w:t>9.F</w:t>
            </w:r>
            <w:proofErr w:type="gramEnd"/>
            <w:r w:rsidRPr="002C3401">
              <w:rPr>
                <w:rFonts w:ascii="Calibri" w:hAnsi="Calibri"/>
                <w:b w:val="0"/>
                <w:color w:val="000000"/>
              </w:rPr>
              <w:t>1</w:t>
            </w:r>
          </w:p>
        </w:tc>
        <w:tc>
          <w:tcPr>
            <w:tcW w:w="7167" w:type="dxa"/>
            <w:hideMark/>
          </w:tcPr>
          <w:p w14:paraId="3C883D3F" w14:textId="4EF187DC" w:rsidR="002C3401" w:rsidRPr="002C3401" w:rsidRDefault="002C3401"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C3401">
              <w:rPr>
                <w:rFonts w:ascii="Calibri" w:hAnsi="Calibri"/>
                <w:color w:val="000000"/>
              </w:rPr>
              <w:t>The new GIS system must support the creation and configuration of a connectivity model per Oncor’s needs. The Oncor connectivity needs can be found below and at the following SharePoint link and in the Appendix section of this document.</w:t>
            </w:r>
          </w:p>
        </w:tc>
        <w:tc>
          <w:tcPr>
            <w:tcW w:w="1311" w:type="dxa"/>
          </w:tcPr>
          <w:p w14:paraId="51A26A95" w14:textId="1B539DEA" w:rsidR="002C3401" w:rsidRPr="002C3401" w:rsidRDefault="003C56AF" w:rsidP="006E4AEC">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fldChar w:fldCharType="begin"/>
            </w:r>
            <w:r>
              <w:rPr>
                <w:rFonts w:ascii="Calibri" w:hAnsi="Calibri"/>
                <w:b/>
                <w:color w:val="000000"/>
              </w:rPr>
              <w:instrText xml:space="preserve"> REF _Ref471827117 \r \h </w:instrText>
            </w:r>
            <w:r w:rsidR="006B710B">
              <w:rPr>
                <w:rFonts w:ascii="Calibri" w:hAnsi="Calibri"/>
                <w:b/>
                <w:color w:val="000000"/>
              </w:rPr>
              <w:instrText xml:space="preserve"> \* MERGEFORMAT </w:instrText>
            </w:r>
            <w:r>
              <w:rPr>
                <w:rFonts w:ascii="Calibri" w:hAnsi="Calibri"/>
                <w:b/>
                <w:color w:val="000000"/>
              </w:rPr>
            </w:r>
            <w:r>
              <w:rPr>
                <w:rFonts w:ascii="Calibri" w:hAnsi="Calibri"/>
                <w:b/>
                <w:color w:val="000000"/>
              </w:rPr>
              <w:fldChar w:fldCharType="separate"/>
            </w:r>
            <w:r w:rsidR="00D17DC8">
              <w:rPr>
                <w:rFonts w:ascii="Calibri" w:hAnsi="Calibri"/>
                <w:b/>
                <w:color w:val="000000"/>
              </w:rPr>
              <w:t>4.1</w:t>
            </w:r>
            <w:r>
              <w:rPr>
                <w:rFonts w:ascii="Calibri" w:hAnsi="Calibri"/>
                <w:b/>
                <w:color w:val="000000"/>
              </w:rPr>
              <w:fldChar w:fldCharType="end"/>
            </w:r>
          </w:p>
        </w:tc>
      </w:tr>
      <w:tr w:rsidR="002C3401" w:rsidRPr="002C3401" w14:paraId="2B475A60"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98" w:type="dxa"/>
          </w:tcPr>
          <w:p w14:paraId="0B3E4346" w14:textId="04FD13DE" w:rsidR="002C3401" w:rsidRPr="002C3401" w:rsidRDefault="002C3401" w:rsidP="007F64E5">
            <w:pPr>
              <w:spacing w:before="0"/>
              <w:rPr>
                <w:rFonts w:ascii="Calibri" w:hAnsi="Calibri"/>
                <w:b w:val="0"/>
                <w:color w:val="000000"/>
              </w:rPr>
            </w:pPr>
            <w:r w:rsidRPr="002C3401">
              <w:rPr>
                <w:rFonts w:ascii="Calibri" w:hAnsi="Calibri"/>
                <w:b w:val="0"/>
                <w:color w:val="000000"/>
              </w:rPr>
              <w:t>0.1.</w:t>
            </w:r>
            <w:proofErr w:type="gramStart"/>
            <w:r w:rsidRPr="002C3401">
              <w:rPr>
                <w:rFonts w:ascii="Calibri" w:hAnsi="Calibri"/>
                <w:b w:val="0"/>
                <w:color w:val="000000"/>
              </w:rPr>
              <w:t>10.F</w:t>
            </w:r>
            <w:proofErr w:type="gramEnd"/>
            <w:r w:rsidRPr="002C3401">
              <w:rPr>
                <w:rFonts w:ascii="Calibri" w:hAnsi="Calibri"/>
                <w:b w:val="0"/>
                <w:color w:val="000000"/>
              </w:rPr>
              <w:t>6</w:t>
            </w:r>
          </w:p>
        </w:tc>
        <w:tc>
          <w:tcPr>
            <w:tcW w:w="7167" w:type="dxa"/>
          </w:tcPr>
          <w:p w14:paraId="6EA78E92" w14:textId="7BEFD335" w:rsidR="002C3401" w:rsidRPr="002C3401" w:rsidRDefault="002C3401"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C3401">
              <w:rPr>
                <w:rFonts w:ascii="Calibri" w:hAnsi="Calibri"/>
                <w:color w:val="000000"/>
              </w:rPr>
              <w:t>The GIS application should have the ability to toggle views to display Completed and Incomplete map correction/found asset tags.</w:t>
            </w:r>
          </w:p>
        </w:tc>
        <w:tc>
          <w:tcPr>
            <w:tcW w:w="1311" w:type="dxa"/>
          </w:tcPr>
          <w:p w14:paraId="2D157572" w14:textId="24086E5A" w:rsidR="002C3401" w:rsidRPr="002C3401" w:rsidRDefault="003C56AF" w:rsidP="006E4AEC">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del w:id="77" w:author="Adase, Richard R" w:date="2017-07-12T19:46:00Z">
              <w:r w:rsidDel="00DC2B19">
                <w:rPr>
                  <w:rFonts w:ascii="Calibri" w:hAnsi="Calibri"/>
                  <w:b/>
                  <w:color w:val="000000"/>
                </w:rPr>
                <w:fldChar w:fldCharType="begin"/>
              </w:r>
              <w:r w:rsidDel="00DC2B19">
                <w:rPr>
                  <w:rFonts w:ascii="Calibri" w:hAnsi="Calibri"/>
                  <w:b/>
                  <w:color w:val="000000"/>
                </w:rPr>
                <w:delInstrText xml:space="preserve"> REF _Ref471827138 \r \h </w:delInstrText>
              </w:r>
              <w:r w:rsidR="006B710B" w:rsidDel="00DC2B19">
                <w:rPr>
                  <w:rFonts w:ascii="Calibri" w:hAnsi="Calibri"/>
                  <w:b/>
                  <w:color w:val="000000"/>
                </w:rPr>
                <w:delInstrText xml:space="preserve"> \* MERGEFORMAT </w:delInstrText>
              </w:r>
              <w:r w:rsidDel="00DC2B19">
                <w:rPr>
                  <w:rFonts w:ascii="Calibri" w:hAnsi="Calibri"/>
                  <w:b/>
                  <w:color w:val="000000"/>
                </w:rPr>
              </w:r>
              <w:r w:rsidDel="00DC2B19">
                <w:rPr>
                  <w:rFonts w:ascii="Calibri" w:hAnsi="Calibri"/>
                  <w:b/>
                  <w:color w:val="000000"/>
                </w:rPr>
                <w:fldChar w:fldCharType="separate"/>
              </w:r>
              <w:r w:rsidR="0091163A" w:rsidDel="00DC2B19">
                <w:rPr>
                  <w:rFonts w:ascii="Calibri" w:hAnsi="Calibri"/>
                  <w:b/>
                  <w:color w:val="000000"/>
                </w:rPr>
                <w:delText>5</w:delText>
              </w:r>
              <w:r w:rsidDel="00DC2B19">
                <w:rPr>
                  <w:rFonts w:ascii="Calibri" w:hAnsi="Calibri"/>
                  <w:b/>
                  <w:color w:val="000000"/>
                </w:rPr>
                <w:fldChar w:fldCharType="end"/>
              </w:r>
            </w:del>
            <w:ins w:id="78" w:author="ADASE Richard R" w:date="2017-07-19T14:08:00Z">
              <w:r w:rsidR="00D17DC8">
                <w:rPr>
                  <w:rFonts w:ascii="Calibri" w:hAnsi="Calibri"/>
                  <w:b/>
                  <w:color w:val="000000"/>
                </w:rPr>
                <w:fldChar w:fldCharType="begin"/>
              </w:r>
              <w:r w:rsidR="00D17DC8">
                <w:rPr>
                  <w:rFonts w:ascii="Calibri" w:hAnsi="Calibri"/>
                  <w:b/>
                  <w:color w:val="000000"/>
                </w:rPr>
                <w:instrText xml:space="preserve"> REF _Ref488236618 \r \h </w:instrText>
              </w:r>
            </w:ins>
            <w:r w:rsidR="00D17DC8">
              <w:rPr>
                <w:rFonts w:ascii="Calibri" w:hAnsi="Calibri"/>
                <w:b/>
                <w:color w:val="000000"/>
              </w:rPr>
            </w:r>
            <w:r w:rsidR="00D17DC8">
              <w:rPr>
                <w:rFonts w:ascii="Calibri" w:hAnsi="Calibri"/>
                <w:b/>
                <w:color w:val="000000"/>
              </w:rPr>
              <w:fldChar w:fldCharType="separate"/>
            </w:r>
            <w:ins w:id="79" w:author="ADASE Richard R" w:date="2017-07-19T14:08:00Z">
              <w:r w:rsidR="00D17DC8">
                <w:rPr>
                  <w:rFonts w:ascii="Calibri" w:hAnsi="Calibri"/>
                  <w:b/>
                  <w:color w:val="000000"/>
                </w:rPr>
                <w:t>2.1</w:t>
              </w:r>
              <w:r w:rsidR="00D17DC8">
                <w:rPr>
                  <w:rFonts w:ascii="Calibri" w:hAnsi="Calibri"/>
                  <w:b/>
                  <w:color w:val="000000"/>
                </w:rPr>
                <w:fldChar w:fldCharType="end"/>
              </w:r>
            </w:ins>
          </w:p>
        </w:tc>
      </w:tr>
      <w:tr w:rsidR="002C3401" w:rsidRPr="002C3401" w14:paraId="64B00B8F"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98" w:type="dxa"/>
          </w:tcPr>
          <w:p w14:paraId="64FE52E3" w14:textId="3A8694DC" w:rsidR="002C3401" w:rsidRPr="002C3401" w:rsidRDefault="002C3401" w:rsidP="007F64E5">
            <w:pPr>
              <w:spacing w:before="0"/>
              <w:rPr>
                <w:rFonts w:ascii="Calibri" w:hAnsi="Calibri"/>
                <w:b w:val="0"/>
                <w:color w:val="000000"/>
              </w:rPr>
            </w:pPr>
            <w:commentRangeStart w:id="80"/>
            <w:r w:rsidRPr="002C3401">
              <w:rPr>
                <w:rFonts w:ascii="Calibri" w:hAnsi="Calibri"/>
                <w:b w:val="0"/>
                <w:color w:val="000000"/>
              </w:rPr>
              <w:t>0.1.</w:t>
            </w:r>
            <w:proofErr w:type="gramStart"/>
            <w:r w:rsidRPr="002C3401">
              <w:rPr>
                <w:rFonts w:ascii="Calibri" w:hAnsi="Calibri"/>
                <w:b w:val="0"/>
                <w:color w:val="000000"/>
              </w:rPr>
              <w:t>10.F</w:t>
            </w:r>
            <w:proofErr w:type="gramEnd"/>
            <w:r w:rsidRPr="002C3401">
              <w:rPr>
                <w:rFonts w:ascii="Calibri" w:hAnsi="Calibri"/>
                <w:b w:val="0"/>
                <w:color w:val="000000"/>
              </w:rPr>
              <w:t>10</w:t>
            </w:r>
          </w:p>
        </w:tc>
        <w:tc>
          <w:tcPr>
            <w:tcW w:w="7167" w:type="dxa"/>
          </w:tcPr>
          <w:p w14:paraId="0BBEB665" w14:textId="58099875" w:rsidR="002C3401" w:rsidRPr="002C3401" w:rsidRDefault="002C3401"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C3401">
              <w:rPr>
                <w:rFonts w:ascii="Calibri" w:hAnsi="Calibri"/>
                <w:color w:val="000000"/>
              </w:rPr>
              <w:t>The new GIS application should distinguish energized features from de-energized features using different colors.</w:t>
            </w:r>
            <w:commentRangeEnd w:id="80"/>
            <w:r w:rsidR="003C56AF">
              <w:rPr>
                <w:rStyle w:val="CommentReference"/>
              </w:rPr>
              <w:commentReference w:id="80"/>
            </w:r>
          </w:p>
        </w:tc>
        <w:tc>
          <w:tcPr>
            <w:tcW w:w="1311" w:type="dxa"/>
          </w:tcPr>
          <w:p w14:paraId="2E67F1B2" w14:textId="6F026F40" w:rsidR="002C3401" w:rsidRPr="002C3401" w:rsidRDefault="002C3401" w:rsidP="006E4AEC">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p>
        </w:tc>
      </w:tr>
      <w:tr w:rsidR="00A762C7" w:rsidRPr="002C3401" w14:paraId="4DC57C02" w14:textId="77777777" w:rsidTr="0068142B">
        <w:trPr>
          <w:cantSplit/>
          <w:trHeight w:val="300"/>
          <w:ins w:id="81" w:author="ADASE Richard R" w:date="2018-02-23T15:09:00Z"/>
        </w:trPr>
        <w:tc>
          <w:tcPr>
            <w:cnfStyle w:val="001000000000" w:firstRow="0" w:lastRow="0" w:firstColumn="1" w:lastColumn="0" w:oddVBand="0" w:evenVBand="0" w:oddHBand="0" w:evenHBand="0" w:firstRowFirstColumn="0" w:firstRowLastColumn="0" w:lastRowFirstColumn="0" w:lastRowLastColumn="0"/>
            <w:tcW w:w="1098" w:type="dxa"/>
          </w:tcPr>
          <w:p w14:paraId="104F2A1D" w14:textId="7F59D1B7" w:rsidR="00A762C7" w:rsidRPr="002C3401" w:rsidRDefault="00A762C7" w:rsidP="007F64E5">
            <w:pPr>
              <w:spacing w:before="0"/>
              <w:rPr>
                <w:ins w:id="82" w:author="ADASE Richard R" w:date="2018-02-23T15:09:00Z"/>
                <w:rFonts w:ascii="Calibri" w:hAnsi="Calibri"/>
                <w:b w:val="0"/>
                <w:color w:val="000000"/>
              </w:rPr>
            </w:pPr>
            <w:ins w:id="83" w:author="ADASE Richard R" w:date="2018-02-23T15:09:00Z">
              <w:r>
                <w:rPr>
                  <w:rFonts w:ascii="Calibri" w:hAnsi="Calibri"/>
                  <w:b w:val="0"/>
                  <w:color w:val="000000"/>
                </w:rPr>
                <w:t>0.1.</w:t>
              </w:r>
              <w:proofErr w:type="gramStart"/>
              <w:r>
                <w:rPr>
                  <w:rFonts w:ascii="Calibri" w:hAnsi="Calibri"/>
                  <w:b w:val="0"/>
                  <w:color w:val="000000"/>
                </w:rPr>
                <w:t>14.F</w:t>
              </w:r>
              <w:proofErr w:type="gramEnd"/>
              <w:r>
                <w:rPr>
                  <w:rFonts w:ascii="Calibri" w:hAnsi="Calibri"/>
                  <w:b w:val="0"/>
                  <w:color w:val="000000"/>
                </w:rPr>
                <w:t>3</w:t>
              </w:r>
            </w:ins>
          </w:p>
        </w:tc>
        <w:tc>
          <w:tcPr>
            <w:tcW w:w="7167" w:type="dxa"/>
          </w:tcPr>
          <w:p w14:paraId="480F6577" w14:textId="1CA0B98E" w:rsidR="00A762C7" w:rsidRPr="002C3401" w:rsidRDefault="00A762C7" w:rsidP="007F64E5">
            <w:pPr>
              <w:spacing w:before="0"/>
              <w:cnfStyle w:val="000000000000" w:firstRow="0" w:lastRow="0" w:firstColumn="0" w:lastColumn="0" w:oddVBand="0" w:evenVBand="0" w:oddHBand="0" w:evenHBand="0" w:firstRowFirstColumn="0" w:firstRowLastColumn="0" w:lastRowFirstColumn="0" w:lastRowLastColumn="0"/>
              <w:rPr>
                <w:ins w:id="84" w:author="ADASE Richard R" w:date="2018-02-23T15:09:00Z"/>
                <w:rFonts w:ascii="Calibri" w:hAnsi="Calibri"/>
                <w:color w:val="000000"/>
              </w:rPr>
            </w:pPr>
            <w:ins w:id="85" w:author="ADASE Richard R" w:date="2018-02-23T15:10:00Z">
              <w:r w:rsidRPr="00A762C7">
                <w:rPr>
                  <w:rFonts w:ascii="Calibri" w:hAnsi="Calibri"/>
                  <w:color w:val="000000"/>
                </w:rPr>
                <w:t>Each Transformer must have Primary and Secondary nodes. This will avoid the “OMS Integration –One Node Transformer Error”</w:t>
              </w:r>
            </w:ins>
          </w:p>
        </w:tc>
        <w:tc>
          <w:tcPr>
            <w:tcW w:w="1311" w:type="dxa"/>
          </w:tcPr>
          <w:p w14:paraId="11B45249" w14:textId="4DE70964" w:rsidR="00A762C7" w:rsidRPr="002C3401" w:rsidRDefault="00A762C7" w:rsidP="006E4AEC">
            <w:pPr>
              <w:spacing w:before="0"/>
              <w:jc w:val="center"/>
              <w:cnfStyle w:val="000000000000" w:firstRow="0" w:lastRow="0" w:firstColumn="0" w:lastColumn="0" w:oddVBand="0" w:evenVBand="0" w:oddHBand="0" w:evenHBand="0" w:firstRowFirstColumn="0" w:firstRowLastColumn="0" w:lastRowFirstColumn="0" w:lastRowLastColumn="0"/>
              <w:rPr>
                <w:ins w:id="86" w:author="ADASE Richard R" w:date="2018-02-23T15:09:00Z"/>
                <w:rFonts w:ascii="Calibri" w:hAnsi="Calibri"/>
                <w:b/>
                <w:color w:val="000000"/>
              </w:rPr>
            </w:pPr>
            <w:ins w:id="87" w:author="ADASE Richard R" w:date="2018-02-23T15:10:00Z">
              <w:r>
                <w:rPr>
                  <w:rFonts w:ascii="Calibri" w:hAnsi="Calibri"/>
                  <w:b/>
                  <w:color w:val="000000"/>
                </w:rPr>
                <w:fldChar w:fldCharType="begin"/>
              </w:r>
              <w:r>
                <w:rPr>
                  <w:rFonts w:ascii="Calibri" w:hAnsi="Calibri"/>
                  <w:b/>
                  <w:color w:val="000000"/>
                </w:rPr>
                <w:instrText xml:space="preserve"> REF _Ref507161945 \r \h </w:instrText>
              </w:r>
            </w:ins>
            <w:r>
              <w:rPr>
                <w:rFonts w:ascii="Calibri" w:hAnsi="Calibri"/>
                <w:b/>
                <w:color w:val="000000"/>
              </w:rPr>
            </w:r>
            <w:r>
              <w:rPr>
                <w:rFonts w:ascii="Calibri" w:hAnsi="Calibri"/>
                <w:b/>
                <w:color w:val="000000"/>
              </w:rPr>
              <w:fldChar w:fldCharType="separate"/>
            </w:r>
            <w:ins w:id="88" w:author="ADASE Richard R" w:date="2018-03-14T17:17:00Z">
              <w:r w:rsidR="0020127C">
                <w:rPr>
                  <w:rFonts w:ascii="Calibri" w:hAnsi="Calibri"/>
                  <w:b/>
                  <w:color w:val="000000"/>
                </w:rPr>
                <w:t>2.10</w:t>
              </w:r>
            </w:ins>
            <w:ins w:id="89" w:author="ADASE Richard R" w:date="2018-02-23T15:10:00Z">
              <w:r>
                <w:rPr>
                  <w:rFonts w:ascii="Calibri" w:hAnsi="Calibri"/>
                  <w:b/>
                  <w:color w:val="000000"/>
                </w:rPr>
                <w:fldChar w:fldCharType="end"/>
              </w:r>
            </w:ins>
          </w:p>
        </w:tc>
      </w:tr>
      <w:tr w:rsidR="004B72BB" w:rsidRPr="002C3401" w14:paraId="780E2FF8"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98" w:type="dxa"/>
          </w:tcPr>
          <w:p w14:paraId="5574FF75" w14:textId="5353234C" w:rsidR="004B72BB" w:rsidRPr="002C3401" w:rsidRDefault="004B72BB" w:rsidP="007F64E5">
            <w:pPr>
              <w:spacing w:before="0"/>
              <w:rPr>
                <w:rFonts w:ascii="Calibri" w:hAnsi="Calibri"/>
                <w:color w:val="000000"/>
              </w:rPr>
            </w:pPr>
            <w:commentRangeStart w:id="90"/>
            <w:r>
              <w:rPr>
                <w:rFonts w:ascii="Calibri" w:hAnsi="Calibri"/>
                <w:color w:val="000000"/>
              </w:rPr>
              <w:t>0.1.</w:t>
            </w:r>
            <w:proofErr w:type="gramStart"/>
            <w:r>
              <w:rPr>
                <w:rFonts w:ascii="Calibri" w:hAnsi="Calibri"/>
                <w:color w:val="000000"/>
              </w:rPr>
              <w:t>14.F</w:t>
            </w:r>
            <w:proofErr w:type="gramEnd"/>
            <w:r>
              <w:rPr>
                <w:rFonts w:ascii="Calibri" w:hAnsi="Calibri"/>
                <w:color w:val="000000"/>
              </w:rPr>
              <w:t>13</w:t>
            </w:r>
            <w:commentRangeEnd w:id="90"/>
            <w:r>
              <w:rPr>
                <w:rStyle w:val="CommentReference"/>
                <w:b w:val="0"/>
                <w:color w:val="auto"/>
              </w:rPr>
              <w:commentReference w:id="90"/>
            </w:r>
          </w:p>
        </w:tc>
        <w:tc>
          <w:tcPr>
            <w:tcW w:w="7167" w:type="dxa"/>
          </w:tcPr>
          <w:p w14:paraId="04790A24" w14:textId="74B3417C" w:rsidR="004B72BB" w:rsidRPr="002C3401" w:rsidRDefault="004B72BB"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8515A">
              <w:rPr>
                <w:rFonts w:ascii="Calibri" w:hAnsi="Calibri"/>
                <w:color w:val="000000"/>
              </w:rPr>
              <w:t>Single phase features that are connected to multiple phase line will have the ability to preserve connectivity to accommodate Bypass/Tap</w:t>
            </w:r>
          </w:p>
        </w:tc>
        <w:tc>
          <w:tcPr>
            <w:tcW w:w="1311" w:type="dxa"/>
          </w:tcPr>
          <w:p w14:paraId="3286CA5D" w14:textId="0855F028" w:rsidR="004B72BB" w:rsidRPr="002C3401" w:rsidRDefault="004B72BB" w:rsidP="006E4AEC">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fldChar w:fldCharType="begin"/>
            </w:r>
            <w:r>
              <w:rPr>
                <w:rFonts w:ascii="Calibri" w:hAnsi="Calibri"/>
                <w:b/>
                <w:color w:val="000000"/>
              </w:rPr>
              <w:instrText xml:space="preserve"> REF _Ref485304566 \r \h </w:instrText>
            </w:r>
            <w:r>
              <w:rPr>
                <w:rFonts w:ascii="Calibri" w:hAnsi="Calibri"/>
                <w:b/>
                <w:color w:val="000000"/>
              </w:rPr>
            </w:r>
            <w:r>
              <w:rPr>
                <w:rFonts w:ascii="Calibri" w:hAnsi="Calibri"/>
                <w:b/>
                <w:color w:val="000000"/>
              </w:rPr>
              <w:fldChar w:fldCharType="separate"/>
            </w:r>
            <w:ins w:id="91" w:author="ADASE Richard R" w:date="2017-07-19T14:05:00Z">
              <w:r w:rsidR="00D17DC8">
                <w:rPr>
                  <w:rFonts w:ascii="Calibri" w:hAnsi="Calibri"/>
                  <w:b/>
                  <w:color w:val="000000"/>
                </w:rPr>
                <w:t>2.9.4</w:t>
              </w:r>
            </w:ins>
            <w:del w:id="92" w:author="ADASE Richard R" w:date="2017-07-19T14:05:00Z">
              <w:r w:rsidDel="00D17DC8">
                <w:rPr>
                  <w:rFonts w:ascii="Calibri" w:hAnsi="Calibri"/>
                  <w:b/>
                  <w:color w:val="000000"/>
                </w:rPr>
                <w:delText>2.2.1.d</w:delText>
              </w:r>
            </w:del>
            <w:r>
              <w:rPr>
                <w:rFonts w:ascii="Calibri" w:hAnsi="Calibri"/>
                <w:b/>
                <w:color w:val="000000"/>
              </w:rPr>
              <w:fldChar w:fldCharType="end"/>
            </w:r>
          </w:p>
        </w:tc>
      </w:tr>
      <w:tr w:rsidR="006B7E73" w:rsidRPr="002C3401" w14:paraId="5B347066" w14:textId="77777777" w:rsidTr="0068142B">
        <w:trPr>
          <w:cantSplit/>
          <w:trHeight w:val="300"/>
          <w:ins w:id="93" w:author="ADASE Richard R" w:date="2018-02-23T15:04:00Z"/>
        </w:trPr>
        <w:tc>
          <w:tcPr>
            <w:cnfStyle w:val="001000000000" w:firstRow="0" w:lastRow="0" w:firstColumn="1" w:lastColumn="0" w:oddVBand="0" w:evenVBand="0" w:oddHBand="0" w:evenHBand="0" w:firstRowFirstColumn="0" w:firstRowLastColumn="0" w:lastRowFirstColumn="0" w:lastRowLastColumn="0"/>
            <w:tcW w:w="1098" w:type="dxa"/>
          </w:tcPr>
          <w:p w14:paraId="3657DB9A" w14:textId="3E1F2BAA" w:rsidR="006B7E73" w:rsidRDefault="006B7E73" w:rsidP="007F64E5">
            <w:pPr>
              <w:spacing w:before="0"/>
              <w:rPr>
                <w:ins w:id="94" w:author="ADASE Richard R" w:date="2018-02-23T15:04:00Z"/>
                <w:rFonts w:ascii="Calibri" w:hAnsi="Calibri"/>
                <w:color w:val="000000"/>
              </w:rPr>
            </w:pPr>
            <w:ins w:id="95" w:author="ADASE Richard R" w:date="2018-02-23T15:04:00Z">
              <w:r>
                <w:rPr>
                  <w:rFonts w:ascii="Calibri" w:hAnsi="Calibri"/>
                  <w:color w:val="000000"/>
                </w:rPr>
                <w:t>0.1.</w:t>
              </w:r>
              <w:proofErr w:type="gramStart"/>
              <w:r>
                <w:rPr>
                  <w:rFonts w:ascii="Calibri" w:hAnsi="Calibri"/>
                  <w:color w:val="000000"/>
                </w:rPr>
                <w:t>14.F</w:t>
              </w:r>
              <w:proofErr w:type="gramEnd"/>
              <w:r>
                <w:rPr>
                  <w:rFonts w:ascii="Calibri" w:hAnsi="Calibri"/>
                  <w:color w:val="000000"/>
                </w:rPr>
                <w:t>27</w:t>
              </w:r>
            </w:ins>
          </w:p>
        </w:tc>
        <w:tc>
          <w:tcPr>
            <w:tcW w:w="7167" w:type="dxa"/>
          </w:tcPr>
          <w:p w14:paraId="63906BD9" w14:textId="7F3375BE" w:rsidR="006B7E73" w:rsidRPr="0088515A" w:rsidRDefault="006B7E73" w:rsidP="007F64E5">
            <w:pPr>
              <w:spacing w:before="0"/>
              <w:cnfStyle w:val="000000000000" w:firstRow="0" w:lastRow="0" w:firstColumn="0" w:lastColumn="0" w:oddVBand="0" w:evenVBand="0" w:oddHBand="0" w:evenHBand="0" w:firstRowFirstColumn="0" w:firstRowLastColumn="0" w:lastRowFirstColumn="0" w:lastRowLastColumn="0"/>
              <w:rPr>
                <w:ins w:id="96" w:author="ADASE Richard R" w:date="2018-02-23T15:04:00Z"/>
                <w:rFonts w:ascii="Calibri" w:hAnsi="Calibri"/>
                <w:color w:val="000000"/>
              </w:rPr>
            </w:pPr>
            <w:ins w:id="97" w:author="ADASE Richard R" w:date="2018-02-23T15:04:00Z">
              <w:r w:rsidRPr="006B7E73">
                <w:rPr>
                  <w:rFonts w:ascii="Calibri" w:hAnsi="Calibri"/>
                  <w:color w:val="000000"/>
                </w:rPr>
                <w:t>All Fuses and Switches within a Switchgear should have a common Node. This will avoid the “Switchgear – Common Node Error”.</w:t>
              </w:r>
            </w:ins>
          </w:p>
        </w:tc>
        <w:tc>
          <w:tcPr>
            <w:tcW w:w="1311" w:type="dxa"/>
          </w:tcPr>
          <w:p w14:paraId="368659EB" w14:textId="63204A79" w:rsidR="006B7E73" w:rsidRDefault="006B7E73" w:rsidP="006E4AEC">
            <w:pPr>
              <w:spacing w:before="0"/>
              <w:jc w:val="center"/>
              <w:cnfStyle w:val="000000000000" w:firstRow="0" w:lastRow="0" w:firstColumn="0" w:lastColumn="0" w:oddVBand="0" w:evenVBand="0" w:oddHBand="0" w:evenHBand="0" w:firstRowFirstColumn="0" w:firstRowLastColumn="0" w:lastRowFirstColumn="0" w:lastRowLastColumn="0"/>
              <w:rPr>
                <w:ins w:id="98" w:author="ADASE Richard R" w:date="2018-02-23T15:04:00Z"/>
                <w:rFonts w:ascii="Calibri" w:hAnsi="Calibri"/>
                <w:b/>
                <w:color w:val="000000"/>
              </w:rPr>
            </w:pPr>
            <w:ins w:id="99" w:author="ADASE Richard R" w:date="2018-02-23T15:04:00Z">
              <w:r>
                <w:rPr>
                  <w:rFonts w:ascii="Calibri" w:hAnsi="Calibri"/>
                  <w:b/>
                  <w:color w:val="000000"/>
                </w:rPr>
                <w:fldChar w:fldCharType="begin"/>
              </w:r>
              <w:r>
                <w:rPr>
                  <w:rFonts w:ascii="Calibri" w:hAnsi="Calibri"/>
                  <w:b/>
                  <w:color w:val="000000"/>
                </w:rPr>
                <w:instrText xml:space="preserve"> REF _Ref507161600 \r \h </w:instrText>
              </w:r>
            </w:ins>
            <w:r>
              <w:rPr>
                <w:rFonts w:ascii="Calibri" w:hAnsi="Calibri"/>
                <w:b/>
                <w:color w:val="000000"/>
              </w:rPr>
            </w:r>
            <w:r>
              <w:rPr>
                <w:rFonts w:ascii="Calibri" w:hAnsi="Calibri"/>
                <w:b/>
                <w:color w:val="000000"/>
              </w:rPr>
              <w:fldChar w:fldCharType="separate"/>
            </w:r>
            <w:ins w:id="100" w:author="ADASE Richard R" w:date="2018-02-23T15:04:00Z">
              <w:r>
                <w:rPr>
                  <w:rFonts w:ascii="Calibri" w:hAnsi="Calibri"/>
                  <w:b/>
                  <w:color w:val="000000"/>
                </w:rPr>
                <w:t>2.7</w:t>
              </w:r>
              <w:r>
                <w:rPr>
                  <w:rFonts w:ascii="Calibri" w:hAnsi="Calibri"/>
                  <w:b/>
                  <w:color w:val="000000"/>
                </w:rPr>
                <w:fldChar w:fldCharType="end"/>
              </w:r>
            </w:ins>
          </w:p>
        </w:tc>
      </w:tr>
      <w:tr w:rsidR="006616D6" w:rsidRPr="002C3401" w14:paraId="34A31B0B"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98" w:type="dxa"/>
          </w:tcPr>
          <w:p w14:paraId="5C996C81" w14:textId="776B6FC4" w:rsidR="006616D6" w:rsidRDefault="006616D6" w:rsidP="007F64E5">
            <w:pPr>
              <w:spacing w:before="0"/>
              <w:rPr>
                <w:rFonts w:ascii="Calibri" w:hAnsi="Calibri"/>
                <w:color w:val="000000"/>
              </w:rPr>
            </w:pPr>
            <w:commentRangeStart w:id="101"/>
            <w:r w:rsidRPr="0088515A">
              <w:rPr>
                <w:rFonts w:ascii="Calibri" w:hAnsi="Calibri"/>
                <w:color w:val="000000"/>
              </w:rPr>
              <w:t>0.1.</w:t>
            </w:r>
            <w:proofErr w:type="gramStart"/>
            <w:r w:rsidRPr="0088515A">
              <w:rPr>
                <w:rFonts w:ascii="Calibri" w:hAnsi="Calibri"/>
                <w:color w:val="000000"/>
              </w:rPr>
              <w:t>14.F</w:t>
            </w:r>
            <w:proofErr w:type="gramEnd"/>
            <w:r w:rsidRPr="0088515A">
              <w:rPr>
                <w:rFonts w:ascii="Calibri" w:hAnsi="Calibri"/>
                <w:color w:val="000000"/>
              </w:rPr>
              <w:t>31</w:t>
            </w:r>
            <w:commentRangeEnd w:id="101"/>
            <w:r>
              <w:rPr>
                <w:rStyle w:val="CommentReference"/>
                <w:b w:val="0"/>
                <w:color w:val="auto"/>
              </w:rPr>
              <w:commentReference w:id="101"/>
            </w:r>
          </w:p>
        </w:tc>
        <w:tc>
          <w:tcPr>
            <w:tcW w:w="7167" w:type="dxa"/>
          </w:tcPr>
          <w:p w14:paraId="04E48010" w14:textId="6FABB40D" w:rsidR="006616D6" w:rsidRPr="0088515A" w:rsidRDefault="006616D6"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8515A">
              <w:rPr>
                <w:rFonts w:ascii="Calibri" w:hAnsi="Calibri"/>
                <w:color w:val="000000"/>
              </w:rPr>
              <w:t xml:space="preserve">A </w:t>
            </w:r>
            <w:proofErr w:type="gramStart"/>
            <w:r w:rsidRPr="0088515A">
              <w:rPr>
                <w:rFonts w:ascii="Calibri" w:hAnsi="Calibri"/>
                <w:color w:val="000000"/>
              </w:rPr>
              <w:t>two node</w:t>
            </w:r>
            <w:proofErr w:type="gramEnd"/>
            <w:r w:rsidRPr="0088515A">
              <w:rPr>
                <w:rFonts w:ascii="Calibri" w:hAnsi="Calibri"/>
                <w:color w:val="000000"/>
              </w:rPr>
              <w:t xml:space="preserve"> device requires at least one node to be connected. A warning must be displayed to the user in case of rule violation.</w:t>
            </w:r>
          </w:p>
        </w:tc>
        <w:tc>
          <w:tcPr>
            <w:tcW w:w="1311" w:type="dxa"/>
          </w:tcPr>
          <w:p w14:paraId="4D118834" w14:textId="18DC8F4F" w:rsidR="006616D6" w:rsidRDefault="0068142B" w:rsidP="006E4AEC">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t xml:space="preserve">DFS </w:t>
            </w:r>
            <w:r w:rsidR="006616D6">
              <w:rPr>
                <w:rFonts w:ascii="Calibri" w:hAnsi="Calibri"/>
                <w:b/>
                <w:color w:val="000000"/>
              </w:rPr>
              <w:t>Relationships</w:t>
            </w:r>
          </w:p>
        </w:tc>
      </w:tr>
    </w:tbl>
    <w:p w14:paraId="78DF7353" w14:textId="77777777" w:rsidR="003777B4" w:rsidRDefault="003777B4" w:rsidP="003777B4">
      <w:pPr>
        <w:pStyle w:val="TableHeading"/>
        <w:keepNext/>
      </w:pPr>
    </w:p>
    <w:p w14:paraId="2F582034" w14:textId="743C2166" w:rsidR="003777B4" w:rsidRDefault="003777B4" w:rsidP="009A091C">
      <w:pPr>
        <w:pStyle w:val="Heading3"/>
      </w:pPr>
      <w:bookmarkStart w:id="102" w:name="_Toc510165675"/>
      <w:r>
        <w:t xml:space="preserve">GIS Model &amp; Business </w:t>
      </w:r>
      <w:commentRangeStart w:id="103"/>
      <w:commentRangeStart w:id="104"/>
      <w:r>
        <w:t>Rules</w:t>
      </w:r>
      <w:commentRangeEnd w:id="103"/>
      <w:r w:rsidR="00655FAC">
        <w:rPr>
          <w:rStyle w:val="CommentReference"/>
          <w:rFonts w:ascii="Arial" w:hAnsi="Arial"/>
          <w:b w:val="0"/>
          <w:bCs w:val="0"/>
          <w:iCs w:val="0"/>
          <w:color w:val="auto"/>
          <w:szCs w:val="20"/>
        </w:rPr>
        <w:commentReference w:id="103"/>
      </w:r>
      <w:commentRangeEnd w:id="104"/>
      <w:r w:rsidR="00D17DC8">
        <w:rPr>
          <w:rStyle w:val="CommentReference"/>
          <w:rFonts w:ascii="Arial" w:hAnsi="Arial"/>
          <w:b w:val="0"/>
          <w:bCs w:val="0"/>
          <w:iCs w:val="0"/>
          <w:color w:val="auto"/>
          <w:szCs w:val="20"/>
        </w:rPr>
        <w:commentReference w:id="104"/>
      </w:r>
      <w:bookmarkEnd w:id="102"/>
    </w:p>
    <w:tbl>
      <w:tblPr>
        <w:tblStyle w:val="TableINGRRowColumn"/>
        <w:tblW w:w="9576" w:type="dxa"/>
        <w:tblLayout w:type="fixed"/>
        <w:tblLook w:val="04A0" w:firstRow="1" w:lastRow="0" w:firstColumn="1" w:lastColumn="0" w:noHBand="0" w:noVBand="1"/>
      </w:tblPr>
      <w:tblGrid>
        <w:gridCol w:w="1014"/>
        <w:gridCol w:w="7284"/>
        <w:gridCol w:w="1278"/>
      </w:tblGrid>
      <w:tr w:rsidR="003777B4" w:rsidRPr="005D6E21" w14:paraId="665B27F8" w14:textId="77777777" w:rsidTr="0068142B">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100" w:firstRow="0" w:lastRow="0" w:firstColumn="1" w:lastColumn="0" w:oddVBand="0" w:evenVBand="0" w:oddHBand="0" w:evenHBand="0" w:firstRowFirstColumn="1" w:firstRowLastColumn="0" w:lastRowFirstColumn="0" w:lastRowLastColumn="0"/>
            <w:tcW w:w="1014" w:type="dxa"/>
          </w:tcPr>
          <w:p w14:paraId="62D837B1" w14:textId="77777777" w:rsidR="003777B4" w:rsidRPr="005D6E21" w:rsidRDefault="003777B4" w:rsidP="007F64E5">
            <w:pPr>
              <w:spacing w:before="0"/>
              <w:rPr>
                <w:rFonts w:ascii="Calibri" w:hAnsi="Calibri"/>
                <w:color w:val="000000"/>
              </w:rPr>
            </w:pPr>
            <w:r w:rsidRPr="005D6E21">
              <w:rPr>
                <w:rFonts w:ascii="Calibri" w:hAnsi="Calibri"/>
                <w:color w:val="000000"/>
              </w:rPr>
              <w:t>BR #</w:t>
            </w:r>
          </w:p>
        </w:tc>
        <w:tc>
          <w:tcPr>
            <w:tcW w:w="7284" w:type="dxa"/>
          </w:tcPr>
          <w:p w14:paraId="1BDD621C" w14:textId="77777777" w:rsidR="003777B4" w:rsidRPr="005D6E21" w:rsidRDefault="003777B4" w:rsidP="007F64E5">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Requirement</w:t>
            </w:r>
          </w:p>
        </w:tc>
        <w:tc>
          <w:tcPr>
            <w:tcW w:w="1278" w:type="dxa"/>
          </w:tcPr>
          <w:p w14:paraId="170999BA" w14:textId="77777777" w:rsidR="003777B4" w:rsidRPr="005D6E21" w:rsidRDefault="003777B4" w:rsidP="00085011">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Section #</w:t>
            </w:r>
          </w:p>
        </w:tc>
      </w:tr>
      <w:tr w:rsidR="006B710B" w:rsidRPr="002C3401" w14:paraId="782AB827"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14" w:type="dxa"/>
          </w:tcPr>
          <w:p w14:paraId="13894C0F" w14:textId="27859ADC" w:rsidR="006B710B" w:rsidRPr="003777B4" w:rsidRDefault="006B710B" w:rsidP="007F64E5">
            <w:pPr>
              <w:spacing w:before="0"/>
              <w:rPr>
                <w:rFonts w:ascii="Calibri" w:hAnsi="Calibri"/>
                <w:b w:val="0"/>
                <w:color w:val="000000"/>
              </w:rPr>
            </w:pPr>
            <w:del w:id="105" w:author="Adase, Richard R" w:date="2017-03-17T16:50:00Z">
              <w:r w:rsidRPr="006B710B" w:rsidDel="00570185">
                <w:rPr>
                  <w:rFonts w:ascii="Calibri" w:hAnsi="Calibri"/>
                  <w:b w:val="0"/>
                  <w:color w:val="000000"/>
                  <w:sz w:val="18"/>
                </w:rPr>
                <w:delText>0.1.1.F4</w:delText>
              </w:r>
            </w:del>
          </w:p>
        </w:tc>
        <w:tc>
          <w:tcPr>
            <w:tcW w:w="7284" w:type="dxa"/>
          </w:tcPr>
          <w:p w14:paraId="1537894F" w14:textId="57D528A8" w:rsidR="006B710B" w:rsidRPr="00FD609A" w:rsidRDefault="006B710B"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del w:id="106" w:author="Adase, Richard R" w:date="2017-03-17T16:50:00Z">
              <w:r w:rsidRPr="00FD609A" w:rsidDel="00570185">
                <w:rPr>
                  <w:rFonts w:ascii="Calibri" w:hAnsi="Calibri"/>
                  <w:color w:val="000000"/>
                </w:rPr>
                <w:delText xml:space="preserve">The following attributes must also be supported by the GIS for Activity </w:delText>
              </w:r>
              <w:commentRangeStart w:id="107"/>
              <w:commentRangeStart w:id="108"/>
              <w:r w:rsidRPr="00FD609A" w:rsidDel="00570185">
                <w:rPr>
                  <w:rFonts w:ascii="Calibri" w:hAnsi="Calibri"/>
                  <w:color w:val="000000"/>
                </w:rPr>
                <w:delText>History</w:delText>
              </w:r>
              <w:commentRangeEnd w:id="107"/>
              <w:r w:rsidR="00934DDC" w:rsidDel="00570185">
                <w:rPr>
                  <w:rStyle w:val="CommentReference"/>
                </w:rPr>
                <w:commentReference w:id="107"/>
              </w:r>
            </w:del>
            <w:commentRangeEnd w:id="108"/>
            <w:r w:rsidR="00D17DC8">
              <w:rPr>
                <w:rStyle w:val="CommentReference"/>
              </w:rPr>
              <w:commentReference w:id="108"/>
            </w:r>
            <w:del w:id="109" w:author="Adase, Richard R" w:date="2017-03-17T16:50:00Z">
              <w:r w:rsidRPr="00FD609A" w:rsidDel="00570185">
                <w:rPr>
                  <w:rFonts w:ascii="Calibri" w:hAnsi="Calibri"/>
                  <w:color w:val="000000"/>
                </w:rPr>
                <w:delText xml:space="preserve"> enablement on all features, assets and their related attributes: [...]</w:delText>
              </w:r>
            </w:del>
          </w:p>
        </w:tc>
        <w:tc>
          <w:tcPr>
            <w:tcW w:w="1278" w:type="dxa"/>
          </w:tcPr>
          <w:p w14:paraId="0E9B5579" w14:textId="20ADF91B" w:rsidR="006B710B" w:rsidRDefault="00276785" w:rsidP="00085011">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del w:id="110" w:author="Adase, Richard R" w:date="2017-03-17T16:50:00Z">
              <w:r w:rsidDel="00570185">
                <w:rPr>
                  <w:rFonts w:ascii="Calibri" w:hAnsi="Calibri"/>
                  <w:b/>
                  <w:color w:val="000000"/>
                </w:rPr>
                <w:fldChar w:fldCharType="begin"/>
              </w:r>
              <w:r w:rsidDel="00570185">
                <w:rPr>
                  <w:rFonts w:ascii="Calibri" w:hAnsi="Calibri"/>
                  <w:b/>
                  <w:color w:val="000000"/>
                </w:rPr>
                <w:delInstrText xml:space="preserve"> REF _Ref471835649 \r \h </w:delInstrText>
              </w:r>
              <w:r w:rsidDel="00570185">
                <w:rPr>
                  <w:rFonts w:ascii="Calibri" w:hAnsi="Calibri"/>
                  <w:b/>
                  <w:color w:val="000000"/>
                </w:rPr>
              </w:r>
              <w:r w:rsidDel="00570185">
                <w:rPr>
                  <w:rFonts w:ascii="Calibri" w:hAnsi="Calibri"/>
                  <w:b/>
                  <w:color w:val="000000"/>
                </w:rPr>
                <w:fldChar w:fldCharType="separate"/>
              </w:r>
              <w:r w:rsidR="0091163A" w:rsidDel="00570185">
                <w:rPr>
                  <w:rFonts w:ascii="Calibri" w:hAnsi="Calibri"/>
                  <w:b/>
                  <w:color w:val="000000"/>
                </w:rPr>
                <w:delText>1.1</w:delText>
              </w:r>
              <w:r w:rsidDel="00570185">
                <w:rPr>
                  <w:rFonts w:ascii="Calibri" w:hAnsi="Calibri"/>
                  <w:b/>
                  <w:color w:val="000000"/>
                </w:rPr>
                <w:fldChar w:fldCharType="end"/>
              </w:r>
            </w:del>
          </w:p>
        </w:tc>
      </w:tr>
      <w:tr w:rsidR="006B710B" w:rsidRPr="002C3401" w14:paraId="0F9B6AE9"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14" w:type="dxa"/>
          </w:tcPr>
          <w:p w14:paraId="7EA0BA61" w14:textId="225E4BA1" w:rsidR="006B710B" w:rsidRPr="003777B4" w:rsidRDefault="006B710B" w:rsidP="007F64E5">
            <w:pPr>
              <w:spacing w:before="0"/>
              <w:rPr>
                <w:rFonts w:ascii="Calibri" w:hAnsi="Calibri"/>
                <w:b w:val="0"/>
                <w:color w:val="000000"/>
              </w:rPr>
            </w:pPr>
            <w:del w:id="111" w:author="Adase, Richard R" w:date="2017-03-17T16:50:00Z">
              <w:r w:rsidRPr="006B710B" w:rsidDel="00570185">
                <w:rPr>
                  <w:rFonts w:ascii="Calibri" w:hAnsi="Calibri"/>
                  <w:b w:val="0"/>
                  <w:color w:val="000000"/>
                  <w:sz w:val="18"/>
                </w:rPr>
                <w:delText>0.1.1.F5</w:delText>
              </w:r>
            </w:del>
          </w:p>
        </w:tc>
        <w:tc>
          <w:tcPr>
            <w:tcW w:w="7284" w:type="dxa"/>
          </w:tcPr>
          <w:p w14:paraId="771B1BF6" w14:textId="602C6652" w:rsidR="006B710B" w:rsidRPr="00FD609A" w:rsidRDefault="006B710B"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del w:id="112" w:author="Adase, Richard R" w:date="2017-03-17T16:50:00Z">
              <w:r w:rsidRPr="00FD609A" w:rsidDel="00570185">
                <w:rPr>
                  <w:rFonts w:ascii="Calibri" w:hAnsi="Calibri"/>
                  <w:color w:val="000000"/>
                </w:rPr>
                <w:delText xml:space="preserve">If a feature is “Replaced” the activity history from the original feature should be copied over to the new feature but remain identifiably distinct. </w:delText>
              </w:r>
            </w:del>
          </w:p>
        </w:tc>
        <w:tc>
          <w:tcPr>
            <w:tcW w:w="1278" w:type="dxa"/>
          </w:tcPr>
          <w:p w14:paraId="660CAED1" w14:textId="5F47CA65" w:rsidR="006B710B" w:rsidRDefault="00FD609A" w:rsidP="00085011">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del w:id="113" w:author="Adase, Richard R" w:date="2017-03-17T16:50:00Z">
              <w:r w:rsidDel="00570185">
                <w:rPr>
                  <w:rFonts w:ascii="Calibri" w:hAnsi="Calibri"/>
                  <w:b/>
                  <w:color w:val="000000"/>
                </w:rPr>
                <w:fldChar w:fldCharType="begin"/>
              </w:r>
              <w:r w:rsidDel="00570185">
                <w:rPr>
                  <w:rFonts w:ascii="Calibri" w:hAnsi="Calibri"/>
                  <w:b/>
                  <w:color w:val="000000"/>
                </w:rPr>
                <w:delInstrText xml:space="preserve"> REF _Ref471833034 \r \h  \* MERGEFORMAT </w:delInstrText>
              </w:r>
              <w:r w:rsidDel="00570185">
                <w:rPr>
                  <w:rFonts w:ascii="Calibri" w:hAnsi="Calibri"/>
                  <w:b/>
                  <w:color w:val="000000"/>
                </w:rPr>
              </w:r>
              <w:r w:rsidDel="00570185">
                <w:rPr>
                  <w:rFonts w:ascii="Calibri" w:hAnsi="Calibri"/>
                  <w:b/>
                  <w:color w:val="000000"/>
                </w:rPr>
                <w:fldChar w:fldCharType="separate"/>
              </w:r>
              <w:r w:rsidR="0091163A" w:rsidDel="00570185">
                <w:rPr>
                  <w:rFonts w:ascii="Calibri" w:hAnsi="Calibri"/>
                  <w:b/>
                  <w:color w:val="000000"/>
                </w:rPr>
                <w:delText>1</w:delText>
              </w:r>
              <w:r w:rsidDel="00570185">
                <w:rPr>
                  <w:rFonts w:ascii="Calibri" w:hAnsi="Calibri"/>
                  <w:b/>
                  <w:color w:val="000000"/>
                </w:rPr>
                <w:fldChar w:fldCharType="end"/>
              </w:r>
            </w:del>
          </w:p>
        </w:tc>
      </w:tr>
      <w:tr w:rsidR="00347886" w:rsidRPr="002C3401" w14:paraId="0C8C9B2B"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14" w:type="dxa"/>
          </w:tcPr>
          <w:p w14:paraId="593F072D" w14:textId="77777777" w:rsidR="00347886" w:rsidRPr="005D6E21" w:rsidRDefault="00347886" w:rsidP="00797DD2">
            <w:pPr>
              <w:spacing w:before="0"/>
              <w:rPr>
                <w:rFonts w:ascii="Calibri" w:hAnsi="Calibri"/>
                <w:b w:val="0"/>
                <w:color w:val="000000"/>
              </w:rPr>
            </w:pPr>
            <w:r w:rsidRPr="003777B4">
              <w:rPr>
                <w:rFonts w:ascii="Calibri" w:hAnsi="Calibri"/>
                <w:b w:val="0"/>
                <w:color w:val="000000"/>
              </w:rPr>
              <w:t>0.1.</w:t>
            </w:r>
            <w:proofErr w:type="gramStart"/>
            <w:r w:rsidRPr="003777B4">
              <w:rPr>
                <w:rFonts w:ascii="Calibri" w:hAnsi="Calibri"/>
                <w:b w:val="0"/>
                <w:color w:val="000000"/>
              </w:rPr>
              <w:t>3.F</w:t>
            </w:r>
            <w:proofErr w:type="gramEnd"/>
            <w:r w:rsidRPr="003777B4">
              <w:rPr>
                <w:rFonts w:ascii="Calibri" w:hAnsi="Calibri"/>
                <w:b w:val="0"/>
                <w:color w:val="000000"/>
              </w:rPr>
              <w:t>1</w:t>
            </w:r>
          </w:p>
        </w:tc>
        <w:tc>
          <w:tcPr>
            <w:tcW w:w="7284" w:type="dxa"/>
          </w:tcPr>
          <w:p w14:paraId="62033804" w14:textId="77777777" w:rsidR="00347886" w:rsidRPr="002C3401" w:rsidRDefault="00347886" w:rsidP="00797DD2">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77B4">
              <w:rPr>
                <w:rFonts w:ascii="Calibri" w:hAnsi="Calibri"/>
                <w:color w:val="000000"/>
              </w:rPr>
              <w:t>Symbology between Network assets and Non-Network assets must be different and easily distinguishable.</w:t>
            </w:r>
          </w:p>
        </w:tc>
        <w:tc>
          <w:tcPr>
            <w:tcW w:w="1278" w:type="dxa"/>
          </w:tcPr>
          <w:p w14:paraId="3088D628" w14:textId="56C2086C" w:rsidR="00347886" w:rsidRPr="002C3401" w:rsidRDefault="00DC2B19" w:rsidP="00797DD2">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ins w:id="114" w:author="Adase, Richard R" w:date="2017-07-12T19:47:00Z">
              <w:r>
                <w:rPr>
                  <w:rFonts w:ascii="Calibri" w:hAnsi="Calibri"/>
                  <w:b/>
                  <w:color w:val="000000"/>
                </w:rPr>
                <w:fldChar w:fldCharType="begin"/>
              </w:r>
              <w:r>
                <w:rPr>
                  <w:rFonts w:ascii="Calibri" w:hAnsi="Calibri"/>
                  <w:b/>
                  <w:color w:val="000000"/>
                </w:rPr>
                <w:instrText xml:space="preserve"> REF _Ref471832095 \r \h </w:instrText>
              </w:r>
            </w:ins>
            <w:r>
              <w:rPr>
                <w:rFonts w:ascii="Calibri" w:hAnsi="Calibri"/>
                <w:b/>
                <w:color w:val="000000"/>
              </w:rPr>
            </w:r>
            <w:r>
              <w:rPr>
                <w:rFonts w:ascii="Calibri" w:hAnsi="Calibri"/>
                <w:b/>
                <w:color w:val="000000"/>
              </w:rPr>
              <w:fldChar w:fldCharType="separate"/>
            </w:r>
            <w:ins w:id="115" w:author="Adase, Richard R" w:date="2017-07-12T19:47:00Z">
              <w:r>
                <w:rPr>
                  <w:rFonts w:ascii="Calibri" w:hAnsi="Calibri"/>
                  <w:b/>
                  <w:color w:val="000000"/>
                </w:rPr>
                <w:t>5.2.1</w:t>
              </w:r>
              <w:r>
                <w:rPr>
                  <w:rFonts w:ascii="Calibri" w:hAnsi="Calibri"/>
                  <w:b/>
                  <w:color w:val="000000"/>
                </w:rPr>
                <w:fldChar w:fldCharType="end"/>
              </w:r>
              <w:r>
                <w:rPr>
                  <w:rFonts w:ascii="Calibri" w:hAnsi="Calibri"/>
                  <w:b/>
                  <w:color w:val="000000"/>
                </w:rPr>
                <w:t xml:space="preserve">, </w:t>
              </w:r>
              <w:r>
                <w:rPr>
                  <w:rFonts w:ascii="Calibri" w:hAnsi="Calibri"/>
                  <w:b/>
                  <w:color w:val="000000"/>
                </w:rPr>
                <w:fldChar w:fldCharType="begin"/>
              </w:r>
              <w:r>
                <w:rPr>
                  <w:rFonts w:ascii="Calibri" w:hAnsi="Calibri"/>
                  <w:b/>
                  <w:color w:val="000000"/>
                </w:rPr>
                <w:instrText xml:space="preserve"> REF _Ref487652203 \r \h </w:instrText>
              </w:r>
            </w:ins>
            <w:r>
              <w:rPr>
                <w:rFonts w:ascii="Calibri" w:hAnsi="Calibri"/>
                <w:b/>
                <w:color w:val="000000"/>
              </w:rPr>
            </w:r>
            <w:r>
              <w:rPr>
                <w:rFonts w:ascii="Calibri" w:hAnsi="Calibri"/>
                <w:b/>
                <w:color w:val="000000"/>
              </w:rPr>
              <w:fldChar w:fldCharType="separate"/>
            </w:r>
            <w:ins w:id="116" w:author="Adase, Richard R" w:date="2017-07-12T19:47:00Z">
              <w:r>
                <w:rPr>
                  <w:rFonts w:ascii="Calibri" w:hAnsi="Calibri"/>
                  <w:b/>
                  <w:color w:val="000000"/>
                </w:rPr>
                <w:t>5.2.2</w:t>
              </w:r>
              <w:r>
                <w:rPr>
                  <w:rFonts w:ascii="Calibri" w:hAnsi="Calibri"/>
                  <w:b/>
                  <w:color w:val="000000"/>
                </w:rPr>
                <w:fldChar w:fldCharType="end"/>
              </w:r>
            </w:ins>
            <w:commentRangeStart w:id="117"/>
            <w:commentRangeStart w:id="118"/>
            <w:del w:id="119" w:author="Adase, Richard R" w:date="2017-07-11T19:39:00Z">
              <w:r w:rsidR="00347886" w:rsidDel="00384D5A">
                <w:rPr>
                  <w:rFonts w:ascii="Calibri" w:hAnsi="Calibri"/>
                  <w:b/>
                  <w:color w:val="000000"/>
                </w:rPr>
                <w:fldChar w:fldCharType="begin"/>
              </w:r>
              <w:r w:rsidR="00347886" w:rsidDel="00384D5A">
                <w:rPr>
                  <w:rFonts w:ascii="Calibri" w:hAnsi="Calibri"/>
                  <w:b/>
                  <w:color w:val="000000"/>
                </w:rPr>
                <w:delInstrText xml:space="preserve"> REF _Ref471829078 \r \h  \* MERGEFORMAT </w:delInstrText>
              </w:r>
              <w:r w:rsidR="00347886" w:rsidDel="00384D5A">
                <w:rPr>
                  <w:rFonts w:ascii="Calibri" w:hAnsi="Calibri"/>
                  <w:b/>
                  <w:color w:val="000000"/>
                </w:rPr>
              </w:r>
              <w:r w:rsidR="00347886" w:rsidDel="00384D5A">
                <w:rPr>
                  <w:rFonts w:ascii="Calibri" w:hAnsi="Calibri"/>
                  <w:b/>
                  <w:color w:val="000000"/>
                </w:rPr>
                <w:fldChar w:fldCharType="separate"/>
              </w:r>
              <w:r w:rsidR="0091163A" w:rsidDel="00384D5A">
                <w:rPr>
                  <w:rFonts w:ascii="Calibri" w:hAnsi="Calibri"/>
                  <w:b/>
                  <w:color w:val="000000"/>
                </w:rPr>
                <w:delText>5.1.4</w:delText>
              </w:r>
              <w:r w:rsidR="00347886" w:rsidDel="00384D5A">
                <w:rPr>
                  <w:rFonts w:ascii="Calibri" w:hAnsi="Calibri"/>
                  <w:b/>
                  <w:color w:val="000000"/>
                </w:rPr>
                <w:fldChar w:fldCharType="end"/>
              </w:r>
            </w:del>
            <w:commentRangeEnd w:id="117"/>
            <w:r w:rsidR="00934DDC">
              <w:rPr>
                <w:rStyle w:val="CommentReference"/>
              </w:rPr>
              <w:commentReference w:id="117"/>
            </w:r>
            <w:commentRangeEnd w:id="118"/>
            <w:r w:rsidR="00D17DC8">
              <w:rPr>
                <w:rStyle w:val="CommentReference"/>
              </w:rPr>
              <w:commentReference w:id="118"/>
            </w:r>
          </w:p>
        </w:tc>
      </w:tr>
      <w:tr w:rsidR="00347886" w:rsidRPr="002C3401" w14:paraId="7B3122DE"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14" w:type="dxa"/>
          </w:tcPr>
          <w:p w14:paraId="092983E9" w14:textId="77777777" w:rsidR="00347886" w:rsidRPr="002C3401" w:rsidRDefault="00347886" w:rsidP="00797DD2">
            <w:pPr>
              <w:spacing w:before="0"/>
              <w:rPr>
                <w:rFonts w:ascii="Calibri" w:hAnsi="Calibri"/>
                <w:b w:val="0"/>
                <w:color w:val="000000"/>
              </w:rPr>
            </w:pPr>
            <w:r w:rsidRPr="003777B4">
              <w:rPr>
                <w:rFonts w:ascii="Calibri" w:hAnsi="Calibri"/>
                <w:b w:val="0"/>
                <w:color w:val="000000"/>
              </w:rPr>
              <w:t>0.1.</w:t>
            </w:r>
            <w:proofErr w:type="gramStart"/>
            <w:r w:rsidRPr="003777B4">
              <w:rPr>
                <w:rFonts w:ascii="Calibri" w:hAnsi="Calibri"/>
                <w:b w:val="0"/>
                <w:color w:val="000000"/>
              </w:rPr>
              <w:t>3.F</w:t>
            </w:r>
            <w:proofErr w:type="gramEnd"/>
            <w:r w:rsidRPr="003777B4">
              <w:rPr>
                <w:rFonts w:ascii="Calibri" w:hAnsi="Calibri"/>
                <w:b w:val="0"/>
                <w:color w:val="000000"/>
              </w:rPr>
              <w:t>4</w:t>
            </w:r>
          </w:p>
        </w:tc>
        <w:tc>
          <w:tcPr>
            <w:tcW w:w="7284" w:type="dxa"/>
          </w:tcPr>
          <w:p w14:paraId="18B63978" w14:textId="77777777" w:rsidR="00347886" w:rsidRPr="002C3401" w:rsidRDefault="00347886" w:rsidP="00797DD2">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77B4">
              <w:rPr>
                <w:rFonts w:ascii="Calibri" w:hAnsi="Calibri"/>
                <w:color w:val="000000"/>
              </w:rPr>
              <w:t>The new Graphical Design System/GIS must allow the capability to automatically change the symbology (color, line weight, shape etc.) based on the attributes (Status, Type, Material etc.) of the feature</w:t>
            </w:r>
          </w:p>
        </w:tc>
        <w:tc>
          <w:tcPr>
            <w:tcW w:w="1278" w:type="dxa"/>
          </w:tcPr>
          <w:p w14:paraId="21C7706F" w14:textId="26C197B3" w:rsidR="00347886" w:rsidRPr="002C3401" w:rsidRDefault="00DC2B19" w:rsidP="00797DD2">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ins w:id="120" w:author="Adase, Richard R" w:date="2017-07-12T19:46:00Z">
              <w:r>
                <w:rPr>
                  <w:rFonts w:ascii="Calibri" w:hAnsi="Calibri"/>
                  <w:b/>
                  <w:color w:val="000000"/>
                </w:rPr>
                <w:fldChar w:fldCharType="begin"/>
              </w:r>
              <w:r>
                <w:rPr>
                  <w:rFonts w:ascii="Calibri" w:hAnsi="Calibri"/>
                  <w:b/>
                  <w:color w:val="000000"/>
                </w:rPr>
                <w:instrText xml:space="preserve"> REF _Ref487651965 \r \h </w:instrText>
              </w:r>
            </w:ins>
            <w:r>
              <w:rPr>
                <w:rFonts w:ascii="Calibri" w:hAnsi="Calibri"/>
                <w:b/>
                <w:color w:val="000000"/>
              </w:rPr>
            </w:r>
            <w:r>
              <w:rPr>
                <w:rFonts w:ascii="Calibri" w:hAnsi="Calibri"/>
                <w:b/>
                <w:color w:val="000000"/>
              </w:rPr>
              <w:fldChar w:fldCharType="separate"/>
            </w:r>
            <w:ins w:id="121" w:author="Adase, Richard R" w:date="2017-07-12T19:46:00Z">
              <w:r>
                <w:rPr>
                  <w:rFonts w:ascii="Calibri" w:hAnsi="Calibri"/>
                  <w:b/>
                  <w:color w:val="000000"/>
                </w:rPr>
                <w:t>5.1.2</w:t>
              </w:r>
              <w:r>
                <w:rPr>
                  <w:rFonts w:ascii="Calibri" w:hAnsi="Calibri"/>
                  <w:b/>
                  <w:color w:val="000000"/>
                </w:rPr>
                <w:fldChar w:fldCharType="end"/>
              </w:r>
            </w:ins>
            <w:del w:id="122" w:author="Adase, Richard R" w:date="2017-07-12T19:46:00Z">
              <w:r w:rsidR="00347886" w:rsidDel="00DC2B19">
                <w:rPr>
                  <w:rFonts w:ascii="Calibri" w:hAnsi="Calibri"/>
                  <w:b/>
                  <w:color w:val="000000"/>
                </w:rPr>
                <w:fldChar w:fldCharType="begin"/>
              </w:r>
              <w:r w:rsidR="00347886" w:rsidDel="00DC2B19">
                <w:rPr>
                  <w:rFonts w:ascii="Calibri" w:hAnsi="Calibri"/>
                  <w:b/>
                  <w:color w:val="000000"/>
                </w:rPr>
                <w:delInstrText xml:space="preserve"> REF _Ref471827138 \r \h  \* MERGEFORMAT </w:delInstrText>
              </w:r>
              <w:r w:rsidR="00347886" w:rsidDel="00DC2B19">
                <w:rPr>
                  <w:rFonts w:ascii="Calibri" w:hAnsi="Calibri"/>
                  <w:b/>
                  <w:color w:val="000000"/>
                </w:rPr>
              </w:r>
              <w:r w:rsidR="00347886" w:rsidDel="00DC2B19">
                <w:rPr>
                  <w:rFonts w:ascii="Calibri" w:hAnsi="Calibri"/>
                  <w:b/>
                  <w:color w:val="000000"/>
                </w:rPr>
                <w:fldChar w:fldCharType="separate"/>
              </w:r>
              <w:r w:rsidR="0091163A" w:rsidDel="00DC2B19">
                <w:rPr>
                  <w:rFonts w:ascii="Calibri" w:hAnsi="Calibri"/>
                  <w:b/>
                  <w:color w:val="000000"/>
                </w:rPr>
                <w:delText>5</w:delText>
              </w:r>
              <w:r w:rsidR="00347886" w:rsidDel="00DC2B19">
                <w:rPr>
                  <w:rFonts w:ascii="Calibri" w:hAnsi="Calibri"/>
                  <w:b/>
                  <w:color w:val="000000"/>
                </w:rPr>
                <w:fldChar w:fldCharType="end"/>
              </w:r>
            </w:del>
          </w:p>
        </w:tc>
      </w:tr>
      <w:tr w:rsidR="00347886" w:rsidRPr="002C3401" w14:paraId="5095F13B"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14" w:type="dxa"/>
          </w:tcPr>
          <w:p w14:paraId="2713A8F8" w14:textId="77777777" w:rsidR="00347886" w:rsidRPr="003777B4" w:rsidRDefault="00347886" w:rsidP="00797DD2">
            <w:pPr>
              <w:spacing w:before="0"/>
              <w:rPr>
                <w:rFonts w:ascii="Calibri" w:hAnsi="Calibri"/>
                <w:b w:val="0"/>
                <w:color w:val="000000"/>
              </w:rPr>
            </w:pPr>
            <w:commentRangeStart w:id="123"/>
            <w:commentRangeStart w:id="124"/>
            <w:r w:rsidRPr="003777B4">
              <w:rPr>
                <w:rFonts w:ascii="Calibri" w:hAnsi="Calibri"/>
                <w:b w:val="0"/>
                <w:color w:val="000000"/>
              </w:rPr>
              <w:t>0.1.</w:t>
            </w:r>
            <w:proofErr w:type="gramStart"/>
            <w:r w:rsidRPr="003777B4">
              <w:rPr>
                <w:rFonts w:ascii="Calibri" w:hAnsi="Calibri"/>
                <w:b w:val="0"/>
                <w:color w:val="000000"/>
              </w:rPr>
              <w:t>3.F</w:t>
            </w:r>
            <w:proofErr w:type="gramEnd"/>
            <w:r w:rsidRPr="003777B4">
              <w:rPr>
                <w:rFonts w:ascii="Calibri" w:hAnsi="Calibri"/>
                <w:b w:val="0"/>
                <w:color w:val="000000"/>
              </w:rPr>
              <w:t>5</w:t>
            </w:r>
          </w:p>
        </w:tc>
        <w:tc>
          <w:tcPr>
            <w:tcW w:w="7284" w:type="dxa"/>
          </w:tcPr>
          <w:p w14:paraId="3845F169" w14:textId="77777777" w:rsidR="00347886" w:rsidRPr="003777B4" w:rsidRDefault="00347886" w:rsidP="00797DD2">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77B4">
              <w:rPr>
                <w:rFonts w:ascii="Calibri" w:hAnsi="Calibri"/>
                <w:color w:val="000000"/>
              </w:rPr>
              <w:t>The Symbology must be consistent across multiple GIS applications (Desktop, Web and Mobile).</w:t>
            </w:r>
            <w:commentRangeEnd w:id="123"/>
            <w:r>
              <w:rPr>
                <w:rStyle w:val="CommentReference"/>
              </w:rPr>
              <w:commentReference w:id="123"/>
            </w:r>
            <w:r w:rsidR="00DA5FCA">
              <w:rPr>
                <w:rStyle w:val="CommentReference"/>
              </w:rPr>
              <w:commentReference w:id="124"/>
            </w:r>
          </w:p>
        </w:tc>
        <w:tc>
          <w:tcPr>
            <w:tcW w:w="1278" w:type="dxa"/>
          </w:tcPr>
          <w:p w14:paraId="6E4B0F46" w14:textId="33872877" w:rsidR="00347886" w:rsidRPr="002C3401" w:rsidRDefault="00DC2B19" w:rsidP="00797DD2">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ins w:id="125" w:author="Adase, Richard R" w:date="2017-07-12T19:46:00Z">
              <w:r>
                <w:rPr>
                  <w:rFonts w:ascii="Calibri" w:hAnsi="Calibri"/>
                  <w:b/>
                  <w:color w:val="000000"/>
                </w:rPr>
                <w:fldChar w:fldCharType="begin"/>
              </w:r>
              <w:r>
                <w:rPr>
                  <w:rFonts w:ascii="Calibri" w:hAnsi="Calibri"/>
                  <w:b/>
                  <w:color w:val="000000"/>
                </w:rPr>
                <w:instrText xml:space="preserve"> REF _Ref487652122 \r \h </w:instrText>
              </w:r>
            </w:ins>
            <w:r>
              <w:rPr>
                <w:rFonts w:ascii="Calibri" w:hAnsi="Calibri"/>
                <w:b/>
                <w:color w:val="000000"/>
              </w:rPr>
            </w:r>
            <w:r>
              <w:rPr>
                <w:rFonts w:ascii="Calibri" w:hAnsi="Calibri"/>
                <w:b/>
                <w:color w:val="000000"/>
              </w:rPr>
              <w:fldChar w:fldCharType="separate"/>
            </w:r>
            <w:ins w:id="126" w:author="Adase, Richard R" w:date="2017-07-12T19:46:00Z">
              <w:r>
                <w:rPr>
                  <w:rFonts w:ascii="Calibri" w:hAnsi="Calibri"/>
                  <w:b/>
                  <w:color w:val="000000"/>
                </w:rPr>
                <w:t>5.1.5</w:t>
              </w:r>
              <w:r>
                <w:rPr>
                  <w:rFonts w:ascii="Calibri" w:hAnsi="Calibri"/>
                  <w:b/>
                  <w:color w:val="000000"/>
                </w:rPr>
                <w:fldChar w:fldCharType="end"/>
              </w:r>
            </w:ins>
          </w:p>
        </w:tc>
      </w:tr>
      <w:commentRangeEnd w:id="124"/>
      <w:tr w:rsidR="00347886" w:rsidRPr="002C3401" w14:paraId="0C21FC30"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14" w:type="dxa"/>
          </w:tcPr>
          <w:p w14:paraId="23544791" w14:textId="77777777" w:rsidR="00347886" w:rsidRPr="003777B4" w:rsidRDefault="00347886" w:rsidP="00797DD2">
            <w:pPr>
              <w:spacing w:before="0"/>
              <w:rPr>
                <w:rFonts w:ascii="Calibri" w:hAnsi="Calibri"/>
                <w:b w:val="0"/>
                <w:color w:val="000000"/>
              </w:rPr>
            </w:pPr>
            <w:r w:rsidRPr="003777B4">
              <w:rPr>
                <w:rFonts w:ascii="Calibri" w:hAnsi="Calibri"/>
                <w:b w:val="0"/>
                <w:color w:val="000000"/>
              </w:rPr>
              <w:t>0.1.</w:t>
            </w:r>
            <w:proofErr w:type="gramStart"/>
            <w:r w:rsidRPr="003777B4">
              <w:rPr>
                <w:rFonts w:ascii="Calibri" w:hAnsi="Calibri"/>
                <w:b w:val="0"/>
                <w:color w:val="000000"/>
              </w:rPr>
              <w:t>3.F</w:t>
            </w:r>
            <w:proofErr w:type="gramEnd"/>
            <w:r w:rsidRPr="003777B4">
              <w:rPr>
                <w:rFonts w:ascii="Calibri" w:hAnsi="Calibri"/>
                <w:b w:val="0"/>
                <w:color w:val="000000"/>
              </w:rPr>
              <w:t>6</w:t>
            </w:r>
          </w:p>
        </w:tc>
        <w:tc>
          <w:tcPr>
            <w:tcW w:w="7284" w:type="dxa"/>
          </w:tcPr>
          <w:p w14:paraId="734A4510" w14:textId="77777777" w:rsidR="00347886" w:rsidRPr="003777B4" w:rsidRDefault="00347886" w:rsidP="00797DD2">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77B4">
              <w:rPr>
                <w:rFonts w:ascii="Calibri" w:hAnsi="Calibri"/>
                <w:color w:val="000000"/>
              </w:rPr>
              <w:t>The Symbology must be distinguishable for different background colors (white, dark, Ariel photograph, satellite imagery etc.)</w:t>
            </w:r>
          </w:p>
        </w:tc>
        <w:tc>
          <w:tcPr>
            <w:tcW w:w="1278" w:type="dxa"/>
          </w:tcPr>
          <w:p w14:paraId="03486A48" w14:textId="61CDBA42" w:rsidR="00347886" w:rsidRPr="002C3401" w:rsidRDefault="00DC2B19" w:rsidP="00797DD2">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ins w:id="127" w:author="Adase, Richard R" w:date="2017-07-12T19:46:00Z">
              <w:r>
                <w:rPr>
                  <w:rFonts w:ascii="Calibri" w:hAnsi="Calibri"/>
                  <w:b/>
                  <w:color w:val="000000"/>
                </w:rPr>
                <w:fldChar w:fldCharType="begin"/>
              </w:r>
              <w:r>
                <w:rPr>
                  <w:rFonts w:ascii="Calibri" w:hAnsi="Calibri"/>
                  <w:b/>
                  <w:color w:val="000000"/>
                </w:rPr>
                <w:instrText xml:space="preserve"> REF _Ref487651965 \r \h </w:instrText>
              </w:r>
            </w:ins>
            <w:r>
              <w:rPr>
                <w:rFonts w:ascii="Calibri" w:hAnsi="Calibri"/>
                <w:b/>
                <w:color w:val="000000"/>
              </w:rPr>
            </w:r>
            <w:r>
              <w:rPr>
                <w:rFonts w:ascii="Calibri" w:hAnsi="Calibri"/>
                <w:b/>
                <w:color w:val="000000"/>
              </w:rPr>
              <w:fldChar w:fldCharType="separate"/>
            </w:r>
            <w:ins w:id="128" w:author="Adase, Richard R" w:date="2017-07-12T19:46:00Z">
              <w:r>
                <w:rPr>
                  <w:rFonts w:ascii="Calibri" w:hAnsi="Calibri"/>
                  <w:b/>
                  <w:color w:val="000000"/>
                </w:rPr>
                <w:t>5.1.2</w:t>
              </w:r>
              <w:r>
                <w:rPr>
                  <w:rFonts w:ascii="Calibri" w:hAnsi="Calibri"/>
                  <w:b/>
                  <w:color w:val="000000"/>
                </w:rPr>
                <w:fldChar w:fldCharType="end"/>
              </w:r>
            </w:ins>
            <w:del w:id="129" w:author="Adase, Richard R" w:date="2017-07-12T19:46:00Z">
              <w:r w:rsidR="00347886" w:rsidDel="00DC2B19">
                <w:rPr>
                  <w:rFonts w:ascii="Calibri" w:hAnsi="Calibri"/>
                  <w:b/>
                  <w:color w:val="000000"/>
                </w:rPr>
                <w:fldChar w:fldCharType="begin"/>
              </w:r>
              <w:r w:rsidR="00347886" w:rsidDel="00DC2B19">
                <w:rPr>
                  <w:rFonts w:ascii="Calibri" w:hAnsi="Calibri"/>
                  <w:b/>
                  <w:color w:val="000000"/>
                </w:rPr>
                <w:delInstrText xml:space="preserve"> REF _Ref471827138 \r \h  \* MERGEFORMAT </w:delInstrText>
              </w:r>
              <w:r w:rsidR="00347886" w:rsidDel="00DC2B19">
                <w:rPr>
                  <w:rFonts w:ascii="Calibri" w:hAnsi="Calibri"/>
                  <w:b/>
                  <w:color w:val="000000"/>
                </w:rPr>
              </w:r>
              <w:r w:rsidR="00347886" w:rsidDel="00DC2B19">
                <w:rPr>
                  <w:rFonts w:ascii="Calibri" w:hAnsi="Calibri"/>
                  <w:b/>
                  <w:color w:val="000000"/>
                </w:rPr>
                <w:fldChar w:fldCharType="separate"/>
              </w:r>
              <w:r w:rsidR="0091163A" w:rsidDel="00DC2B19">
                <w:rPr>
                  <w:rFonts w:ascii="Calibri" w:hAnsi="Calibri"/>
                  <w:b/>
                  <w:color w:val="000000"/>
                </w:rPr>
                <w:delText>5</w:delText>
              </w:r>
              <w:r w:rsidR="00347886" w:rsidDel="00DC2B19">
                <w:rPr>
                  <w:rFonts w:ascii="Calibri" w:hAnsi="Calibri"/>
                  <w:b/>
                  <w:color w:val="000000"/>
                </w:rPr>
                <w:fldChar w:fldCharType="end"/>
              </w:r>
            </w:del>
          </w:p>
        </w:tc>
      </w:tr>
      <w:tr w:rsidR="00347886" w:rsidRPr="002C3401" w14:paraId="2AF2082A"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14" w:type="dxa"/>
          </w:tcPr>
          <w:p w14:paraId="0ED4817A" w14:textId="77777777" w:rsidR="00347886" w:rsidRPr="003777B4" w:rsidRDefault="00347886" w:rsidP="00797DD2">
            <w:pPr>
              <w:spacing w:before="0"/>
              <w:rPr>
                <w:rFonts w:ascii="Calibri" w:hAnsi="Calibri"/>
                <w:b w:val="0"/>
                <w:color w:val="000000"/>
              </w:rPr>
            </w:pPr>
            <w:r w:rsidRPr="003777B4">
              <w:rPr>
                <w:rFonts w:ascii="Calibri" w:hAnsi="Calibri"/>
                <w:b w:val="0"/>
                <w:color w:val="000000"/>
              </w:rPr>
              <w:t>0.1.</w:t>
            </w:r>
            <w:proofErr w:type="gramStart"/>
            <w:r w:rsidRPr="003777B4">
              <w:rPr>
                <w:rFonts w:ascii="Calibri" w:hAnsi="Calibri"/>
                <w:b w:val="0"/>
                <w:color w:val="000000"/>
              </w:rPr>
              <w:t>3.F</w:t>
            </w:r>
            <w:proofErr w:type="gramEnd"/>
            <w:r w:rsidRPr="003777B4">
              <w:rPr>
                <w:rFonts w:ascii="Calibri" w:hAnsi="Calibri"/>
                <w:b w:val="0"/>
                <w:color w:val="000000"/>
              </w:rPr>
              <w:t>7</w:t>
            </w:r>
          </w:p>
        </w:tc>
        <w:tc>
          <w:tcPr>
            <w:tcW w:w="7284" w:type="dxa"/>
          </w:tcPr>
          <w:p w14:paraId="0977ED19" w14:textId="77777777" w:rsidR="00347886" w:rsidRPr="003777B4" w:rsidRDefault="00347886" w:rsidP="00797DD2">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77B4">
              <w:rPr>
                <w:rFonts w:ascii="Calibri" w:hAnsi="Calibri"/>
                <w:color w:val="000000"/>
              </w:rPr>
              <w:t>The Symbology must support accessibility for color blind users.</w:t>
            </w:r>
          </w:p>
        </w:tc>
        <w:tc>
          <w:tcPr>
            <w:tcW w:w="1278" w:type="dxa"/>
          </w:tcPr>
          <w:p w14:paraId="58CF7CC2" w14:textId="2A7E5C03" w:rsidR="00347886" w:rsidRPr="002C3401" w:rsidRDefault="00DC2B19" w:rsidP="00797DD2">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ins w:id="130" w:author="Adase, Richard R" w:date="2017-07-12T19:46:00Z">
              <w:r>
                <w:rPr>
                  <w:rFonts w:ascii="Calibri" w:hAnsi="Calibri"/>
                  <w:b/>
                  <w:color w:val="000000"/>
                </w:rPr>
                <w:fldChar w:fldCharType="begin"/>
              </w:r>
              <w:r>
                <w:rPr>
                  <w:rFonts w:ascii="Calibri" w:hAnsi="Calibri"/>
                  <w:b/>
                  <w:color w:val="000000"/>
                </w:rPr>
                <w:instrText xml:space="preserve"> REF _Ref487651965 \r \h </w:instrText>
              </w:r>
            </w:ins>
            <w:r>
              <w:rPr>
                <w:rFonts w:ascii="Calibri" w:hAnsi="Calibri"/>
                <w:b/>
                <w:color w:val="000000"/>
              </w:rPr>
            </w:r>
            <w:r>
              <w:rPr>
                <w:rFonts w:ascii="Calibri" w:hAnsi="Calibri"/>
                <w:b/>
                <w:color w:val="000000"/>
              </w:rPr>
              <w:fldChar w:fldCharType="separate"/>
            </w:r>
            <w:ins w:id="131" w:author="Adase, Richard R" w:date="2017-07-12T19:46:00Z">
              <w:r>
                <w:rPr>
                  <w:rFonts w:ascii="Calibri" w:hAnsi="Calibri"/>
                  <w:b/>
                  <w:color w:val="000000"/>
                </w:rPr>
                <w:t>5.1.2</w:t>
              </w:r>
              <w:r>
                <w:rPr>
                  <w:rFonts w:ascii="Calibri" w:hAnsi="Calibri"/>
                  <w:b/>
                  <w:color w:val="000000"/>
                </w:rPr>
                <w:fldChar w:fldCharType="end"/>
              </w:r>
            </w:ins>
            <w:del w:id="132" w:author="Adase, Richard R" w:date="2017-07-12T19:46:00Z">
              <w:r w:rsidR="00347886" w:rsidDel="00DC2B19">
                <w:rPr>
                  <w:rFonts w:ascii="Calibri" w:hAnsi="Calibri"/>
                  <w:b/>
                  <w:color w:val="000000"/>
                </w:rPr>
                <w:fldChar w:fldCharType="begin"/>
              </w:r>
              <w:r w:rsidR="00347886" w:rsidDel="00DC2B19">
                <w:rPr>
                  <w:rFonts w:ascii="Calibri" w:hAnsi="Calibri"/>
                  <w:b/>
                  <w:color w:val="000000"/>
                </w:rPr>
                <w:delInstrText xml:space="preserve"> REF _Ref471827138 \r \h  \* MERGEFORMAT </w:delInstrText>
              </w:r>
              <w:r w:rsidR="00347886" w:rsidDel="00DC2B19">
                <w:rPr>
                  <w:rFonts w:ascii="Calibri" w:hAnsi="Calibri"/>
                  <w:b/>
                  <w:color w:val="000000"/>
                </w:rPr>
              </w:r>
              <w:r w:rsidR="00347886" w:rsidDel="00DC2B19">
                <w:rPr>
                  <w:rFonts w:ascii="Calibri" w:hAnsi="Calibri"/>
                  <w:b/>
                  <w:color w:val="000000"/>
                </w:rPr>
                <w:fldChar w:fldCharType="separate"/>
              </w:r>
              <w:r w:rsidR="0091163A" w:rsidDel="00DC2B19">
                <w:rPr>
                  <w:rFonts w:ascii="Calibri" w:hAnsi="Calibri"/>
                  <w:b/>
                  <w:color w:val="000000"/>
                </w:rPr>
                <w:delText>5</w:delText>
              </w:r>
              <w:r w:rsidR="00347886" w:rsidDel="00DC2B19">
                <w:rPr>
                  <w:rFonts w:ascii="Calibri" w:hAnsi="Calibri"/>
                  <w:b/>
                  <w:color w:val="000000"/>
                </w:rPr>
                <w:fldChar w:fldCharType="end"/>
              </w:r>
            </w:del>
          </w:p>
        </w:tc>
      </w:tr>
      <w:tr w:rsidR="00350445" w:rsidRPr="002C3401" w14:paraId="10C3A059" w14:textId="77777777" w:rsidTr="00350445">
        <w:trPr>
          <w:cantSplit/>
          <w:trHeight w:val="300"/>
          <w:ins w:id="133" w:author="ADASE Richard R" w:date="2018-03-14T19:59:00Z"/>
        </w:trPr>
        <w:tc>
          <w:tcPr>
            <w:cnfStyle w:val="001000000000" w:firstRow="0" w:lastRow="0" w:firstColumn="1" w:lastColumn="0" w:oddVBand="0" w:evenVBand="0" w:oddHBand="0" w:evenHBand="0" w:firstRowFirstColumn="0" w:firstRowLastColumn="0" w:lastRowFirstColumn="0" w:lastRowLastColumn="0"/>
            <w:tcW w:w="1014" w:type="dxa"/>
            <w:vAlign w:val="top"/>
          </w:tcPr>
          <w:p w14:paraId="630DAAB4" w14:textId="72FDFA27" w:rsidR="00350445" w:rsidRPr="003777B4" w:rsidRDefault="00350445" w:rsidP="00350445">
            <w:pPr>
              <w:spacing w:before="0"/>
              <w:rPr>
                <w:ins w:id="134" w:author="ADASE Richard R" w:date="2018-03-14T19:59:00Z"/>
                <w:rFonts w:ascii="Calibri" w:hAnsi="Calibri"/>
                <w:color w:val="000000"/>
              </w:rPr>
            </w:pPr>
            <w:ins w:id="135" w:author="ADASE Richard R" w:date="2018-03-14T19:59:00Z">
              <w:r>
                <w:rPr>
                  <w:rFonts w:ascii="Calibri" w:hAnsi="Calibri" w:cs="Calibri"/>
                  <w:color w:val="000000"/>
                </w:rPr>
                <w:t>0.1.</w:t>
              </w:r>
              <w:proofErr w:type="gramStart"/>
              <w:r>
                <w:rPr>
                  <w:rFonts w:ascii="Calibri" w:hAnsi="Calibri" w:cs="Calibri"/>
                  <w:color w:val="000000"/>
                </w:rPr>
                <w:t>3.F</w:t>
              </w:r>
              <w:proofErr w:type="gramEnd"/>
              <w:r>
                <w:rPr>
                  <w:rFonts w:ascii="Calibri" w:hAnsi="Calibri" w:cs="Calibri"/>
                  <w:color w:val="000000"/>
                </w:rPr>
                <w:t>8</w:t>
              </w:r>
            </w:ins>
          </w:p>
        </w:tc>
        <w:tc>
          <w:tcPr>
            <w:tcW w:w="7284" w:type="dxa"/>
            <w:vAlign w:val="top"/>
          </w:tcPr>
          <w:p w14:paraId="1E5AA711" w14:textId="1472A102" w:rsidR="00350445" w:rsidRPr="003777B4" w:rsidRDefault="00350445" w:rsidP="00350445">
            <w:pPr>
              <w:spacing w:before="0"/>
              <w:cnfStyle w:val="000000000000" w:firstRow="0" w:lastRow="0" w:firstColumn="0" w:lastColumn="0" w:oddVBand="0" w:evenVBand="0" w:oddHBand="0" w:evenHBand="0" w:firstRowFirstColumn="0" w:firstRowLastColumn="0" w:lastRowFirstColumn="0" w:lastRowLastColumn="0"/>
              <w:rPr>
                <w:ins w:id="136" w:author="ADASE Richard R" w:date="2018-03-14T19:59:00Z"/>
                <w:rFonts w:ascii="Calibri" w:hAnsi="Calibri"/>
                <w:color w:val="000000"/>
              </w:rPr>
            </w:pPr>
            <w:ins w:id="137" w:author="ADASE Richard R" w:date="2018-03-14T19:59:00Z">
              <w:r>
                <w:rPr>
                  <w:rFonts w:ascii="Calibri" w:hAnsi="Calibri" w:cs="Calibri"/>
                  <w:color w:val="000000"/>
                  <w:sz w:val="20"/>
                </w:rPr>
                <w:t xml:space="preserve">The new GIS must allow customizing Symbology on an on-demand basis for specific needs (Presentation for City authorities or Executives etc.).  </w:t>
              </w:r>
            </w:ins>
          </w:p>
        </w:tc>
        <w:tc>
          <w:tcPr>
            <w:tcW w:w="1278" w:type="dxa"/>
          </w:tcPr>
          <w:p w14:paraId="16C7F9B7" w14:textId="4C08957B" w:rsidR="00350445" w:rsidRDefault="00350445" w:rsidP="00350445">
            <w:pPr>
              <w:spacing w:before="0"/>
              <w:jc w:val="center"/>
              <w:cnfStyle w:val="000000000000" w:firstRow="0" w:lastRow="0" w:firstColumn="0" w:lastColumn="0" w:oddVBand="0" w:evenVBand="0" w:oddHBand="0" w:evenHBand="0" w:firstRowFirstColumn="0" w:firstRowLastColumn="0" w:lastRowFirstColumn="0" w:lastRowLastColumn="0"/>
              <w:rPr>
                <w:ins w:id="138" w:author="ADASE Richard R" w:date="2018-03-14T19:59:00Z"/>
                <w:rFonts w:ascii="Calibri" w:hAnsi="Calibri"/>
                <w:b/>
                <w:color w:val="000000"/>
              </w:rPr>
            </w:pPr>
            <w:ins w:id="139" w:author="ADASE Richard R" w:date="2018-03-14T20:00:00Z">
              <w:r>
                <w:rPr>
                  <w:rFonts w:ascii="Calibri" w:hAnsi="Calibri"/>
                  <w:b/>
                  <w:color w:val="000000"/>
                </w:rPr>
                <w:fldChar w:fldCharType="begin"/>
              </w:r>
              <w:r>
                <w:rPr>
                  <w:rFonts w:ascii="Calibri" w:hAnsi="Calibri"/>
                  <w:b/>
                  <w:color w:val="000000"/>
                </w:rPr>
                <w:instrText xml:space="preserve"> REF _Ref507071505 \r \h </w:instrText>
              </w:r>
            </w:ins>
            <w:r>
              <w:rPr>
                <w:rFonts w:ascii="Calibri" w:hAnsi="Calibri"/>
                <w:b/>
                <w:color w:val="000000"/>
              </w:rPr>
            </w:r>
            <w:r>
              <w:rPr>
                <w:rFonts w:ascii="Calibri" w:hAnsi="Calibri"/>
                <w:b/>
                <w:color w:val="000000"/>
              </w:rPr>
              <w:fldChar w:fldCharType="separate"/>
            </w:r>
            <w:ins w:id="140" w:author="ADASE Richard R" w:date="2018-03-14T20:00:00Z">
              <w:r>
                <w:rPr>
                  <w:rFonts w:ascii="Calibri" w:hAnsi="Calibri"/>
                  <w:b/>
                  <w:color w:val="000000"/>
                </w:rPr>
                <w:t>1.3.1</w:t>
              </w:r>
              <w:r>
                <w:rPr>
                  <w:rFonts w:ascii="Calibri" w:hAnsi="Calibri"/>
                  <w:b/>
                  <w:color w:val="000000"/>
                </w:rPr>
                <w:fldChar w:fldCharType="end"/>
              </w:r>
            </w:ins>
          </w:p>
        </w:tc>
      </w:tr>
      <w:tr w:rsidR="006B710B" w:rsidRPr="002C3401" w14:paraId="77E2640C"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14" w:type="dxa"/>
          </w:tcPr>
          <w:p w14:paraId="29C69094" w14:textId="51AF46B0" w:rsidR="006B710B" w:rsidRPr="003777B4" w:rsidRDefault="006B710B" w:rsidP="007F64E5">
            <w:pPr>
              <w:spacing w:before="0"/>
              <w:rPr>
                <w:rFonts w:ascii="Calibri" w:hAnsi="Calibri"/>
                <w:b w:val="0"/>
                <w:color w:val="000000"/>
              </w:rPr>
            </w:pPr>
            <w:del w:id="141" w:author="Adase, Richard R" w:date="2017-03-17T16:51:00Z">
              <w:r w:rsidRPr="006B710B" w:rsidDel="00AB2C32">
                <w:rPr>
                  <w:rFonts w:ascii="Calibri" w:hAnsi="Calibri"/>
                  <w:b w:val="0"/>
                  <w:color w:val="000000"/>
                  <w:sz w:val="18"/>
                </w:rPr>
                <w:delText>0.1.7.F7</w:delText>
              </w:r>
            </w:del>
          </w:p>
        </w:tc>
        <w:tc>
          <w:tcPr>
            <w:tcW w:w="7284" w:type="dxa"/>
          </w:tcPr>
          <w:p w14:paraId="41A54626" w14:textId="3C317DAE" w:rsidR="006B710B" w:rsidRPr="00FD609A" w:rsidRDefault="006B710B"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del w:id="142" w:author="Adase, Richard R" w:date="2017-03-17T16:51:00Z">
              <w:r w:rsidRPr="00FD609A" w:rsidDel="00AB2C32">
                <w:rPr>
                  <w:rFonts w:ascii="Calibri" w:hAnsi="Calibri"/>
                  <w:color w:val="000000"/>
                </w:rPr>
                <w:delText>All changes to a Street Light or its corresponding components and attributes will need to be tracked, including but not limited to, the following information [...]</w:delText>
              </w:r>
            </w:del>
          </w:p>
        </w:tc>
        <w:commentRangeStart w:id="143"/>
        <w:commentRangeStart w:id="144"/>
        <w:tc>
          <w:tcPr>
            <w:tcW w:w="1278" w:type="dxa"/>
          </w:tcPr>
          <w:p w14:paraId="7C80E51C" w14:textId="63661846" w:rsidR="006B710B" w:rsidRDefault="00FD609A" w:rsidP="00085011">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del w:id="145" w:author="Adase, Richard R" w:date="2017-03-17T16:51:00Z">
              <w:r w:rsidDel="00AB2C32">
                <w:rPr>
                  <w:rFonts w:ascii="Calibri" w:hAnsi="Calibri"/>
                  <w:b/>
                  <w:color w:val="000000"/>
                </w:rPr>
                <w:fldChar w:fldCharType="begin"/>
              </w:r>
              <w:r w:rsidDel="00AB2C32">
                <w:rPr>
                  <w:rFonts w:ascii="Calibri" w:hAnsi="Calibri"/>
                  <w:b/>
                  <w:color w:val="000000"/>
                </w:rPr>
                <w:delInstrText xml:space="preserve"> REF _Ref471833034 \r \h  \* MERGEFORMAT </w:delInstrText>
              </w:r>
              <w:r w:rsidDel="00AB2C32">
                <w:rPr>
                  <w:rFonts w:ascii="Calibri" w:hAnsi="Calibri"/>
                  <w:b/>
                  <w:color w:val="000000"/>
                </w:rPr>
              </w:r>
              <w:r w:rsidDel="00AB2C32">
                <w:rPr>
                  <w:rFonts w:ascii="Calibri" w:hAnsi="Calibri"/>
                  <w:b/>
                  <w:color w:val="000000"/>
                </w:rPr>
                <w:fldChar w:fldCharType="separate"/>
              </w:r>
              <w:r w:rsidR="0091163A" w:rsidDel="00AB2C32">
                <w:rPr>
                  <w:rFonts w:ascii="Calibri" w:hAnsi="Calibri"/>
                  <w:b/>
                  <w:color w:val="000000"/>
                </w:rPr>
                <w:delText>1</w:delText>
              </w:r>
              <w:r w:rsidDel="00AB2C32">
                <w:rPr>
                  <w:rFonts w:ascii="Calibri" w:hAnsi="Calibri"/>
                  <w:b/>
                  <w:color w:val="000000"/>
                </w:rPr>
                <w:fldChar w:fldCharType="end"/>
              </w:r>
              <w:commentRangeEnd w:id="143"/>
              <w:r w:rsidR="00934DDC" w:rsidDel="00AB2C32">
                <w:rPr>
                  <w:rStyle w:val="CommentReference"/>
                </w:rPr>
                <w:commentReference w:id="143"/>
              </w:r>
            </w:del>
            <w:commentRangeEnd w:id="144"/>
            <w:r w:rsidR="00DA5FCA">
              <w:rPr>
                <w:rStyle w:val="CommentReference"/>
              </w:rPr>
              <w:commentReference w:id="144"/>
            </w:r>
          </w:p>
        </w:tc>
      </w:tr>
      <w:tr w:rsidR="006B710B" w:rsidRPr="002C3401" w14:paraId="76A2700B"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14" w:type="dxa"/>
          </w:tcPr>
          <w:p w14:paraId="448818A7" w14:textId="4AD5A6E9" w:rsidR="006B710B" w:rsidRPr="003777B4" w:rsidRDefault="006B710B" w:rsidP="007F64E5">
            <w:pPr>
              <w:spacing w:before="0"/>
              <w:rPr>
                <w:rFonts w:ascii="Calibri" w:hAnsi="Calibri"/>
                <w:b w:val="0"/>
                <w:color w:val="000000"/>
              </w:rPr>
            </w:pPr>
            <w:del w:id="146" w:author="Adase, Richard R" w:date="2017-03-17T16:51:00Z">
              <w:r w:rsidRPr="006B710B" w:rsidDel="00AB2C32">
                <w:rPr>
                  <w:rFonts w:ascii="Calibri" w:hAnsi="Calibri"/>
                  <w:b w:val="0"/>
                  <w:color w:val="000000"/>
                  <w:sz w:val="18"/>
                </w:rPr>
                <w:delText>0.1.7.F8</w:delText>
              </w:r>
            </w:del>
          </w:p>
        </w:tc>
        <w:tc>
          <w:tcPr>
            <w:tcW w:w="7284" w:type="dxa"/>
          </w:tcPr>
          <w:p w14:paraId="34268A0C" w14:textId="161F5391" w:rsidR="006B710B" w:rsidRPr="00FD609A" w:rsidRDefault="006B710B"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del w:id="147" w:author="Adase, Richard R" w:date="2017-03-17T16:51:00Z">
              <w:r w:rsidRPr="00FD609A" w:rsidDel="00AB2C32">
                <w:rPr>
                  <w:rFonts w:ascii="Calibri" w:hAnsi="Calibri"/>
                  <w:color w:val="000000"/>
                </w:rPr>
                <w:delText>In the event a Street Light and/or corresponding feature, attribute or component is replaced, the transaction history of the “old” feature must be copied to the new (replaced by) feature’s transaction history to maintain a record of features placed at that location.</w:delText>
              </w:r>
            </w:del>
          </w:p>
        </w:tc>
        <w:tc>
          <w:tcPr>
            <w:tcW w:w="1278" w:type="dxa"/>
          </w:tcPr>
          <w:p w14:paraId="458ABDDC" w14:textId="28D2C63D" w:rsidR="006B710B" w:rsidRDefault="00FD609A" w:rsidP="00085011">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del w:id="148" w:author="Adase, Richard R" w:date="2017-03-17T16:51:00Z">
              <w:r w:rsidDel="00AB2C32">
                <w:rPr>
                  <w:rFonts w:ascii="Calibri" w:hAnsi="Calibri"/>
                  <w:b/>
                  <w:color w:val="000000"/>
                </w:rPr>
                <w:fldChar w:fldCharType="begin"/>
              </w:r>
              <w:r w:rsidDel="00AB2C32">
                <w:rPr>
                  <w:rFonts w:ascii="Calibri" w:hAnsi="Calibri"/>
                  <w:b/>
                  <w:color w:val="000000"/>
                </w:rPr>
                <w:delInstrText xml:space="preserve"> REF _Ref471833034 \r \h  \* MERGEFORMAT </w:delInstrText>
              </w:r>
              <w:r w:rsidDel="00AB2C32">
                <w:rPr>
                  <w:rFonts w:ascii="Calibri" w:hAnsi="Calibri"/>
                  <w:b/>
                  <w:color w:val="000000"/>
                </w:rPr>
              </w:r>
              <w:r w:rsidDel="00AB2C32">
                <w:rPr>
                  <w:rFonts w:ascii="Calibri" w:hAnsi="Calibri"/>
                  <w:b/>
                  <w:color w:val="000000"/>
                </w:rPr>
                <w:fldChar w:fldCharType="separate"/>
              </w:r>
              <w:r w:rsidR="0091163A" w:rsidDel="00AB2C32">
                <w:rPr>
                  <w:rFonts w:ascii="Calibri" w:hAnsi="Calibri"/>
                  <w:b/>
                  <w:color w:val="000000"/>
                </w:rPr>
                <w:delText>1</w:delText>
              </w:r>
              <w:r w:rsidDel="00AB2C32">
                <w:rPr>
                  <w:rFonts w:ascii="Calibri" w:hAnsi="Calibri"/>
                  <w:b/>
                  <w:color w:val="000000"/>
                </w:rPr>
                <w:fldChar w:fldCharType="end"/>
              </w:r>
            </w:del>
          </w:p>
        </w:tc>
      </w:tr>
      <w:tr w:rsidR="00C87D8B" w:rsidRPr="002C3401" w14:paraId="0D670152" w14:textId="77777777" w:rsidTr="0068142B">
        <w:trPr>
          <w:cantSplit/>
          <w:trHeight w:val="300"/>
          <w:ins w:id="149" w:author="ADASE Richard R" w:date="2018-02-23T15:34:00Z"/>
        </w:trPr>
        <w:tc>
          <w:tcPr>
            <w:cnfStyle w:val="001000000000" w:firstRow="0" w:lastRow="0" w:firstColumn="1" w:lastColumn="0" w:oddVBand="0" w:evenVBand="0" w:oddHBand="0" w:evenHBand="0" w:firstRowFirstColumn="0" w:firstRowLastColumn="0" w:lastRowFirstColumn="0" w:lastRowLastColumn="0"/>
            <w:tcW w:w="1014" w:type="dxa"/>
          </w:tcPr>
          <w:p w14:paraId="1A655688" w14:textId="7BCF083D" w:rsidR="00C87D8B" w:rsidRPr="006B710B" w:rsidDel="00AB2C32" w:rsidRDefault="00C87D8B" w:rsidP="007F64E5">
            <w:pPr>
              <w:spacing w:before="0"/>
              <w:rPr>
                <w:ins w:id="150" w:author="ADASE Richard R" w:date="2018-02-23T15:34:00Z"/>
                <w:rFonts w:ascii="Calibri" w:hAnsi="Calibri"/>
                <w:b w:val="0"/>
                <w:color w:val="000000"/>
                <w:sz w:val="18"/>
              </w:rPr>
            </w:pPr>
            <w:ins w:id="151" w:author="ADASE Richard R" w:date="2018-02-23T15:34:00Z">
              <w:r>
                <w:rPr>
                  <w:rFonts w:ascii="Calibri" w:hAnsi="Calibri"/>
                  <w:b w:val="0"/>
                  <w:color w:val="000000"/>
                  <w:sz w:val="18"/>
                </w:rPr>
                <w:t>0.1.</w:t>
              </w:r>
              <w:proofErr w:type="gramStart"/>
              <w:r>
                <w:rPr>
                  <w:rFonts w:ascii="Calibri" w:hAnsi="Calibri"/>
                  <w:b w:val="0"/>
                  <w:color w:val="000000"/>
                  <w:sz w:val="18"/>
                </w:rPr>
                <w:t>8.F</w:t>
              </w:r>
              <w:proofErr w:type="gramEnd"/>
              <w:r>
                <w:rPr>
                  <w:rFonts w:ascii="Calibri" w:hAnsi="Calibri"/>
                  <w:b w:val="0"/>
                  <w:color w:val="000000"/>
                  <w:sz w:val="18"/>
                </w:rPr>
                <w:t>1</w:t>
              </w:r>
            </w:ins>
          </w:p>
        </w:tc>
        <w:tc>
          <w:tcPr>
            <w:tcW w:w="7284" w:type="dxa"/>
          </w:tcPr>
          <w:p w14:paraId="3CB54E16" w14:textId="3BB359A5" w:rsidR="00C87D8B" w:rsidRPr="00FD609A" w:rsidDel="00AB2C32" w:rsidRDefault="00C87D8B" w:rsidP="007F64E5">
            <w:pPr>
              <w:spacing w:before="0"/>
              <w:cnfStyle w:val="000000000000" w:firstRow="0" w:lastRow="0" w:firstColumn="0" w:lastColumn="0" w:oddVBand="0" w:evenVBand="0" w:oddHBand="0" w:evenHBand="0" w:firstRowFirstColumn="0" w:firstRowLastColumn="0" w:lastRowFirstColumn="0" w:lastRowLastColumn="0"/>
              <w:rPr>
                <w:ins w:id="152" w:author="ADASE Richard R" w:date="2018-02-23T15:34:00Z"/>
                <w:rFonts w:ascii="Calibri" w:hAnsi="Calibri"/>
                <w:color w:val="000000"/>
              </w:rPr>
            </w:pPr>
            <w:ins w:id="153" w:author="ADASE Richard R" w:date="2018-02-23T15:34:00Z">
              <w:r w:rsidRPr="00C87D8B">
                <w:rPr>
                  <w:rFonts w:ascii="Calibri" w:hAnsi="Calibri"/>
                  <w:color w:val="000000"/>
                </w:rPr>
                <w:t>All assets/features that are stored in the GIS should be tied back to their CU related record.</w:t>
              </w:r>
            </w:ins>
          </w:p>
        </w:tc>
        <w:tc>
          <w:tcPr>
            <w:tcW w:w="1278" w:type="dxa"/>
          </w:tcPr>
          <w:p w14:paraId="1281820E" w14:textId="6D9C3E1D" w:rsidR="00C87D8B" w:rsidDel="00AB2C32" w:rsidRDefault="00C87D8B" w:rsidP="00085011">
            <w:pPr>
              <w:spacing w:before="0"/>
              <w:jc w:val="center"/>
              <w:cnfStyle w:val="000000000000" w:firstRow="0" w:lastRow="0" w:firstColumn="0" w:lastColumn="0" w:oddVBand="0" w:evenVBand="0" w:oddHBand="0" w:evenHBand="0" w:firstRowFirstColumn="0" w:firstRowLastColumn="0" w:lastRowFirstColumn="0" w:lastRowLastColumn="0"/>
              <w:rPr>
                <w:ins w:id="154" w:author="ADASE Richard R" w:date="2018-02-23T15:34:00Z"/>
                <w:rFonts w:ascii="Calibri" w:hAnsi="Calibri"/>
                <w:b/>
                <w:color w:val="000000"/>
              </w:rPr>
            </w:pPr>
            <w:ins w:id="155" w:author="ADASE Richard R" w:date="2018-02-23T15:34:00Z">
              <w:r>
                <w:rPr>
                  <w:rFonts w:ascii="Calibri" w:hAnsi="Calibri"/>
                  <w:b/>
                  <w:color w:val="000000"/>
                </w:rPr>
                <w:fldChar w:fldCharType="begin"/>
              </w:r>
              <w:r>
                <w:rPr>
                  <w:rFonts w:ascii="Calibri" w:hAnsi="Calibri"/>
                  <w:b/>
                  <w:color w:val="000000"/>
                </w:rPr>
                <w:instrText xml:space="preserve"> REF _Ref507163386 \r \h </w:instrText>
              </w:r>
            </w:ins>
            <w:r>
              <w:rPr>
                <w:rFonts w:ascii="Calibri" w:hAnsi="Calibri"/>
                <w:b/>
                <w:color w:val="000000"/>
              </w:rPr>
            </w:r>
            <w:r>
              <w:rPr>
                <w:rFonts w:ascii="Calibri" w:hAnsi="Calibri"/>
                <w:b/>
                <w:color w:val="000000"/>
              </w:rPr>
              <w:fldChar w:fldCharType="separate"/>
            </w:r>
            <w:ins w:id="156" w:author="ADASE Richard R" w:date="2018-02-23T15:34:00Z">
              <w:r>
                <w:rPr>
                  <w:rFonts w:ascii="Calibri" w:hAnsi="Calibri"/>
                  <w:b/>
                  <w:color w:val="000000"/>
                </w:rPr>
                <w:t>3.2</w:t>
              </w:r>
              <w:r>
                <w:rPr>
                  <w:rFonts w:ascii="Calibri" w:hAnsi="Calibri"/>
                  <w:b/>
                  <w:color w:val="000000"/>
                </w:rPr>
                <w:fldChar w:fldCharType="end"/>
              </w:r>
            </w:ins>
          </w:p>
        </w:tc>
      </w:tr>
      <w:tr w:rsidR="00073C32" w:rsidRPr="0088515A" w14:paraId="3E8BDAE3" w14:textId="77777777" w:rsidTr="006F2E4D">
        <w:trPr>
          <w:cantSplit/>
          <w:trHeight w:val="255"/>
          <w:ins w:id="157" w:author="Adase, Richard R" w:date="2017-01-17T16:01:00Z"/>
        </w:trPr>
        <w:tc>
          <w:tcPr>
            <w:cnfStyle w:val="001000000000" w:firstRow="0" w:lastRow="0" w:firstColumn="1" w:lastColumn="0" w:oddVBand="0" w:evenVBand="0" w:oddHBand="0" w:evenHBand="0" w:firstRowFirstColumn="0" w:firstRowLastColumn="0" w:lastRowFirstColumn="0" w:lastRowLastColumn="0"/>
            <w:tcW w:w="1014" w:type="dxa"/>
          </w:tcPr>
          <w:p w14:paraId="0838D54E" w14:textId="1B4F9616" w:rsidR="00073C32" w:rsidRPr="0088515A" w:rsidRDefault="00073C32" w:rsidP="00766D3A">
            <w:pPr>
              <w:spacing w:before="0"/>
              <w:rPr>
                <w:ins w:id="158" w:author="Adase, Richard R" w:date="2017-01-17T16:01:00Z"/>
                <w:rFonts w:ascii="Calibri" w:hAnsi="Calibri"/>
                <w:color w:val="000000"/>
              </w:rPr>
            </w:pPr>
            <w:ins w:id="159" w:author="Adase, Richard R" w:date="2017-01-17T16:01:00Z">
              <w:del w:id="160" w:author="ADASE Richard R" w:date="2018-02-23T13:25:00Z">
                <w:r w:rsidRPr="00073C32" w:rsidDel="006F2E4D">
                  <w:rPr>
                    <w:rFonts w:ascii="Calibri" w:hAnsi="Calibri"/>
                    <w:b w:val="0"/>
                    <w:color w:val="000000"/>
                    <w:sz w:val="18"/>
                  </w:rPr>
                  <w:delText>0.1.11.F16</w:delText>
                </w:r>
              </w:del>
            </w:ins>
          </w:p>
        </w:tc>
        <w:tc>
          <w:tcPr>
            <w:tcW w:w="7284" w:type="dxa"/>
          </w:tcPr>
          <w:p w14:paraId="075BC198" w14:textId="5D4AD80F" w:rsidR="00073C32" w:rsidRPr="0088515A" w:rsidRDefault="00073C32" w:rsidP="00766D3A">
            <w:pPr>
              <w:spacing w:before="0"/>
              <w:cnfStyle w:val="000000000000" w:firstRow="0" w:lastRow="0" w:firstColumn="0" w:lastColumn="0" w:oddVBand="0" w:evenVBand="0" w:oddHBand="0" w:evenHBand="0" w:firstRowFirstColumn="0" w:firstRowLastColumn="0" w:lastRowFirstColumn="0" w:lastRowLastColumn="0"/>
              <w:rPr>
                <w:ins w:id="161" w:author="Adase, Richard R" w:date="2017-01-17T16:01:00Z"/>
                <w:rFonts w:ascii="Calibri" w:hAnsi="Calibri"/>
                <w:color w:val="000000"/>
              </w:rPr>
            </w:pPr>
            <w:ins w:id="162" w:author="Adase, Richard R" w:date="2017-01-17T16:01:00Z">
              <w:del w:id="163" w:author="ADASE Richard R" w:date="2018-02-23T13:25:00Z">
                <w:r w:rsidRPr="0088515A" w:rsidDel="006F2E4D">
                  <w:rPr>
                    <w:rFonts w:ascii="Calibri" w:hAnsi="Calibri"/>
                    <w:color w:val="000000"/>
                  </w:rPr>
                  <w:delText>All service points associated with a design must have an ESI Location before a WR can be submitted (marked) for approval.</w:delText>
                </w:r>
              </w:del>
            </w:ins>
          </w:p>
        </w:tc>
        <w:tc>
          <w:tcPr>
            <w:tcW w:w="1278" w:type="dxa"/>
          </w:tcPr>
          <w:p w14:paraId="661E96CB" w14:textId="445A7517" w:rsidR="00073C32" w:rsidRPr="0088515A" w:rsidRDefault="00C96FBD" w:rsidP="00766D3A">
            <w:pPr>
              <w:spacing w:before="0"/>
              <w:jc w:val="center"/>
              <w:cnfStyle w:val="000000000000" w:firstRow="0" w:lastRow="0" w:firstColumn="0" w:lastColumn="0" w:oddVBand="0" w:evenVBand="0" w:oddHBand="0" w:evenHBand="0" w:firstRowFirstColumn="0" w:firstRowLastColumn="0" w:lastRowFirstColumn="0" w:lastRowLastColumn="0"/>
              <w:rPr>
                <w:ins w:id="164" w:author="Adase, Richard R" w:date="2017-01-17T16:01:00Z"/>
                <w:rFonts w:ascii="Calibri" w:hAnsi="Calibri"/>
                <w:color w:val="000000"/>
              </w:rPr>
            </w:pPr>
            <w:ins w:id="165" w:author="Adase, Richard R" w:date="2017-07-11T19:34:00Z">
              <w:del w:id="166" w:author="ADASE Richard R" w:date="2018-02-23T13:25:00Z">
                <w:r w:rsidDel="006F2E4D">
                  <w:rPr>
                    <w:rFonts w:ascii="Calibri" w:hAnsi="Calibri"/>
                    <w:color w:val="000000"/>
                  </w:rPr>
                  <w:fldChar w:fldCharType="begin"/>
                </w:r>
                <w:r w:rsidDel="006F2E4D">
                  <w:rPr>
                    <w:rFonts w:ascii="Calibri" w:hAnsi="Calibri"/>
                    <w:color w:val="000000"/>
                  </w:rPr>
                  <w:delInstrText xml:space="preserve"> REF _Ref487565019 \r \h </w:delInstrText>
                </w:r>
              </w:del>
            </w:ins>
            <w:del w:id="167" w:author="ADASE Richard R" w:date="2018-02-23T13:25:00Z">
              <w:r w:rsidDel="006F2E4D">
                <w:rPr>
                  <w:rFonts w:ascii="Calibri" w:hAnsi="Calibri"/>
                  <w:color w:val="000000"/>
                </w:rPr>
              </w:r>
              <w:r w:rsidDel="006F2E4D">
                <w:rPr>
                  <w:rFonts w:ascii="Calibri" w:hAnsi="Calibri"/>
                  <w:color w:val="000000"/>
                </w:rPr>
                <w:fldChar w:fldCharType="separate"/>
              </w:r>
            </w:del>
            <w:ins w:id="168" w:author="Adase, Richard R" w:date="2017-07-11T19:34:00Z">
              <w:del w:id="169" w:author="ADASE Richard R" w:date="2018-02-23T13:25:00Z">
                <w:r w:rsidDel="006F2E4D">
                  <w:rPr>
                    <w:rFonts w:ascii="Calibri" w:hAnsi="Calibri"/>
                    <w:color w:val="000000"/>
                  </w:rPr>
                  <w:delText>2.4</w:delText>
                </w:r>
                <w:r w:rsidDel="006F2E4D">
                  <w:rPr>
                    <w:rFonts w:ascii="Calibri" w:hAnsi="Calibri"/>
                    <w:color w:val="000000"/>
                  </w:rPr>
                  <w:fldChar w:fldCharType="end"/>
                </w:r>
              </w:del>
            </w:ins>
            <w:del w:id="170" w:author="ADASE Richard R" w:date="2018-02-23T13:25:00Z">
              <w:r w:rsidR="00B13778" w:rsidDel="006F2E4D">
                <w:rPr>
                  <w:rStyle w:val="CommentReference"/>
                </w:rPr>
                <w:commentReference w:id="171"/>
              </w:r>
              <w:r w:rsidR="00DA5FCA" w:rsidDel="006F2E4D">
                <w:rPr>
                  <w:rStyle w:val="CommentReference"/>
                </w:rPr>
                <w:commentReference w:id="172"/>
              </w:r>
            </w:del>
            <w:r w:rsidR="006F2E4D">
              <w:rPr>
                <w:rStyle w:val="CommentReference"/>
              </w:rPr>
              <w:commentReference w:id="173"/>
            </w:r>
          </w:p>
        </w:tc>
      </w:tr>
    </w:tbl>
    <w:p w14:paraId="155C8644" w14:textId="61263D44" w:rsidR="003777B4" w:rsidRDefault="003777B4" w:rsidP="002C3401">
      <w:pPr>
        <w:pStyle w:val="TableHeading"/>
        <w:keepNext/>
        <w:rPr>
          <w:ins w:id="174" w:author="ADASE Richard R" w:date="2018-02-23T20:45:00Z"/>
        </w:rPr>
      </w:pPr>
    </w:p>
    <w:p w14:paraId="130937F7" w14:textId="49D989D6" w:rsidR="00C672AE" w:rsidRDefault="00C672AE" w:rsidP="00C672AE">
      <w:pPr>
        <w:pStyle w:val="Heading3"/>
        <w:rPr>
          <w:ins w:id="175" w:author="ADASE Richard R" w:date="2018-02-23T20:45:00Z"/>
        </w:rPr>
      </w:pPr>
      <w:bookmarkStart w:id="176" w:name="_Toc510165676"/>
      <w:ins w:id="177" w:author="ADASE Richard R" w:date="2018-02-23T20:45:00Z">
        <w:r>
          <w:t>Joint Use Management</w:t>
        </w:r>
        <w:bookmarkEnd w:id="176"/>
      </w:ins>
    </w:p>
    <w:tbl>
      <w:tblPr>
        <w:tblStyle w:val="TableINGRRowColumn"/>
        <w:tblW w:w="9576" w:type="dxa"/>
        <w:tblLayout w:type="fixed"/>
        <w:tblLook w:val="04A0" w:firstRow="1" w:lastRow="0" w:firstColumn="1" w:lastColumn="0" w:noHBand="0" w:noVBand="1"/>
      </w:tblPr>
      <w:tblGrid>
        <w:gridCol w:w="1009"/>
        <w:gridCol w:w="7289"/>
        <w:gridCol w:w="1278"/>
      </w:tblGrid>
      <w:tr w:rsidR="00C672AE" w:rsidRPr="005D6E21" w14:paraId="7A5EB461" w14:textId="77777777" w:rsidTr="00BF575F">
        <w:trPr>
          <w:cnfStyle w:val="100000000000" w:firstRow="1" w:lastRow="0" w:firstColumn="0" w:lastColumn="0" w:oddVBand="0" w:evenVBand="0" w:oddHBand="0" w:evenHBand="0" w:firstRowFirstColumn="0" w:firstRowLastColumn="0" w:lastRowFirstColumn="0" w:lastRowLastColumn="0"/>
          <w:cantSplit/>
          <w:trHeight w:val="300"/>
          <w:ins w:id="178" w:author="ADASE Richard R" w:date="2018-02-23T20:46:00Z"/>
        </w:trPr>
        <w:tc>
          <w:tcPr>
            <w:cnfStyle w:val="001000000100" w:firstRow="0" w:lastRow="0" w:firstColumn="1" w:lastColumn="0" w:oddVBand="0" w:evenVBand="0" w:oddHBand="0" w:evenHBand="0" w:firstRowFirstColumn="1" w:firstRowLastColumn="0" w:lastRowFirstColumn="0" w:lastRowLastColumn="0"/>
            <w:tcW w:w="1009" w:type="dxa"/>
          </w:tcPr>
          <w:p w14:paraId="6D1A5588" w14:textId="77777777" w:rsidR="00C672AE" w:rsidRPr="005D6E21" w:rsidRDefault="00C672AE" w:rsidP="00BF575F">
            <w:pPr>
              <w:spacing w:before="0"/>
              <w:rPr>
                <w:ins w:id="179" w:author="ADASE Richard R" w:date="2018-02-23T20:46:00Z"/>
                <w:rFonts w:ascii="Calibri" w:hAnsi="Calibri"/>
                <w:color w:val="000000"/>
              </w:rPr>
            </w:pPr>
            <w:ins w:id="180" w:author="ADASE Richard R" w:date="2018-02-23T20:46:00Z">
              <w:r w:rsidRPr="005D6E21">
                <w:rPr>
                  <w:rFonts w:ascii="Calibri" w:hAnsi="Calibri"/>
                  <w:color w:val="000000"/>
                </w:rPr>
                <w:t>BR #</w:t>
              </w:r>
            </w:ins>
          </w:p>
        </w:tc>
        <w:tc>
          <w:tcPr>
            <w:tcW w:w="7289" w:type="dxa"/>
          </w:tcPr>
          <w:p w14:paraId="26503AF8" w14:textId="77777777" w:rsidR="00C672AE" w:rsidRPr="005D6E21" w:rsidRDefault="00C672AE" w:rsidP="00BF575F">
            <w:pPr>
              <w:spacing w:before="0"/>
              <w:cnfStyle w:val="100000000000" w:firstRow="1" w:lastRow="0" w:firstColumn="0" w:lastColumn="0" w:oddVBand="0" w:evenVBand="0" w:oddHBand="0" w:evenHBand="0" w:firstRowFirstColumn="0" w:firstRowLastColumn="0" w:lastRowFirstColumn="0" w:lastRowLastColumn="0"/>
              <w:rPr>
                <w:ins w:id="181" w:author="ADASE Richard R" w:date="2018-02-23T20:46:00Z"/>
                <w:rFonts w:ascii="Calibri" w:hAnsi="Calibri"/>
                <w:color w:val="000000"/>
              </w:rPr>
            </w:pPr>
            <w:ins w:id="182" w:author="ADASE Richard R" w:date="2018-02-23T20:46:00Z">
              <w:r w:rsidRPr="005D6E21">
                <w:rPr>
                  <w:rFonts w:ascii="Calibri" w:hAnsi="Calibri"/>
                  <w:color w:val="000000"/>
                </w:rPr>
                <w:t>Requirement</w:t>
              </w:r>
            </w:ins>
          </w:p>
        </w:tc>
        <w:tc>
          <w:tcPr>
            <w:tcW w:w="1278" w:type="dxa"/>
          </w:tcPr>
          <w:p w14:paraId="6EF2F99B" w14:textId="77777777" w:rsidR="00C672AE" w:rsidRPr="005D6E21" w:rsidRDefault="00C672AE" w:rsidP="00BF575F">
            <w:pPr>
              <w:spacing w:before="0"/>
              <w:cnfStyle w:val="100000000000" w:firstRow="1" w:lastRow="0" w:firstColumn="0" w:lastColumn="0" w:oddVBand="0" w:evenVBand="0" w:oddHBand="0" w:evenHBand="0" w:firstRowFirstColumn="0" w:firstRowLastColumn="0" w:lastRowFirstColumn="0" w:lastRowLastColumn="0"/>
              <w:rPr>
                <w:ins w:id="183" w:author="ADASE Richard R" w:date="2018-02-23T20:46:00Z"/>
                <w:rFonts w:ascii="Calibri" w:hAnsi="Calibri"/>
                <w:color w:val="000000"/>
              </w:rPr>
            </w:pPr>
            <w:ins w:id="184" w:author="ADASE Richard R" w:date="2018-02-23T20:46:00Z">
              <w:r w:rsidRPr="005D6E21">
                <w:rPr>
                  <w:rFonts w:ascii="Calibri" w:hAnsi="Calibri"/>
                  <w:color w:val="000000"/>
                </w:rPr>
                <w:t>Section #</w:t>
              </w:r>
            </w:ins>
          </w:p>
        </w:tc>
      </w:tr>
      <w:tr w:rsidR="00C672AE" w:rsidRPr="002C3401" w14:paraId="373C6686" w14:textId="77777777" w:rsidTr="00BF575F">
        <w:trPr>
          <w:cantSplit/>
          <w:trHeight w:val="300"/>
          <w:ins w:id="185" w:author="ADASE Richard R" w:date="2018-02-23T20:46:00Z"/>
        </w:trPr>
        <w:tc>
          <w:tcPr>
            <w:cnfStyle w:val="001000000000" w:firstRow="0" w:lastRow="0" w:firstColumn="1" w:lastColumn="0" w:oddVBand="0" w:evenVBand="0" w:oddHBand="0" w:evenHBand="0" w:firstRowFirstColumn="0" w:firstRowLastColumn="0" w:lastRowFirstColumn="0" w:lastRowLastColumn="0"/>
            <w:tcW w:w="1009" w:type="dxa"/>
          </w:tcPr>
          <w:p w14:paraId="1E3ADDDC" w14:textId="1C17A6E4" w:rsidR="00C672AE" w:rsidRPr="005D6E21" w:rsidRDefault="00C672AE" w:rsidP="00BF575F">
            <w:pPr>
              <w:spacing w:before="0"/>
              <w:rPr>
                <w:ins w:id="186" w:author="ADASE Richard R" w:date="2018-02-23T20:46:00Z"/>
                <w:rFonts w:ascii="Calibri" w:hAnsi="Calibri"/>
                <w:b w:val="0"/>
                <w:color w:val="000000"/>
              </w:rPr>
            </w:pPr>
            <w:ins w:id="187" w:author="ADASE Richard R" w:date="2018-02-23T20:46:00Z">
              <w:r>
                <w:rPr>
                  <w:rFonts w:ascii="Calibri" w:hAnsi="Calibri"/>
                  <w:b w:val="0"/>
                  <w:color w:val="000000"/>
                </w:rPr>
                <w:t>7.3.</w:t>
              </w:r>
              <w:proofErr w:type="gramStart"/>
              <w:r>
                <w:rPr>
                  <w:rFonts w:ascii="Calibri" w:hAnsi="Calibri"/>
                  <w:b w:val="0"/>
                  <w:color w:val="000000"/>
                </w:rPr>
                <w:t>1.F</w:t>
              </w:r>
              <w:proofErr w:type="gramEnd"/>
              <w:r>
                <w:rPr>
                  <w:rFonts w:ascii="Calibri" w:hAnsi="Calibri"/>
                  <w:b w:val="0"/>
                  <w:color w:val="000000"/>
                </w:rPr>
                <w:t>9</w:t>
              </w:r>
            </w:ins>
          </w:p>
        </w:tc>
        <w:tc>
          <w:tcPr>
            <w:tcW w:w="7289" w:type="dxa"/>
          </w:tcPr>
          <w:p w14:paraId="535DF4B2" w14:textId="5C626533" w:rsidR="00C672AE" w:rsidRPr="002C3401" w:rsidRDefault="00C672AE" w:rsidP="00BF575F">
            <w:pPr>
              <w:spacing w:before="0"/>
              <w:cnfStyle w:val="000000000000" w:firstRow="0" w:lastRow="0" w:firstColumn="0" w:lastColumn="0" w:oddVBand="0" w:evenVBand="0" w:oddHBand="0" w:evenHBand="0" w:firstRowFirstColumn="0" w:firstRowLastColumn="0" w:lastRowFirstColumn="0" w:lastRowLastColumn="0"/>
              <w:rPr>
                <w:ins w:id="188" w:author="ADASE Richard R" w:date="2018-02-23T20:46:00Z"/>
                <w:rFonts w:ascii="Calibri" w:hAnsi="Calibri"/>
                <w:color w:val="000000"/>
              </w:rPr>
            </w:pPr>
            <w:ins w:id="189" w:author="ADASE Richard R" w:date="2018-02-23T20:46:00Z">
              <w:r w:rsidRPr="00C672AE">
                <w:rPr>
                  <w:rFonts w:ascii="Calibri" w:hAnsi="Calibri"/>
                  <w:color w:val="000000"/>
                </w:rPr>
                <w:t>The system will allow a Joint Use Administrator to edit attributes to include the Company ID (Company Name) for multiple selected attachments at the same time.</w:t>
              </w:r>
            </w:ins>
          </w:p>
        </w:tc>
        <w:tc>
          <w:tcPr>
            <w:tcW w:w="1278" w:type="dxa"/>
          </w:tcPr>
          <w:p w14:paraId="56813E35" w14:textId="17EB4246" w:rsidR="00C672AE" w:rsidRPr="002C3401" w:rsidRDefault="00C672AE" w:rsidP="00BF575F">
            <w:pPr>
              <w:spacing w:before="0"/>
              <w:jc w:val="center"/>
              <w:cnfStyle w:val="000000000000" w:firstRow="0" w:lastRow="0" w:firstColumn="0" w:lastColumn="0" w:oddVBand="0" w:evenVBand="0" w:oddHBand="0" w:evenHBand="0" w:firstRowFirstColumn="0" w:firstRowLastColumn="0" w:lastRowFirstColumn="0" w:lastRowLastColumn="0"/>
              <w:rPr>
                <w:ins w:id="190" w:author="ADASE Richard R" w:date="2018-02-23T20:46:00Z"/>
                <w:rFonts w:ascii="Calibri" w:hAnsi="Calibri"/>
                <w:b/>
                <w:color w:val="000000"/>
              </w:rPr>
            </w:pPr>
            <w:ins w:id="191" w:author="ADASE Richard R" w:date="2018-02-23T20:46:00Z">
              <w:r>
                <w:rPr>
                  <w:rFonts w:ascii="Calibri" w:hAnsi="Calibri"/>
                  <w:b/>
                  <w:color w:val="000000"/>
                </w:rPr>
                <w:fldChar w:fldCharType="begin"/>
              </w:r>
              <w:r>
                <w:rPr>
                  <w:rFonts w:ascii="Calibri" w:hAnsi="Calibri"/>
                  <w:b/>
                  <w:color w:val="000000"/>
                </w:rPr>
                <w:instrText xml:space="preserve"> REF _Ref507083467 \r \h </w:instrText>
              </w:r>
            </w:ins>
            <w:r>
              <w:rPr>
                <w:rFonts w:ascii="Calibri" w:hAnsi="Calibri"/>
                <w:b/>
                <w:color w:val="000000"/>
              </w:rPr>
            </w:r>
            <w:r>
              <w:rPr>
                <w:rFonts w:ascii="Calibri" w:hAnsi="Calibri"/>
                <w:b/>
                <w:color w:val="000000"/>
              </w:rPr>
              <w:fldChar w:fldCharType="separate"/>
            </w:r>
            <w:ins w:id="192" w:author="ADASE Richard R" w:date="2018-02-23T20:46:00Z">
              <w:r>
                <w:rPr>
                  <w:rFonts w:ascii="Calibri" w:hAnsi="Calibri"/>
                  <w:b/>
                  <w:color w:val="000000"/>
                </w:rPr>
                <w:t>1.3.5</w:t>
              </w:r>
              <w:r>
                <w:rPr>
                  <w:rFonts w:ascii="Calibri" w:hAnsi="Calibri"/>
                  <w:b/>
                  <w:color w:val="000000"/>
                </w:rPr>
                <w:fldChar w:fldCharType="end"/>
              </w:r>
            </w:ins>
          </w:p>
        </w:tc>
      </w:tr>
    </w:tbl>
    <w:p w14:paraId="3989BDB2" w14:textId="77777777" w:rsidR="00C672AE" w:rsidRDefault="00C672AE" w:rsidP="00C672AE"/>
    <w:p w14:paraId="0081EF16" w14:textId="176A38FE" w:rsidR="003777B4" w:rsidRDefault="003777B4" w:rsidP="009A091C">
      <w:pPr>
        <w:pStyle w:val="Heading3"/>
      </w:pPr>
      <w:bookmarkStart w:id="193" w:name="_Toc510165677"/>
      <w:proofErr w:type="spellStart"/>
      <w:r>
        <w:t>Landbase</w:t>
      </w:r>
      <w:bookmarkEnd w:id="193"/>
      <w:proofErr w:type="spellEnd"/>
    </w:p>
    <w:tbl>
      <w:tblPr>
        <w:tblStyle w:val="TableINGRRowColumn"/>
        <w:tblW w:w="9576" w:type="dxa"/>
        <w:tblLayout w:type="fixed"/>
        <w:tblLook w:val="04A0" w:firstRow="1" w:lastRow="0" w:firstColumn="1" w:lastColumn="0" w:noHBand="0" w:noVBand="1"/>
      </w:tblPr>
      <w:tblGrid>
        <w:gridCol w:w="1009"/>
        <w:gridCol w:w="7289"/>
        <w:gridCol w:w="1278"/>
      </w:tblGrid>
      <w:tr w:rsidR="003777B4" w:rsidRPr="005D6E21" w14:paraId="450436DB" w14:textId="77777777" w:rsidTr="004865F9">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100" w:firstRow="0" w:lastRow="0" w:firstColumn="1" w:lastColumn="0" w:oddVBand="0" w:evenVBand="0" w:oddHBand="0" w:evenHBand="0" w:firstRowFirstColumn="1" w:firstRowLastColumn="0" w:lastRowFirstColumn="0" w:lastRowLastColumn="0"/>
            <w:tcW w:w="1009" w:type="dxa"/>
          </w:tcPr>
          <w:p w14:paraId="13BDC7AE" w14:textId="77777777" w:rsidR="003777B4" w:rsidRPr="005D6E21" w:rsidRDefault="003777B4" w:rsidP="007F64E5">
            <w:pPr>
              <w:spacing w:before="0"/>
              <w:rPr>
                <w:rFonts w:ascii="Calibri" w:hAnsi="Calibri"/>
                <w:color w:val="000000"/>
              </w:rPr>
            </w:pPr>
            <w:r w:rsidRPr="005D6E21">
              <w:rPr>
                <w:rFonts w:ascii="Calibri" w:hAnsi="Calibri"/>
                <w:color w:val="000000"/>
              </w:rPr>
              <w:t>BR #</w:t>
            </w:r>
          </w:p>
        </w:tc>
        <w:tc>
          <w:tcPr>
            <w:tcW w:w="7289" w:type="dxa"/>
          </w:tcPr>
          <w:p w14:paraId="72A229E3" w14:textId="77777777" w:rsidR="003777B4" w:rsidRPr="005D6E21" w:rsidRDefault="003777B4" w:rsidP="007F64E5">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Requirement</w:t>
            </w:r>
          </w:p>
        </w:tc>
        <w:tc>
          <w:tcPr>
            <w:tcW w:w="1278" w:type="dxa"/>
          </w:tcPr>
          <w:p w14:paraId="522DE056" w14:textId="77777777" w:rsidR="003777B4" w:rsidRPr="005D6E21" w:rsidRDefault="003777B4" w:rsidP="00A80B84">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Section #</w:t>
            </w:r>
          </w:p>
        </w:tc>
      </w:tr>
      <w:tr w:rsidR="003777B4" w:rsidRPr="002C3401" w14:paraId="2DA4E6C7" w14:textId="77777777" w:rsidTr="004865F9">
        <w:trPr>
          <w:cantSplit/>
          <w:trHeight w:val="300"/>
        </w:trPr>
        <w:tc>
          <w:tcPr>
            <w:cnfStyle w:val="001000000000" w:firstRow="0" w:lastRow="0" w:firstColumn="1" w:lastColumn="0" w:oddVBand="0" w:evenVBand="0" w:oddHBand="0" w:evenHBand="0" w:firstRowFirstColumn="0" w:firstRowLastColumn="0" w:lastRowFirstColumn="0" w:lastRowLastColumn="0"/>
            <w:tcW w:w="1009" w:type="dxa"/>
          </w:tcPr>
          <w:p w14:paraId="4DB953D0" w14:textId="54E577E3" w:rsidR="003777B4" w:rsidRPr="005D6E21" w:rsidRDefault="003777B4" w:rsidP="007F64E5">
            <w:pPr>
              <w:spacing w:before="0"/>
              <w:rPr>
                <w:rFonts w:ascii="Calibri" w:hAnsi="Calibri"/>
                <w:b w:val="0"/>
                <w:color w:val="000000"/>
              </w:rPr>
            </w:pPr>
            <w:r w:rsidRPr="003777B4">
              <w:rPr>
                <w:rFonts w:ascii="Calibri" w:hAnsi="Calibri"/>
                <w:b w:val="0"/>
                <w:color w:val="000000"/>
              </w:rPr>
              <w:t>9.1.</w:t>
            </w:r>
            <w:proofErr w:type="gramStart"/>
            <w:r w:rsidRPr="003777B4">
              <w:rPr>
                <w:rFonts w:ascii="Calibri" w:hAnsi="Calibri"/>
                <w:b w:val="0"/>
                <w:color w:val="000000"/>
              </w:rPr>
              <w:t>1.F</w:t>
            </w:r>
            <w:proofErr w:type="gramEnd"/>
            <w:r w:rsidRPr="003777B4">
              <w:rPr>
                <w:rFonts w:ascii="Calibri" w:hAnsi="Calibri"/>
                <w:b w:val="0"/>
                <w:color w:val="000000"/>
              </w:rPr>
              <w:t>4</w:t>
            </w:r>
          </w:p>
        </w:tc>
        <w:tc>
          <w:tcPr>
            <w:tcW w:w="7289" w:type="dxa"/>
          </w:tcPr>
          <w:p w14:paraId="59D12DC0" w14:textId="023514AA" w:rsidR="003777B4" w:rsidRPr="002C3401" w:rsidRDefault="003777B4"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77B4">
              <w:rPr>
                <w:rFonts w:ascii="Calibri" w:hAnsi="Calibri"/>
                <w:color w:val="000000"/>
              </w:rPr>
              <w:t>The user must have the ability to turn on and off the selected base map.</w:t>
            </w:r>
          </w:p>
        </w:tc>
        <w:tc>
          <w:tcPr>
            <w:tcW w:w="1278" w:type="dxa"/>
          </w:tcPr>
          <w:p w14:paraId="48D4FAC3" w14:textId="455D15C4" w:rsidR="003777B4" w:rsidRPr="002C3401" w:rsidRDefault="00DC2B19" w:rsidP="00A80B84">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ins w:id="194" w:author="Adase, Richard R" w:date="2017-07-12T19:48:00Z">
              <w:r>
                <w:rPr>
                  <w:rFonts w:ascii="Calibri" w:hAnsi="Calibri"/>
                  <w:b/>
                  <w:color w:val="000000"/>
                </w:rPr>
                <w:fldChar w:fldCharType="begin"/>
              </w:r>
              <w:r>
                <w:rPr>
                  <w:rFonts w:ascii="Calibri" w:hAnsi="Calibri"/>
                  <w:b/>
                  <w:color w:val="000000"/>
                </w:rPr>
                <w:instrText xml:space="preserve"> REF _Ref487652251 \r \h </w:instrText>
              </w:r>
            </w:ins>
            <w:r>
              <w:rPr>
                <w:rFonts w:ascii="Calibri" w:hAnsi="Calibri"/>
                <w:b/>
                <w:color w:val="000000"/>
              </w:rPr>
            </w:r>
            <w:r>
              <w:rPr>
                <w:rFonts w:ascii="Calibri" w:hAnsi="Calibri"/>
                <w:b/>
                <w:color w:val="000000"/>
              </w:rPr>
              <w:fldChar w:fldCharType="separate"/>
            </w:r>
            <w:ins w:id="195" w:author="Adase, Richard R" w:date="2017-07-12T19:48:00Z">
              <w:r>
                <w:rPr>
                  <w:rFonts w:ascii="Calibri" w:hAnsi="Calibri"/>
                  <w:b/>
                  <w:color w:val="000000"/>
                </w:rPr>
                <w:t>5.1.4</w:t>
              </w:r>
              <w:r>
                <w:rPr>
                  <w:rFonts w:ascii="Calibri" w:hAnsi="Calibri"/>
                  <w:b/>
                  <w:color w:val="000000"/>
                </w:rPr>
                <w:fldChar w:fldCharType="end"/>
              </w:r>
            </w:ins>
            <w:commentRangeStart w:id="196"/>
            <w:commentRangeStart w:id="197"/>
            <w:del w:id="198" w:author="Adase, Richard R" w:date="2017-07-12T19:48:00Z">
              <w:r w:rsidR="00A80B84" w:rsidDel="00DC2B19">
                <w:rPr>
                  <w:rFonts w:ascii="Calibri" w:hAnsi="Calibri"/>
                  <w:b/>
                  <w:color w:val="000000"/>
                </w:rPr>
                <w:fldChar w:fldCharType="begin"/>
              </w:r>
              <w:r w:rsidR="00A80B84" w:rsidDel="00DC2B19">
                <w:rPr>
                  <w:rFonts w:ascii="Calibri" w:hAnsi="Calibri"/>
                  <w:b/>
                  <w:color w:val="000000"/>
                </w:rPr>
                <w:delInstrText xml:space="preserve"> REF _Ref471827138 \r \h </w:delInstrText>
              </w:r>
              <w:r w:rsidR="006B710B" w:rsidDel="00DC2B19">
                <w:rPr>
                  <w:rFonts w:ascii="Calibri" w:hAnsi="Calibri"/>
                  <w:b/>
                  <w:color w:val="000000"/>
                </w:rPr>
                <w:delInstrText xml:space="preserve"> \* MERGEFORMAT </w:delInstrText>
              </w:r>
              <w:r w:rsidR="00A80B84" w:rsidDel="00DC2B19">
                <w:rPr>
                  <w:rFonts w:ascii="Calibri" w:hAnsi="Calibri"/>
                  <w:b/>
                  <w:color w:val="000000"/>
                </w:rPr>
              </w:r>
              <w:r w:rsidR="00A80B84" w:rsidDel="00DC2B19">
                <w:rPr>
                  <w:rFonts w:ascii="Calibri" w:hAnsi="Calibri"/>
                  <w:b/>
                  <w:color w:val="000000"/>
                </w:rPr>
                <w:fldChar w:fldCharType="separate"/>
              </w:r>
              <w:r w:rsidR="0091163A" w:rsidDel="00DC2B19">
                <w:rPr>
                  <w:rFonts w:ascii="Calibri" w:hAnsi="Calibri"/>
                  <w:b/>
                  <w:color w:val="000000"/>
                </w:rPr>
                <w:delText>5</w:delText>
              </w:r>
              <w:r w:rsidR="00A80B84" w:rsidDel="00DC2B19">
                <w:rPr>
                  <w:rFonts w:ascii="Calibri" w:hAnsi="Calibri"/>
                  <w:b/>
                  <w:color w:val="000000"/>
                </w:rPr>
                <w:fldChar w:fldCharType="end"/>
              </w:r>
            </w:del>
            <w:commentRangeEnd w:id="196"/>
            <w:r w:rsidR="00B13778">
              <w:rPr>
                <w:rStyle w:val="CommentReference"/>
              </w:rPr>
              <w:commentReference w:id="196"/>
            </w:r>
            <w:commentRangeEnd w:id="197"/>
            <w:r w:rsidR="00DA5FCA">
              <w:rPr>
                <w:rStyle w:val="CommentReference"/>
              </w:rPr>
              <w:commentReference w:id="197"/>
            </w:r>
          </w:p>
        </w:tc>
      </w:tr>
      <w:tr w:rsidR="003777B4" w:rsidRPr="002C3401" w14:paraId="324C9116" w14:textId="77777777" w:rsidTr="004865F9">
        <w:trPr>
          <w:cantSplit/>
          <w:trHeight w:val="300"/>
        </w:trPr>
        <w:tc>
          <w:tcPr>
            <w:cnfStyle w:val="001000000000" w:firstRow="0" w:lastRow="0" w:firstColumn="1" w:lastColumn="0" w:oddVBand="0" w:evenVBand="0" w:oddHBand="0" w:evenHBand="0" w:firstRowFirstColumn="0" w:firstRowLastColumn="0" w:lastRowFirstColumn="0" w:lastRowLastColumn="0"/>
            <w:tcW w:w="1009" w:type="dxa"/>
          </w:tcPr>
          <w:p w14:paraId="2A363543" w14:textId="49665F07" w:rsidR="003777B4" w:rsidRPr="002C3401" w:rsidRDefault="003777B4" w:rsidP="007F64E5">
            <w:pPr>
              <w:spacing w:before="0"/>
              <w:rPr>
                <w:rFonts w:ascii="Calibri" w:hAnsi="Calibri"/>
                <w:b w:val="0"/>
                <w:color w:val="000000"/>
              </w:rPr>
            </w:pPr>
            <w:r w:rsidRPr="003777B4">
              <w:rPr>
                <w:rFonts w:ascii="Calibri" w:hAnsi="Calibri"/>
                <w:b w:val="0"/>
                <w:color w:val="000000"/>
              </w:rPr>
              <w:t>9.1.</w:t>
            </w:r>
            <w:proofErr w:type="gramStart"/>
            <w:r w:rsidRPr="003777B4">
              <w:rPr>
                <w:rFonts w:ascii="Calibri" w:hAnsi="Calibri"/>
                <w:b w:val="0"/>
                <w:color w:val="000000"/>
              </w:rPr>
              <w:t>1.F</w:t>
            </w:r>
            <w:proofErr w:type="gramEnd"/>
            <w:r w:rsidRPr="003777B4">
              <w:rPr>
                <w:rFonts w:ascii="Calibri" w:hAnsi="Calibri"/>
                <w:b w:val="0"/>
                <w:color w:val="000000"/>
              </w:rPr>
              <w:t>5</w:t>
            </w:r>
          </w:p>
        </w:tc>
        <w:tc>
          <w:tcPr>
            <w:tcW w:w="7289" w:type="dxa"/>
          </w:tcPr>
          <w:p w14:paraId="7CA6246D" w14:textId="77585BE5" w:rsidR="003777B4" w:rsidRPr="002C3401" w:rsidRDefault="003777B4"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77B4">
              <w:rPr>
                <w:rFonts w:ascii="Calibri" w:hAnsi="Calibri"/>
                <w:color w:val="000000"/>
              </w:rPr>
              <w:t>Base maps should be easily accessible to the end user.</w:t>
            </w:r>
          </w:p>
        </w:tc>
        <w:tc>
          <w:tcPr>
            <w:tcW w:w="1278" w:type="dxa"/>
          </w:tcPr>
          <w:p w14:paraId="0CD068AE" w14:textId="230E2951" w:rsidR="003777B4" w:rsidRPr="002C3401" w:rsidRDefault="00DC2B19" w:rsidP="00A80B84">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ins w:id="199" w:author="Adase, Richard R" w:date="2017-07-12T19:48:00Z">
              <w:r>
                <w:rPr>
                  <w:rFonts w:ascii="Calibri" w:hAnsi="Calibri"/>
                  <w:b/>
                  <w:color w:val="000000"/>
                </w:rPr>
                <w:fldChar w:fldCharType="begin"/>
              </w:r>
              <w:r>
                <w:rPr>
                  <w:rFonts w:ascii="Calibri" w:hAnsi="Calibri"/>
                  <w:b/>
                  <w:color w:val="000000"/>
                </w:rPr>
                <w:instrText xml:space="preserve"> REF _Ref487652251 \r \h </w:instrText>
              </w:r>
            </w:ins>
            <w:r>
              <w:rPr>
                <w:rFonts w:ascii="Calibri" w:hAnsi="Calibri"/>
                <w:b/>
                <w:color w:val="000000"/>
              </w:rPr>
            </w:r>
            <w:r>
              <w:rPr>
                <w:rFonts w:ascii="Calibri" w:hAnsi="Calibri"/>
                <w:b/>
                <w:color w:val="000000"/>
              </w:rPr>
              <w:fldChar w:fldCharType="separate"/>
            </w:r>
            <w:ins w:id="200" w:author="Adase, Richard R" w:date="2017-07-12T19:48:00Z">
              <w:r>
                <w:rPr>
                  <w:rFonts w:ascii="Calibri" w:hAnsi="Calibri"/>
                  <w:b/>
                  <w:color w:val="000000"/>
                </w:rPr>
                <w:t>5.1.4</w:t>
              </w:r>
              <w:r>
                <w:rPr>
                  <w:rFonts w:ascii="Calibri" w:hAnsi="Calibri"/>
                  <w:b/>
                  <w:color w:val="000000"/>
                </w:rPr>
                <w:fldChar w:fldCharType="end"/>
              </w:r>
            </w:ins>
            <w:del w:id="201" w:author="Adase, Richard R" w:date="2017-07-12T19:48:00Z">
              <w:r w:rsidR="00A80B84" w:rsidDel="00DC2B19">
                <w:rPr>
                  <w:rFonts w:ascii="Calibri" w:hAnsi="Calibri"/>
                  <w:b/>
                  <w:color w:val="000000"/>
                </w:rPr>
                <w:fldChar w:fldCharType="begin"/>
              </w:r>
              <w:r w:rsidR="00A80B84" w:rsidDel="00DC2B19">
                <w:rPr>
                  <w:rFonts w:ascii="Calibri" w:hAnsi="Calibri"/>
                  <w:b/>
                  <w:color w:val="000000"/>
                </w:rPr>
                <w:delInstrText xml:space="preserve"> REF _Ref471827138 \r \h </w:delInstrText>
              </w:r>
              <w:r w:rsidR="006B710B" w:rsidDel="00DC2B19">
                <w:rPr>
                  <w:rFonts w:ascii="Calibri" w:hAnsi="Calibri"/>
                  <w:b/>
                  <w:color w:val="000000"/>
                </w:rPr>
                <w:delInstrText xml:space="preserve"> \* MERGEFORMAT </w:delInstrText>
              </w:r>
              <w:r w:rsidR="00A80B84" w:rsidDel="00DC2B19">
                <w:rPr>
                  <w:rFonts w:ascii="Calibri" w:hAnsi="Calibri"/>
                  <w:b/>
                  <w:color w:val="000000"/>
                </w:rPr>
              </w:r>
              <w:r w:rsidR="00A80B84" w:rsidDel="00DC2B19">
                <w:rPr>
                  <w:rFonts w:ascii="Calibri" w:hAnsi="Calibri"/>
                  <w:b/>
                  <w:color w:val="000000"/>
                </w:rPr>
                <w:fldChar w:fldCharType="separate"/>
              </w:r>
              <w:r w:rsidR="0091163A" w:rsidDel="00DC2B19">
                <w:rPr>
                  <w:rFonts w:ascii="Calibri" w:hAnsi="Calibri"/>
                  <w:b/>
                  <w:color w:val="000000"/>
                </w:rPr>
                <w:delText>5</w:delText>
              </w:r>
              <w:r w:rsidR="00A80B84" w:rsidDel="00DC2B19">
                <w:rPr>
                  <w:rFonts w:ascii="Calibri" w:hAnsi="Calibri"/>
                  <w:b/>
                  <w:color w:val="000000"/>
                </w:rPr>
                <w:fldChar w:fldCharType="end"/>
              </w:r>
            </w:del>
          </w:p>
        </w:tc>
      </w:tr>
      <w:tr w:rsidR="00715D58" w:rsidRPr="00812C89" w14:paraId="6C517A5E" w14:textId="77777777" w:rsidTr="004865F9">
        <w:trPr>
          <w:cantSplit/>
          <w:trHeight w:val="255"/>
          <w:ins w:id="202" w:author="ADASE Richard R" w:date="2017-10-12T10:18:00Z"/>
        </w:trPr>
        <w:tc>
          <w:tcPr>
            <w:cnfStyle w:val="001000000000" w:firstRow="0" w:lastRow="0" w:firstColumn="1" w:lastColumn="0" w:oddVBand="0" w:evenVBand="0" w:oddHBand="0" w:evenHBand="0" w:firstRowFirstColumn="0" w:firstRowLastColumn="0" w:lastRowFirstColumn="0" w:lastRowLastColumn="0"/>
            <w:tcW w:w="1009" w:type="dxa"/>
            <w:hideMark/>
          </w:tcPr>
          <w:p w14:paraId="3F112E77" w14:textId="77777777" w:rsidR="00715D58" w:rsidRPr="00812C89" w:rsidRDefault="00715D58" w:rsidP="005025D3">
            <w:pPr>
              <w:spacing w:before="0"/>
              <w:rPr>
                <w:ins w:id="203" w:author="ADASE Richard R" w:date="2017-10-12T10:18:00Z"/>
                <w:rFonts w:ascii="Calibri" w:hAnsi="Calibri"/>
                <w:color w:val="000000"/>
              </w:rPr>
            </w:pPr>
            <w:commentRangeStart w:id="204"/>
            <w:ins w:id="205" w:author="ADASE Richard R" w:date="2017-10-12T10:18:00Z">
              <w:r w:rsidRPr="00812C89">
                <w:rPr>
                  <w:rFonts w:ascii="Calibri" w:hAnsi="Calibri"/>
                  <w:color w:val="000000"/>
                </w:rPr>
                <w:t>9.1.</w:t>
              </w:r>
              <w:proofErr w:type="gramStart"/>
              <w:r w:rsidRPr="00812C89">
                <w:rPr>
                  <w:rFonts w:ascii="Calibri" w:hAnsi="Calibri"/>
                  <w:color w:val="000000"/>
                </w:rPr>
                <w:t>2.F</w:t>
              </w:r>
              <w:proofErr w:type="gramEnd"/>
              <w:r w:rsidRPr="00812C89">
                <w:rPr>
                  <w:rFonts w:ascii="Calibri" w:hAnsi="Calibri"/>
                  <w:color w:val="000000"/>
                </w:rPr>
                <w:t>2</w:t>
              </w:r>
            </w:ins>
            <w:commentRangeEnd w:id="204"/>
            <w:ins w:id="206" w:author="ADASE Richard R" w:date="2017-10-12T10:19:00Z">
              <w:r>
                <w:rPr>
                  <w:rStyle w:val="CommentReference"/>
                  <w:b w:val="0"/>
                  <w:color w:val="auto"/>
                </w:rPr>
                <w:commentReference w:id="204"/>
              </w:r>
            </w:ins>
          </w:p>
        </w:tc>
        <w:tc>
          <w:tcPr>
            <w:tcW w:w="7289" w:type="dxa"/>
            <w:hideMark/>
          </w:tcPr>
          <w:p w14:paraId="11305556" w14:textId="77777777" w:rsidR="00715D58" w:rsidRPr="00812C89" w:rsidRDefault="00715D58" w:rsidP="005025D3">
            <w:pPr>
              <w:spacing w:before="0"/>
              <w:cnfStyle w:val="000000000000" w:firstRow="0" w:lastRow="0" w:firstColumn="0" w:lastColumn="0" w:oddVBand="0" w:evenVBand="0" w:oddHBand="0" w:evenHBand="0" w:firstRowFirstColumn="0" w:firstRowLastColumn="0" w:lastRowFirstColumn="0" w:lastRowLastColumn="0"/>
              <w:rPr>
                <w:ins w:id="207" w:author="ADASE Richard R" w:date="2017-10-12T10:18:00Z"/>
                <w:rFonts w:ascii="Calibri" w:hAnsi="Calibri"/>
                <w:color w:val="000000"/>
              </w:rPr>
            </w:pPr>
            <w:ins w:id="208" w:author="ADASE Richard R" w:date="2017-10-12T10:18:00Z">
              <w:r w:rsidRPr="00812C89">
                <w:rPr>
                  <w:rFonts w:ascii="Calibri" w:hAnsi="Calibri"/>
                  <w:color w:val="000000"/>
                </w:rPr>
                <w:t>Utilize out-of-the box vendor symbols and labels and offer customization for layers in the new Graphical Design System/GIS.</w:t>
              </w:r>
            </w:ins>
          </w:p>
        </w:tc>
        <w:tc>
          <w:tcPr>
            <w:tcW w:w="1278" w:type="dxa"/>
          </w:tcPr>
          <w:p w14:paraId="5C1D54F7" w14:textId="0161C74D" w:rsidR="00715D58" w:rsidRPr="00812C89" w:rsidRDefault="00715D58" w:rsidP="005025D3">
            <w:pPr>
              <w:spacing w:before="0"/>
              <w:jc w:val="center"/>
              <w:cnfStyle w:val="000000000000" w:firstRow="0" w:lastRow="0" w:firstColumn="0" w:lastColumn="0" w:oddVBand="0" w:evenVBand="0" w:oddHBand="0" w:evenHBand="0" w:firstRowFirstColumn="0" w:firstRowLastColumn="0" w:lastRowFirstColumn="0" w:lastRowLastColumn="0"/>
              <w:rPr>
                <w:ins w:id="209" w:author="ADASE Richard R" w:date="2017-10-12T10:18:00Z"/>
                <w:rFonts w:ascii="Calibri" w:hAnsi="Calibri"/>
                <w:color w:val="000000"/>
              </w:rPr>
            </w:pPr>
            <w:ins w:id="210" w:author="ADASE Richard R" w:date="2017-10-12T10:18:00Z">
              <w:r>
                <w:rPr>
                  <w:rFonts w:ascii="Calibri" w:hAnsi="Calibri"/>
                  <w:color w:val="000000"/>
                </w:rPr>
                <w:t>DFS Legend</w:t>
              </w:r>
            </w:ins>
            <w:ins w:id="211" w:author="ADASE Richard R" w:date="2017-10-12T10:19:00Z">
              <w:r>
                <w:rPr>
                  <w:rFonts w:ascii="Calibri" w:hAnsi="Calibri"/>
                  <w:color w:val="000000"/>
                </w:rPr>
                <w:t xml:space="preserve">s - </w:t>
              </w:r>
              <w:proofErr w:type="spellStart"/>
              <w:r>
                <w:rPr>
                  <w:rFonts w:ascii="Calibri" w:hAnsi="Calibri"/>
                  <w:color w:val="000000"/>
                </w:rPr>
                <w:t>Landbase</w:t>
              </w:r>
            </w:ins>
            <w:proofErr w:type="spellEnd"/>
          </w:p>
        </w:tc>
      </w:tr>
      <w:tr w:rsidR="004865F9" w:rsidRPr="00812C89" w14:paraId="2455FD50" w14:textId="77777777" w:rsidTr="004865F9">
        <w:trPr>
          <w:cantSplit/>
          <w:trHeight w:val="255"/>
          <w:ins w:id="212" w:author="ADASE Richard R" w:date="2018-02-22T17:21:00Z"/>
        </w:trPr>
        <w:tc>
          <w:tcPr>
            <w:cnfStyle w:val="001000000000" w:firstRow="0" w:lastRow="0" w:firstColumn="1" w:lastColumn="0" w:oddVBand="0" w:evenVBand="0" w:oddHBand="0" w:evenHBand="0" w:firstRowFirstColumn="0" w:firstRowLastColumn="0" w:lastRowFirstColumn="0" w:lastRowLastColumn="0"/>
            <w:tcW w:w="1009" w:type="dxa"/>
          </w:tcPr>
          <w:p w14:paraId="6F9B8D01" w14:textId="116760D9" w:rsidR="004865F9" w:rsidRPr="00812C89" w:rsidRDefault="004865F9" w:rsidP="004865F9">
            <w:pPr>
              <w:spacing w:before="0"/>
              <w:rPr>
                <w:ins w:id="213" w:author="ADASE Richard R" w:date="2018-02-22T17:21:00Z"/>
                <w:rFonts w:ascii="Calibri" w:hAnsi="Calibri"/>
                <w:color w:val="000000"/>
              </w:rPr>
            </w:pPr>
            <w:ins w:id="214" w:author="ADASE Richard R" w:date="2018-02-22T17:21:00Z">
              <w:r w:rsidRPr="00812C89">
                <w:rPr>
                  <w:rFonts w:ascii="Calibri" w:hAnsi="Calibri"/>
                  <w:color w:val="000000"/>
                </w:rPr>
                <w:lastRenderedPageBreak/>
                <w:t>9.1.</w:t>
              </w:r>
              <w:proofErr w:type="gramStart"/>
              <w:r w:rsidRPr="00812C89">
                <w:rPr>
                  <w:rFonts w:ascii="Calibri" w:hAnsi="Calibri"/>
                  <w:color w:val="000000"/>
                </w:rPr>
                <w:t>3.T</w:t>
              </w:r>
              <w:proofErr w:type="gramEnd"/>
              <w:r w:rsidRPr="00812C89">
                <w:rPr>
                  <w:rFonts w:ascii="Calibri" w:hAnsi="Calibri"/>
                  <w:color w:val="000000"/>
                </w:rPr>
                <w:t>2</w:t>
              </w:r>
            </w:ins>
          </w:p>
        </w:tc>
        <w:tc>
          <w:tcPr>
            <w:tcW w:w="7289" w:type="dxa"/>
          </w:tcPr>
          <w:p w14:paraId="3D7D4651" w14:textId="45FB0E7E" w:rsidR="004865F9" w:rsidRPr="00812C89" w:rsidRDefault="004865F9" w:rsidP="004865F9">
            <w:pPr>
              <w:spacing w:before="0"/>
              <w:cnfStyle w:val="000000000000" w:firstRow="0" w:lastRow="0" w:firstColumn="0" w:lastColumn="0" w:oddVBand="0" w:evenVBand="0" w:oddHBand="0" w:evenHBand="0" w:firstRowFirstColumn="0" w:firstRowLastColumn="0" w:lastRowFirstColumn="0" w:lastRowLastColumn="0"/>
              <w:rPr>
                <w:ins w:id="215" w:author="ADASE Richard R" w:date="2018-02-22T17:21:00Z"/>
                <w:rFonts w:ascii="Calibri" w:hAnsi="Calibri"/>
                <w:color w:val="000000"/>
              </w:rPr>
            </w:pPr>
            <w:ins w:id="216" w:author="ADASE Richard R" w:date="2018-02-22T17:21:00Z">
              <w:r w:rsidRPr="00812C89">
                <w:rPr>
                  <w:rFonts w:ascii="Calibri" w:hAnsi="Calibri"/>
                  <w:color w:val="000000"/>
                </w:rPr>
                <w:t>The system will allow users to edit features without feature locking and allow for data conflict resolution.</w:t>
              </w:r>
              <w:r w:rsidRPr="00812C89">
                <w:rPr>
                  <w:rFonts w:ascii="Calibri" w:hAnsi="Calibri"/>
                  <w:color w:val="000000"/>
                </w:rPr>
                <w:br/>
              </w:r>
              <w:r w:rsidRPr="00812C89">
                <w:rPr>
                  <w:rFonts w:ascii="Calibri" w:hAnsi="Calibri"/>
                  <w:color w:val="000000"/>
                </w:rPr>
                <w:br/>
                <w:t>For example, when one user begins updating a feature, the system should not lock the feature. The system should allow for resolution of conflicts during data edits when multiple users edit the same feature.</w:t>
              </w:r>
            </w:ins>
          </w:p>
        </w:tc>
        <w:tc>
          <w:tcPr>
            <w:tcW w:w="1278" w:type="dxa"/>
          </w:tcPr>
          <w:p w14:paraId="09FF5B15" w14:textId="0CA0665B" w:rsidR="004865F9" w:rsidRDefault="004865F9" w:rsidP="004865F9">
            <w:pPr>
              <w:spacing w:before="0"/>
              <w:jc w:val="center"/>
              <w:cnfStyle w:val="000000000000" w:firstRow="0" w:lastRow="0" w:firstColumn="0" w:lastColumn="0" w:oddVBand="0" w:evenVBand="0" w:oddHBand="0" w:evenHBand="0" w:firstRowFirstColumn="0" w:firstRowLastColumn="0" w:lastRowFirstColumn="0" w:lastRowLastColumn="0"/>
              <w:rPr>
                <w:ins w:id="217" w:author="ADASE Richard R" w:date="2018-02-22T17:21:00Z"/>
                <w:rFonts w:ascii="Calibri" w:hAnsi="Calibri"/>
                <w:color w:val="000000"/>
              </w:rPr>
            </w:pPr>
            <w:ins w:id="218" w:author="ADASE Richard R" w:date="2018-02-22T17:22:00Z">
              <w:r>
                <w:rPr>
                  <w:rFonts w:ascii="Calibri" w:hAnsi="Calibri"/>
                  <w:color w:val="000000"/>
                </w:rPr>
                <w:fldChar w:fldCharType="begin"/>
              </w:r>
              <w:r>
                <w:rPr>
                  <w:rFonts w:ascii="Calibri" w:hAnsi="Calibri"/>
                  <w:color w:val="000000"/>
                </w:rPr>
                <w:instrText xml:space="preserve"> REF _Ref507083467 \r \h </w:instrText>
              </w:r>
            </w:ins>
            <w:r>
              <w:rPr>
                <w:rFonts w:ascii="Calibri" w:hAnsi="Calibri"/>
                <w:color w:val="000000"/>
              </w:rPr>
            </w:r>
            <w:r>
              <w:rPr>
                <w:rFonts w:ascii="Calibri" w:hAnsi="Calibri"/>
                <w:color w:val="000000"/>
              </w:rPr>
              <w:fldChar w:fldCharType="separate"/>
            </w:r>
            <w:ins w:id="219" w:author="ADASE Richard R" w:date="2018-02-23T17:13:00Z">
              <w:r w:rsidR="003C47D1">
                <w:rPr>
                  <w:rFonts w:ascii="Calibri" w:hAnsi="Calibri"/>
                  <w:color w:val="000000"/>
                </w:rPr>
                <w:t>1.3.4</w:t>
              </w:r>
            </w:ins>
            <w:ins w:id="220" w:author="ADASE Richard R" w:date="2018-02-22T17:22:00Z">
              <w:r>
                <w:rPr>
                  <w:rFonts w:ascii="Calibri" w:hAnsi="Calibri"/>
                  <w:color w:val="000000"/>
                </w:rPr>
                <w:fldChar w:fldCharType="end"/>
              </w:r>
            </w:ins>
          </w:p>
        </w:tc>
      </w:tr>
      <w:tr w:rsidR="004865F9" w:rsidRPr="002C3401" w14:paraId="00588833" w14:textId="77777777" w:rsidTr="004865F9">
        <w:trPr>
          <w:cantSplit/>
          <w:trHeight w:val="300"/>
        </w:trPr>
        <w:tc>
          <w:tcPr>
            <w:cnfStyle w:val="001000000000" w:firstRow="0" w:lastRow="0" w:firstColumn="1" w:lastColumn="0" w:oddVBand="0" w:evenVBand="0" w:oddHBand="0" w:evenHBand="0" w:firstRowFirstColumn="0" w:firstRowLastColumn="0" w:lastRowFirstColumn="0" w:lastRowLastColumn="0"/>
            <w:tcW w:w="1009" w:type="dxa"/>
          </w:tcPr>
          <w:p w14:paraId="3E66C379" w14:textId="13CA548F" w:rsidR="004865F9" w:rsidRPr="003777B4" w:rsidRDefault="004865F9" w:rsidP="004865F9">
            <w:pPr>
              <w:spacing w:before="0"/>
              <w:rPr>
                <w:rFonts w:ascii="Calibri" w:hAnsi="Calibri"/>
                <w:b w:val="0"/>
                <w:color w:val="000000"/>
              </w:rPr>
            </w:pPr>
            <w:r w:rsidRPr="003777B4">
              <w:rPr>
                <w:rFonts w:ascii="Calibri" w:hAnsi="Calibri"/>
                <w:b w:val="0"/>
                <w:color w:val="000000"/>
              </w:rPr>
              <w:t>9.1.</w:t>
            </w:r>
            <w:proofErr w:type="gramStart"/>
            <w:r w:rsidRPr="003777B4">
              <w:rPr>
                <w:rFonts w:ascii="Calibri" w:hAnsi="Calibri"/>
                <w:b w:val="0"/>
                <w:color w:val="000000"/>
              </w:rPr>
              <w:t>3.T</w:t>
            </w:r>
            <w:proofErr w:type="gramEnd"/>
            <w:r w:rsidRPr="003777B4">
              <w:rPr>
                <w:rFonts w:ascii="Calibri" w:hAnsi="Calibri"/>
                <w:b w:val="0"/>
                <w:color w:val="000000"/>
              </w:rPr>
              <w:t>3</w:t>
            </w:r>
          </w:p>
        </w:tc>
        <w:tc>
          <w:tcPr>
            <w:tcW w:w="7289" w:type="dxa"/>
          </w:tcPr>
          <w:p w14:paraId="0765C191" w14:textId="541AA8DF" w:rsidR="004865F9" w:rsidRPr="003777B4" w:rsidRDefault="004865F9" w:rsidP="004865F9">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77B4">
              <w:rPr>
                <w:rFonts w:ascii="Calibri" w:hAnsi="Calibri"/>
                <w:color w:val="000000"/>
              </w:rPr>
              <w:t>The system shall allow the user to turn on and off visibility for manual features.</w:t>
            </w:r>
          </w:p>
        </w:tc>
        <w:tc>
          <w:tcPr>
            <w:tcW w:w="1278" w:type="dxa"/>
          </w:tcPr>
          <w:p w14:paraId="65BF8B86" w14:textId="54595FBA" w:rsidR="004865F9" w:rsidRPr="002C3401" w:rsidRDefault="004865F9" w:rsidP="004865F9">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ins w:id="221" w:author="Adase, Richard R" w:date="2017-07-12T19:49:00Z">
              <w:r>
                <w:rPr>
                  <w:rFonts w:ascii="Calibri" w:hAnsi="Calibri"/>
                  <w:b/>
                  <w:color w:val="000000"/>
                </w:rPr>
                <w:fldChar w:fldCharType="begin"/>
              </w:r>
              <w:r>
                <w:rPr>
                  <w:rFonts w:ascii="Calibri" w:hAnsi="Calibri"/>
                  <w:b/>
                  <w:color w:val="000000"/>
                </w:rPr>
                <w:instrText xml:space="preserve"> REF _Ref487651953 \r \h </w:instrText>
              </w:r>
            </w:ins>
            <w:r>
              <w:rPr>
                <w:rFonts w:ascii="Calibri" w:hAnsi="Calibri"/>
                <w:b/>
                <w:color w:val="000000"/>
              </w:rPr>
            </w:r>
            <w:r>
              <w:rPr>
                <w:rFonts w:ascii="Calibri" w:hAnsi="Calibri"/>
                <w:b/>
                <w:color w:val="000000"/>
              </w:rPr>
              <w:fldChar w:fldCharType="separate"/>
            </w:r>
            <w:ins w:id="222" w:author="Adase, Richard R" w:date="2017-07-12T19:49:00Z">
              <w:r>
                <w:rPr>
                  <w:rFonts w:ascii="Calibri" w:hAnsi="Calibri"/>
                  <w:b/>
                  <w:color w:val="000000"/>
                </w:rPr>
                <w:t>5.1.1</w:t>
              </w:r>
              <w:r>
                <w:rPr>
                  <w:rFonts w:ascii="Calibri" w:hAnsi="Calibri"/>
                  <w:b/>
                  <w:color w:val="000000"/>
                </w:rPr>
                <w:fldChar w:fldCharType="end"/>
              </w:r>
            </w:ins>
            <w:del w:id="223" w:author="Adase, Richard R" w:date="2017-07-12T19:49:00Z">
              <w:r w:rsidDel="00DC2B19">
                <w:rPr>
                  <w:rFonts w:ascii="Calibri" w:hAnsi="Calibri"/>
                  <w:b/>
                  <w:color w:val="000000"/>
                </w:rPr>
                <w:fldChar w:fldCharType="begin"/>
              </w:r>
              <w:r w:rsidDel="00DC2B19">
                <w:rPr>
                  <w:rFonts w:ascii="Calibri" w:hAnsi="Calibri"/>
                  <w:b/>
                  <w:color w:val="000000"/>
                </w:rPr>
                <w:delInstrText xml:space="preserve"> REF _Ref471827138 \r \h  \* MERGEFORMAT </w:delInstrText>
              </w:r>
              <w:r w:rsidDel="00DC2B19">
                <w:rPr>
                  <w:rFonts w:ascii="Calibri" w:hAnsi="Calibri"/>
                  <w:b/>
                  <w:color w:val="000000"/>
                </w:rPr>
              </w:r>
              <w:r w:rsidDel="00DC2B19">
                <w:rPr>
                  <w:rFonts w:ascii="Calibri" w:hAnsi="Calibri"/>
                  <w:b/>
                  <w:color w:val="000000"/>
                </w:rPr>
                <w:fldChar w:fldCharType="separate"/>
              </w:r>
              <w:r w:rsidDel="00DC2B19">
                <w:rPr>
                  <w:rFonts w:ascii="Calibri" w:hAnsi="Calibri"/>
                  <w:b/>
                  <w:color w:val="000000"/>
                </w:rPr>
                <w:delText>5</w:delText>
              </w:r>
              <w:r w:rsidDel="00DC2B19">
                <w:rPr>
                  <w:rFonts w:ascii="Calibri" w:hAnsi="Calibri"/>
                  <w:b/>
                  <w:color w:val="000000"/>
                </w:rPr>
                <w:fldChar w:fldCharType="end"/>
              </w:r>
            </w:del>
          </w:p>
        </w:tc>
      </w:tr>
    </w:tbl>
    <w:p w14:paraId="17836F84" w14:textId="77777777" w:rsidR="003777B4" w:rsidRDefault="003777B4" w:rsidP="002C3401">
      <w:pPr>
        <w:pStyle w:val="TableHeading"/>
        <w:keepNext/>
      </w:pPr>
    </w:p>
    <w:p w14:paraId="481D3EBC" w14:textId="3B20C0D6" w:rsidR="000D38D3" w:rsidRDefault="005D6E21" w:rsidP="009A091C">
      <w:pPr>
        <w:pStyle w:val="Heading3"/>
      </w:pPr>
      <w:bookmarkStart w:id="224" w:name="_Toc510165678"/>
      <w:r>
        <w:t>Project Design</w:t>
      </w:r>
      <w:bookmarkEnd w:id="224"/>
    </w:p>
    <w:tbl>
      <w:tblPr>
        <w:tblStyle w:val="TableINGRRowColumn"/>
        <w:tblW w:w="9576" w:type="dxa"/>
        <w:tblLayout w:type="fixed"/>
        <w:tblLook w:val="04A0" w:firstRow="1" w:lastRow="0" w:firstColumn="1" w:lastColumn="0" w:noHBand="0" w:noVBand="1"/>
      </w:tblPr>
      <w:tblGrid>
        <w:gridCol w:w="1055"/>
        <w:gridCol w:w="7153"/>
        <w:gridCol w:w="1368"/>
      </w:tblGrid>
      <w:tr w:rsidR="005D6E21" w:rsidRPr="005D6E21" w14:paraId="481D3EC0" w14:textId="3FBDBA2E" w:rsidTr="0068142B">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100" w:firstRow="0" w:lastRow="0" w:firstColumn="1" w:lastColumn="0" w:oddVBand="0" w:evenVBand="0" w:oddHBand="0" w:evenHBand="0" w:firstRowFirstColumn="1" w:firstRowLastColumn="0" w:lastRowFirstColumn="0" w:lastRowLastColumn="0"/>
            <w:tcW w:w="1055" w:type="dxa"/>
          </w:tcPr>
          <w:p w14:paraId="481D3EBE" w14:textId="77777777" w:rsidR="005D6E21" w:rsidRPr="005D6E21" w:rsidRDefault="005D6E21" w:rsidP="005D6E21">
            <w:pPr>
              <w:spacing w:before="0"/>
              <w:rPr>
                <w:rFonts w:ascii="Calibri" w:hAnsi="Calibri"/>
                <w:color w:val="000000"/>
              </w:rPr>
            </w:pPr>
            <w:r w:rsidRPr="005D6E21">
              <w:rPr>
                <w:rFonts w:ascii="Calibri" w:hAnsi="Calibri"/>
                <w:color w:val="000000"/>
              </w:rPr>
              <w:t>BR #</w:t>
            </w:r>
          </w:p>
        </w:tc>
        <w:tc>
          <w:tcPr>
            <w:tcW w:w="7153" w:type="dxa"/>
          </w:tcPr>
          <w:p w14:paraId="481D3EBF" w14:textId="77777777" w:rsidR="005D6E21" w:rsidRPr="005D6E21" w:rsidRDefault="005D6E21" w:rsidP="005D6E21">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Requirement</w:t>
            </w:r>
          </w:p>
        </w:tc>
        <w:tc>
          <w:tcPr>
            <w:tcW w:w="1368" w:type="dxa"/>
          </w:tcPr>
          <w:p w14:paraId="6C9C3AF8" w14:textId="4B88828A" w:rsidR="005D6E21" w:rsidRPr="005D6E21" w:rsidRDefault="005D6E21" w:rsidP="007F64E5">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Section #</w:t>
            </w:r>
          </w:p>
        </w:tc>
      </w:tr>
      <w:tr w:rsidR="002C3401" w:rsidRPr="005D6E21" w14:paraId="64318220"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55" w:type="dxa"/>
          </w:tcPr>
          <w:p w14:paraId="1D0BB7B7" w14:textId="77777777" w:rsidR="002C3401" w:rsidRPr="005D6E21" w:rsidRDefault="002C3401" w:rsidP="007F64E5">
            <w:pPr>
              <w:spacing w:before="0"/>
              <w:rPr>
                <w:rFonts w:ascii="Calibri" w:hAnsi="Calibri"/>
                <w:b w:val="0"/>
                <w:color w:val="000000"/>
              </w:rPr>
            </w:pPr>
            <w:r w:rsidRPr="002C3401">
              <w:rPr>
                <w:rFonts w:ascii="Calibri" w:hAnsi="Calibri"/>
                <w:b w:val="0"/>
                <w:color w:val="000000"/>
              </w:rPr>
              <w:t>1.3.</w:t>
            </w:r>
            <w:proofErr w:type="gramStart"/>
            <w:r w:rsidRPr="002C3401">
              <w:rPr>
                <w:rFonts w:ascii="Calibri" w:hAnsi="Calibri"/>
                <w:b w:val="0"/>
                <w:color w:val="000000"/>
              </w:rPr>
              <w:t>2.F</w:t>
            </w:r>
            <w:proofErr w:type="gramEnd"/>
            <w:r w:rsidRPr="002C3401">
              <w:rPr>
                <w:rFonts w:ascii="Calibri" w:hAnsi="Calibri"/>
                <w:b w:val="0"/>
                <w:color w:val="000000"/>
              </w:rPr>
              <w:t>21</w:t>
            </w:r>
          </w:p>
        </w:tc>
        <w:tc>
          <w:tcPr>
            <w:tcW w:w="7153" w:type="dxa"/>
          </w:tcPr>
          <w:p w14:paraId="65939B07" w14:textId="77777777" w:rsidR="002C3401" w:rsidRPr="005D6E21" w:rsidRDefault="002C3401"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C3401">
              <w:rPr>
                <w:rFonts w:ascii="Calibri" w:hAnsi="Calibri"/>
                <w:color w:val="000000"/>
              </w:rPr>
              <w:t>The user will be able to toggle the Design Polygon layer on and off.</w:t>
            </w:r>
          </w:p>
        </w:tc>
        <w:tc>
          <w:tcPr>
            <w:tcW w:w="1368" w:type="dxa"/>
          </w:tcPr>
          <w:p w14:paraId="6AAF5A8B" w14:textId="07D0782E" w:rsidR="002C3401" w:rsidRPr="005D6E21" w:rsidRDefault="00DC2B19" w:rsidP="007F64E5">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ins w:id="225" w:author="Adase, Richard R" w:date="2017-07-12T19:49:00Z">
              <w:r>
                <w:rPr>
                  <w:rFonts w:ascii="Calibri" w:hAnsi="Calibri"/>
                  <w:b/>
                  <w:color w:val="000000"/>
                </w:rPr>
                <w:fldChar w:fldCharType="begin"/>
              </w:r>
              <w:r>
                <w:rPr>
                  <w:rFonts w:ascii="Calibri" w:hAnsi="Calibri"/>
                  <w:b/>
                  <w:color w:val="000000"/>
                </w:rPr>
                <w:instrText xml:space="preserve"> REF _Ref487651953 \r \h </w:instrText>
              </w:r>
            </w:ins>
            <w:r>
              <w:rPr>
                <w:rFonts w:ascii="Calibri" w:hAnsi="Calibri"/>
                <w:b/>
                <w:color w:val="000000"/>
              </w:rPr>
            </w:r>
            <w:r>
              <w:rPr>
                <w:rFonts w:ascii="Calibri" w:hAnsi="Calibri"/>
                <w:b/>
                <w:color w:val="000000"/>
              </w:rPr>
              <w:fldChar w:fldCharType="separate"/>
            </w:r>
            <w:ins w:id="226" w:author="Adase, Richard R" w:date="2017-07-12T19:49:00Z">
              <w:r>
                <w:rPr>
                  <w:rFonts w:ascii="Calibri" w:hAnsi="Calibri"/>
                  <w:b/>
                  <w:color w:val="000000"/>
                </w:rPr>
                <w:t>5.1.1</w:t>
              </w:r>
              <w:r>
                <w:rPr>
                  <w:rFonts w:ascii="Calibri" w:hAnsi="Calibri"/>
                  <w:b/>
                  <w:color w:val="000000"/>
                </w:rPr>
                <w:fldChar w:fldCharType="end"/>
              </w:r>
            </w:ins>
            <w:commentRangeStart w:id="227"/>
            <w:commentRangeStart w:id="228"/>
            <w:del w:id="229" w:author="Adase, Richard R" w:date="2017-07-12T19:49:00Z">
              <w:r w:rsidR="007F64E5" w:rsidDel="00DC2B19">
                <w:rPr>
                  <w:rFonts w:ascii="Calibri" w:hAnsi="Calibri"/>
                  <w:b/>
                  <w:color w:val="000000"/>
                </w:rPr>
                <w:fldChar w:fldCharType="begin"/>
              </w:r>
              <w:r w:rsidR="007F64E5" w:rsidDel="00DC2B19">
                <w:rPr>
                  <w:rFonts w:ascii="Calibri" w:hAnsi="Calibri"/>
                  <w:b/>
                  <w:color w:val="000000"/>
                </w:rPr>
                <w:delInstrText xml:space="preserve"> REF _Ref471827138 \r \h </w:delInstrText>
              </w:r>
              <w:r w:rsidR="006B710B" w:rsidDel="00DC2B19">
                <w:rPr>
                  <w:rFonts w:ascii="Calibri" w:hAnsi="Calibri"/>
                  <w:b/>
                  <w:color w:val="000000"/>
                </w:rPr>
                <w:delInstrText xml:space="preserve"> \* MERGEFORMAT </w:delInstrText>
              </w:r>
              <w:r w:rsidR="007F64E5" w:rsidDel="00DC2B19">
                <w:rPr>
                  <w:rFonts w:ascii="Calibri" w:hAnsi="Calibri"/>
                  <w:b/>
                  <w:color w:val="000000"/>
                </w:rPr>
              </w:r>
              <w:r w:rsidR="007F64E5" w:rsidDel="00DC2B19">
                <w:rPr>
                  <w:rFonts w:ascii="Calibri" w:hAnsi="Calibri"/>
                  <w:b/>
                  <w:color w:val="000000"/>
                </w:rPr>
                <w:fldChar w:fldCharType="separate"/>
              </w:r>
              <w:r w:rsidR="0091163A" w:rsidDel="00DC2B19">
                <w:rPr>
                  <w:rFonts w:ascii="Calibri" w:hAnsi="Calibri"/>
                  <w:b/>
                  <w:color w:val="000000"/>
                </w:rPr>
                <w:delText>5</w:delText>
              </w:r>
              <w:r w:rsidR="007F64E5" w:rsidDel="00DC2B19">
                <w:rPr>
                  <w:rFonts w:ascii="Calibri" w:hAnsi="Calibri"/>
                  <w:b/>
                  <w:color w:val="000000"/>
                </w:rPr>
                <w:fldChar w:fldCharType="end"/>
              </w:r>
            </w:del>
            <w:commentRangeEnd w:id="227"/>
            <w:r w:rsidR="00B13778">
              <w:rPr>
                <w:rStyle w:val="CommentReference"/>
              </w:rPr>
              <w:commentReference w:id="227"/>
            </w:r>
            <w:commentRangeEnd w:id="228"/>
            <w:r w:rsidR="00DA5FCA">
              <w:rPr>
                <w:rStyle w:val="CommentReference"/>
              </w:rPr>
              <w:commentReference w:id="228"/>
            </w:r>
          </w:p>
        </w:tc>
      </w:tr>
      <w:tr w:rsidR="002C3401" w:rsidRPr="005D6E21" w14:paraId="3D81FA54"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55" w:type="dxa"/>
          </w:tcPr>
          <w:p w14:paraId="5A59FA96" w14:textId="77777777" w:rsidR="002C3401" w:rsidRPr="005D6E21" w:rsidRDefault="002C3401" w:rsidP="007F64E5">
            <w:pPr>
              <w:spacing w:before="0"/>
              <w:rPr>
                <w:rFonts w:ascii="Calibri" w:hAnsi="Calibri"/>
                <w:b w:val="0"/>
                <w:color w:val="000000"/>
              </w:rPr>
            </w:pPr>
            <w:r w:rsidRPr="002C3401">
              <w:rPr>
                <w:rFonts w:ascii="Calibri" w:hAnsi="Calibri"/>
                <w:b w:val="0"/>
                <w:color w:val="000000"/>
              </w:rPr>
              <w:t>1.3.</w:t>
            </w:r>
            <w:proofErr w:type="gramStart"/>
            <w:r w:rsidRPr="002C3401">
              <w:rPr>
                <w:rFonts w:ascii="Calibri" w:hAnsi="Calibri"/>
                <w:b w:val="0"/>
                <w:color w:val="000000"/>
              </w:rPr>
              <w:t>2.T</w:t>
            </w:r>
            <w:proofErr w:type="gramEnd"/>
            <w:r w:rsidRPr="002C3401">
              <w:rPr>
                <w:rFonts w:ascii="Calibri" w:hAnsi="Calibri"/>
                <w:b w:val="0"/>
                <w:color w:val="000000"/>
              </w:rPr>
              <w:t>5</w:t>
            </w:r>
          </w:p>
        </w:tc>
        <w:tc>
          <w:tcPr>
            <w:tcW w:w="7153" w:type="dxa"/>
          </w:tcPr>
          <w:p w14:paraId="48EF3B16" w14:textId="77777777" w:rsidR="002C3401" w:rsidRPr="005D6E21" w:rsidRDefault="002C3401"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C3401">
              <w:rPr>
                <w:rFonts w:ascii="Calibri" w:hAnsi="Calibri"/>
                <w:color w:val="000000"/>
              </w:rPr>
              <w:t>By default, features should appear in a different color on the map based on the current state of the feature. PPI/PPR, ABI/ABR, INI/OSR features should appear as three separate colors.</w:t>
            </w:r>
          </w:p>
        </w:tc>
        <w:tc>
          <w:tcPr>
            <w:tcW w:w="1368" w:type="dxa"/>
          </w:tcPr>
          <w:p w14:paraId="1CBA98BB" w14:textId="302DCD04" w:rsidR="002C3401" w:rsidRPr="005D6E21" w:rsidRDefault="007F64E5" w:rsidP="007F64E5">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fldChar w:fldCharType="begin"/>
            </w:r>
            <w:r>
              <w:rPr>
                <w:rFonts w:ascii="Calibri" w:hAnsi="Calibri"/>
                <w:b/>
                <w:color w:val="000000"/>
              </w:rPr>
              <w:instrText xml:space="preserve"> REF _Ref471832468 \r \h </w:instrText>
            </w:r>
            <w:r w:rsidR="006B710B">
              <w:rPr>
                <w:rFonts w:ascii="Calibri" w:hAnsi="Calibri"/>
                <w:b/>
                <w:color w:val="000000"/>
              </w:rPr>
              <w:instrText xml:space="preserve"> \* MERGEFORMAT </w:instrText>
            </w:r>
            <w:r>
              <w:rPr>
                <w:rFonts w:ascii="Calibri" w:hAnsi="Calibri"/>
                <w:b/>
                <w:color w:val="000000"/>
              </w:rPr>
            </w:r>
            <w:r>
              <w:rPr>
                <w:rFonts w:ascii="Calibri" w:hAnsi="Calibri"/>
                <w:b/>
                <w:color w:val="000000"/>
              </w:rPr>
              <w:fldChar w:fldCharType="separate"/>
            </w:r>
            <w:ins w:id="230" w:author="Adase, Richard R" w:date="2017-07-12T19:49:00Z">
              <w:r w:rsidR="00DC2B19">
                <w:rPr>
                  <w:rFonts w:ascii="Calibri" w:hAnsi="Calibri"/>
                  <w:b/>
                  <w:color w:val="000000"/>
                </w:rPr>
                <w:t>5.2.1.c</w:t>
              </w:r>
            </w:ins>
            <w:del w:id="231" w:author="Adase, Richard R" w:date="2017-07-12T19:49:00Z">
              <w:r w:rsidR="0091163A" w:rsidDel="00DC2B19">
                <w:rPr>
                  <w:rFonts w:ascii="Calibri" w:hAnsi="Calibri"/>
                  <w:b/>
                  <w:color w:val="000000"/>
                </w:rPr>
                <w:delText>5.1.3</w:delText>
              </w:r>
            </w:del>
            <w:r>
              <w:rPr>
                <w:rFonts w:ascii="Calibri" w:hAnsi="Calibri"/>
                <w:b/>
                <w:color w:val="000000"/>
              </w:rPr>
              <w:fldChar w:fldCharType="end"/>
            </w:r>
          </w:p>
        </w:tc>
      </w:tr>
      <w:tr w:rsidR="00B33BA1" w:rsidRPr="005D6E21" w14:paraId="4D30E599" w14:textId="77777777" w:rsidTr="0068142B">
        <w:trPr>
          <w:cantSplit/>
          <w:trHeight w:val="300"/>
          <w:ins w:id="232" w:author="ADASE Richard R" w:date="2018-02-22T14:02:00Z"/>
        </w:trPr>
        <w:tc>
          <w:tcPr>
            <w:cnfStyle w:val="001000000000" w:firstRow="0" w:lastRow="0" w:firstColumn="1" w:lastColumn="0" w:oddVBand="0" w:evenVBand="0" w:oddHBand="0" w:evenHBand="0" w:firstRowFirstColumn="0" w:firstRowLastColumn="0" w:lastRowFirstColumn="0" w:lastRowLastColumn="0"/>
            <w:tcW w:w="1055" w:type="dxa"/>
          </w:tcPr>
          <w:p w14:paraId="71944F75" w14:textId="1D5BF4BC" w:rsidR="00B33BA1" w:rsidRPr="002C3401" w:rsidRDefault="00B33BA1" w:rsidP="00B33BA1">
            <w:pPr>
              <w:spacing w:before="0"/>
              <w:rPr>
                <w:ins w:id="233" w:author="ADASE Richard R" w:date="2018-02-22T14:02:00Z"/>
                <w:rFonts w:ascii="Calibri" w:hAnsi="Calibri"/>
                <w:b w:val="0"/>
                <w:color w:val="000000"/>
              </w:rPr>
            </w:pPr>
            <w:ins w:id="234" w:author="ADASE Richard R" w:date="2018-02-22T14:02:00Z">
              <w:r w:rsidRPr="002C3401">
                <w:rPr>
                  <w:rFonts w:ascii="Calibri" w:hAnsi="Calibri"/>
                  <w:b w:val="0"/>
                  <w:color w:val="000000"/>
                </w:rPr>
                <w:t>1.3.</w:t>
              </w:r>
              <w:proofErr w:type="gramStart"/>
              <w:r w:rsidRPr="002C3401">
                <w:rPr>
                  <w:rFonts w:ascii="Calibri" w:hAnsi="Calibri"/>
                  <w:b w:val="0"/>
                  <w:color w:val="000000"/>
                </w:rPr>
                <w:t>3.F</w:t>
              </w:r>
              <w:proofErr w:type="gramEnd"/>
              <w:r w:rsidRPr="002C3401">
                <w:rPr>
                  <w:rFonts w:ascii="Calibri" w:hAnsi="Calibri"/>
                  <w:b w:val="0"/>
                  <w:color w:val="000000"/>
                </w:rPr>
                <w:t>1</w:t>
              </w:r>
            </w:ins>
          </w:p>
        </w:tc>
        <w:tc>
          <w:tcPr>
            <w:tcW w:w="7153" w:type="dxa"/>
          </w:tcPr>
          <w:p w14:paraId="61B92C1F" w14:textId="6BC8A231" w:rsidR="00B33BA1" w:rsidRPr="002C3401" w:rsidRDefault="00B33BA1" w:rsidP="00B33BA1">
            <w:pPr>
              <w:spacing w:before="0"/>
              <w:cnfStyle w:val="000000000000" w:firstRow="0" w:lastRow="0" w:firstColumn="0" w:lastColumn="0" w:oddVBand="0" w:evenVBand="0" w:oddHBand="0" w:evenHBand="0" w:firstRowFirstColumn="0" w:firstRowLastColumn="0" w:lastRowFirstColumn="0" w:lastRowLastColumn="0"/>
              <w:rPr>
                <w:ins w:id="235" w:author="ADASE Richard R" w:date="2018-02-22T14:02:00Z"/>
                <w:rFonts w:ascii="Calibri" w:hAnsi="Calibri"/>
                <w:color w:val="000000"/>
              </w:rPr>
            </w:pPr>
            <w:ins w:id="236" w:author="ADASE Richard R" w:date="2018-02-22T14:02:00Z">
              <w:r w:rsidRPr="00347886">
                <w:rPr>
                  <w:rFonts w:ascii="Calibri" w:hAnsi="Calibri"/>
                  <w:color w:val="000000"/>
                </w:rPr>
                <w:t xml:space="preserve">The system will be able to display a master map representing </w:t>
              </w:r>
              <w:proofErr w:type="gramStart"/>
              <w:r w:rsidRPr="00347886">
                <w:rPr>
                  <w:rFonts w:ascii="Calibri" w:hAnsi="Calibri"/>
                  <w:color w:val="000000"/>
                </w:rPr>
                <w:t>all of</w:t>
              </w:r>
              <w:proofErr w:type="gramEnd"/>
              <w:r w:rsidRPr="00347886">
                <w:rPr>
                  <w:rFonts w:ascii="Calibri" w:hAnsi="Calibri"/>
                  <w:color w:val="000000"/>
                </w:rPr>
                <w:t xml:space="preserve"> Oncor’s features on a single, continuous map without the need for segments.</w:t>
              </w:r>
            </w:ins>
          </w:p>
        </w:tc>
        <w:tc>
          <w:tcPr>
            <w:tcW w:w="1368" w:type="dxa"/>
          </w:tcPr>
          <w:p w14:paraId="17DE7B67" w14:textId="5877C5E5" w:rsidR="00B33BA1" w:rsidRDefault="00B33BA1" w:rsidP="00B33BA1">
            <w:pPr>
              <w:spacing w:before="0"/>
              <w:jc w:val="center"/>
              <w:cnfStyle w:val="000000000000" w:firstRow="0" w:lastRow="0" w:firstColumn="0" w:lastColumn="0" w:oddVBand="0" w:evenVBand="0" w:oddHBand="0" w:evenHBand="0" w:firstRowFirstColumn="0" w:firstRowLastColumn="0" w:lastRowFirstColumn="0" w:lastRowLastColumn="0"/>
              <w:rPr>
                <w:ins w:id="237" w:author="ADASE Richard R" w:date="2018-02-22T14:02:00Z"/>
                <w:rFonts w:ascii="Calibri" w:hAnsi="Calibri"/>
                <w:b/>
                <w:color w:val="000000"/>
              </w:rPr>
            </w:pPr>
            <w:ins w:id="238" w:author="ADASE Richard R" w:date="2018-02-22T14:02:00Z">
              <w:r>
                <w:rPr>
                  <w:rFonts w:ascii="Calibri" w:hAnsi="Calibri"/>
                  <w:b/>
                  <w:color w:val="000000"/>
                </w:rPr>
                <w:fldChar w:fldCharType="begin"/>
              </w:r>
              <w:r>
                <w:rPr>
                  <w:rFonts w:ascii="Calibri" w:hAnsi="Calibri"/>
                  <w:b/>
                  <w:color w:val="000000"/>
                </w:rPr>
                <w:instrText xml:space="preserve"> REF _Ref507071505 \r \h </w:instrText>
              </w:r>
            </w:ins>
            <w:r>
              <w:rPr>
                <w:rFonts w:ascii="Calibri" w:hAnsi="Calibri"/>
                <w:b/>
                <w:color w:val="000000"/>
              </w:rPr>
            </w:r>
            <w:r>
              <w:rPr>
                <w:rFonts w:ascii="Calibri" w:hAnsi="Calibri"/>
                <w:b/>
                <w:color w:val="000000"/>
              </w:rPr>
              <w:fldChar w:fldCharType="separate"/>
            </w:r>
            <w:ins w:id="239" w:author="ADASE Richard R" w:date="2018-02-23T17:13:00Z">
              <w:r w:rsidR="003C47D1">
                <w:rPr>
                  <w:rFonts w:ascii="Calibri" w:hAnsi="Calibri"/>
                  <w:b/>
                  <w:color w:val="000000"/>
                </w:rPr>
                <w:t>1.3.1</w:t>
              </w:r>
            </w:ins>
            <w:ins w:id="240" w:author="ADASE Richard R" w:date="2018-02-22T14:02:00Z">
              <w:r>
                <w:rPr>
                  <w:rFonts w:ascii="Calibri" w:hAnsi="Calibri"/>
                  <w:b/>
                  <w:color w:val="000000"/>
                </w:rPr>
                <w:fldChar w:fldCharType="end"/>
              </w:r>
            </w:ins>
          </w:p>
        </w:tc>
      </w:tr>
      <w:tr w:rsidR="00114895" w:rsidRPr="005D6E21" w14:paraId="6422A301"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55" w:type="dxa"/>
          </w:tcPr>
          <w:p w14:paraId="6BB7CC59" w14:textId="2F5BA944" w:rsidR="00114895" w:rsidRPr="002C3401" w:rsidRDefault="00114895" w:rsidP="007F64E5">
            <w:pPr>
              <w:spacing w:before="0"/>
              <w:rPr>
                <w:rFonts w:ascii="Calibri" w:hAnsi="Calibri"/>
                <w:b w:val="0"/>
                <w:color w:val="000000"/>
              </w:rPr>
            </w:pPr>
            <w:r>
              <w:rPr>
                <w:rFonts w:ascii="Calibri" w:hAnsi="Calibri"/>
                <w:b w:val="0"/>
                <w:color w:val="000000"/>
              </w:rPr>
              <w:t>1.3.</w:t>
            </w:r>
            <w:proofErr w:type="gramStart"/>
            <w:r>
              <w:rPr>
                <w:rFonts w:ascii="Calibri" w:hAnsi="Calibri"/>
                <w:b w:val="0"/>
                <w:color w:val="000000"/>
              </w:rPr>
              <w:t>3.F</w:t>
            </w:r>
            <w:proofErr w:type="gramEnd"/>
            <w:r>
              <w:rPr>
                <w:rFonts w:ascii="Calibri" w:hAnsi="Calibri"/>
                <w:b w:val="0"/>
                <w:color w:val="000000"/>
              </w:rPr>
              <w:t>2</w:t>
            </w:r>
          </w:p>
        </w:tc>
        <w:tc>
          <w:tcPr>
            <w:tcW w:w="7153" w:type="dxa"/>
          </w:tcPr>
          <w:p w14:paraId="05275B89" w14:textId="1FD45207" w:rsidR="00114895" w:rsidRPr="002C3401" w:rsidRDefault="00114895"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C3401">
              <w:rPr>
                <w:rFonts w:ascii="Calibri" w:hAnsi="Calibri"/>
                <w:color w:val="000000"/>
              </w:rPr>
              <w:t>The system will allow the user to toggle any feature layer (land base and facilities) on or off.</w:t>
            </w:r>
          </w:p>
        </w:tc>
        <w:tc>
          <w:tcPr>
            <w:tcW w:w="1368" w:type="dxa"/>
          </w:tcPr>
          <w:p w14:paraId="51EF4B25" w14:textId="5891B623" w:rsidR="00114895" w:rsidRDefault="00DA5FCA" w:rsidP="007F64E5">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ins w:id="241" w:author="ADASE Richard R" w:date="2017-07-19T14:11:00Z">
              <w:r>
                <w:rPr>
                  <w:rFonts w:ascii="Calibri" w:hAnsi="Calibri"/>
                  <w:b/>
                  <w:color w:val="000000"/>
                </w:rPr>
                <w:fldChar w:fldCharType="begin"/>
              </w:r>
              <w:r>
                <w:rPr>
                  <w:rFonts w:ascii="Calibri" w:hAnsi="Calibri"/>
                  <w:b/>
                  <w:color w:val="000000"/>
                </w:rPr>
                <w:instrText xml:space="preserve"> REF _Ref487651953 \r \h </w:instrText>
              </w:r>
            </w:ins>
            <w:r>
              <w:rPr>
                <w:rFonts w:ascii="Calibri" w:hAnsi="Calibri"/>
                <w:b/>
                <w:color w:val="000000"/>
              </w:rPr>
            </w:r>
            <w:r>
              <w:rPr>
                <w:rFonts w:ascii="Calibri" w:hAnsi="Calibri"/>
                <w:b/>
                <w:color w:val="000000"/>
              </w:rPr>
              <w:fldChar w:fldCharType="separate"/>
            </w:r>
            <w:ins w:id="242" w:author="ADASE Richard R" w:date="2018-02-23T17:13:00Z">
              <w:r w:rsidR="003C47D1">
                <w:rPr>
                  <w:rFonts w:ascii="Calibri" w:hAnsi="Calibri"/>
                  <w:b/>
                  <w:color w:val="000000"/>
                </w:rPr>
                <w:t>5.1.1</w:t>
              </w:r>
            </w:ins>
            <w:ins w:id="243" w:author="ADASE Richard R" w:date="2017-07-19T14:11:00Z">
              <w:r>
                <w:rPr>
                  <w:rFonts w:ascii="Calibri" w:hAnsi="Calibri"/>
                  <w:b/>
                  <w:color w:val="000000"/>
                </w:rPr>
                <w:fldChar w:fldCharType="end"/>
              </w:r>
            </w:ins>
          </w:p>
        </w:tc>
      </w:tr>
      <w:tr w:rsidR="00BE06DC" w:rsidRPr="005D6E21" w14:paraId="26C34373" w14:textId="77777777" w:rsidTr="0068142B">
        <w:trPr>
          <w:cantSplit/>
          <w:trHeight w:val="300"/>
          <w:ins w:id="244" w:author="ADASE Richard R" w:date="2018-02-22T14:14:00Z"/>
        </w:trPr>
        <w:tc>
          <w:tcPr>
            <w:cnfStyle w:val="001000000000" w:firstRow="0" w:lastRow="0" w:firstColumn="1" w:lastColumn="0" w:oddVBand="0" w:evenVBand="0" w:oddHBand="0" w:evenHBand="0" w:firstRowFirstColumn="0" w:firstRowLastColumn="0" w:lastRowFirstColumn="0" w:lastRowLastColumn="0"/>
            <w:tcW w:w="1055" w:type="dxa"/>
          </w:tcPr>
          <w:p w14:paraId="6771259F" w14:textId="420BAF1D" w:rsidR="00BE06DC" w:rsidRDefault="00BE06DC" w:rsidP="00BE06DC">
            <w:pPr>
              <w:spacing w:before="0"/>
              <w:rPr>
                <w:ins w:id="245" w:author="ADASE Richard R" w:date="2018-02-22T14:14:00Z"/>
                <w:rFonts w:ascii="Calibri" w:hAnsi="Calibri"/>
                <w:b w:val="0"/>
                <w:color w:val="000000"/>
              </w:rPr>
            </w:pPr>
            <w:ins w:id="246" w:author="ADASE Richard R" w:date="2018-02-22T14:14:00Z">
              <w:r w:rsidRPr="005D6E21">
                <w:rPr>
                  <w:rFonts w:ascii="Calibri" w:hAnsi="Calibri"/>
                  <w:b w:val="0"/>
                  <w:color w:val="000000"/>
                </w:rPr>
                <w:t>1.3.</w:t>
              </w:r>
              <w:proofErr w:type="gramStart"/>
              <w:r w:rsidRPr="005D6E21">
                <w:rPr>
                  <w:rFonts w:ascii="Calibri" w:hAnsi="Calibri"/>
                  <w:b w:val="0"/>
                  <w:color w:val="000000"/>
                </w:rPr>
                <w:t>3.F</w:t>
              </w:r>
              <w:proofErr w:type="gramEnd"/>
              <w:r w:rsidRPr="005D6E21">
                <w:rPr>
                  <w:rFonts w:ascii="Calibri" w:hAnsi="Calibri"/>
                  <w:b w:val="0"/>
                  <w:color w:val="000000"/>
                </w:rPr>
                <w:t>5</w:t>
              </w:r>
            </w:ins>
          </w:p>
        </w:tc>
        <w:tc>
          <w:tcPr>
            <w:tcW w:w="7153" w:type="dxa"/>
          </w:tcPr>
          <w:p w14:paraId="5549D3E9" w14:textId="77777777" w:rsidR="00BE06DC" w:rsidRDefault="00BE06DC" w:rsidP="00BE06DC">
            <w:pPr>
              <w:spacing w:before="0"/>
              <w:cnfStyle w:val="000000000000" w:firstRow="0" w:lastRow="0" w:firstColumn="0" w:lastColumn="0" w:oddVBand="0" w:evenVBand="0" w:oddHBand="0" w:evenHBand="0" w:firstRowFirstColumn="0" w:firstRowLastColumn="0" w:lastRowFirstColumn="0" w:lastRowLastColumn="0"/>
              <w:rPr>
                <w:ins w:id="247" w:author="ADASE Richard R" w:date="2018-02-22T14:14:00Z"/>
                <w:rFonts w:ascii="Calibri" w:hAnsi="Calibri"/>
                <w:color w:val="000000"/>
              </w:rPr>
            </w:pPr>
            <w:ins w:id="248" w:author="ADASE Richard R" w:date="2018-02-22T14:14:00Z">
              <w:r w:rsidRPr="005D6E21">
                <w:rPr>
                  <w:rFonts w:ascii="Calibri" w:hAnsi="Calibri"/>
                  <w:color w:val="000000"/>
                </w:rPr>
                <w:t>Allow users to zoom in and out on the map in the following ways:</w:t>
              </w:r>
            </w:ins>
          </w:p>
          <w:p w14:paraId="0C536C76" w14:textId="77777777" w:rsidR="00BE06DC" w:rsidRPr="00B33BA1" w:rsidRDefault="00BE06DC" w:rsidP="00ED38DC">
            <w:pPr>
              <w:pStyle w:val="TableText"/>
              <w:numPr>
                <w:ilvl w:val="0"/>
                <w:numId w:val="99"/>
              </w:numPr>
              <w:spacing w:after="0"/>
              <w:cnfStyle w:val="000000000000" w:firstRow="0" w:lastRow="0" w:firstColumn="0" w:lastColumn="0" w:oddVBand="0" w:evenVBand="0" w:oddHBand="0" w:evenHBand="0" w:firstRowFirstColumn="0" w:firstRowLastColumn="0" w:lastRowFirstColumn="0" w:lastRowLastColumn="0"/>
              <w:rPr>
                <w:ins w:id="249" w:author="ADASE Richard R" w:date="2018-02-22T14:14:00Z"/>
                <w:rFonts w:ascii="Calibri" w:hAnsi="Calibri"/>
                <w:color w:val="000000"/>
                <w:szCs w:val="20"/>
                <w:lang w:val="en-US" w:eastAsia="en-US"/>
              </w:rPr>
            </w:pPr>
            <w:ins w:id="250" w:author="ADASE Richard R" w:date="2018-02-22T14:14:00Z">
              <w:r w:rsidRPr="00B33BA1">
                <w:rPr>
                  <w:rFonts w:ascii="Calibri" w:hAnsi="Calibri"/>
                  <w:color w:val="000000"/>
                  <w:szCs w:val="20"/>
                  <w:lang w:val="en-US" w:eastAsia="en-US"/>
                </w:rPr>
                <w:t>Mouse wheel</w:t>
              </w:r>
            </w:ins>
          </w:p>
          <w:p w14:paraId="7774A409" w14:textId="77777777" w:rsidR="00BE06DC" w:rsidRPr="00B33BA1" w:rsidRDefault="00BE06DC" w:rsidP="00ED38DC">
            <w:pPr>
              <w:pStyle w:val="TableText"/>
              <w:numPr>
                <w:ilvl w:val="0"/>
                <w:numId w:val="99"/>
              </w:numPr>
              <w:spacing w:after="0"/>
              <w:cnfStyle w:val="000000000000" w:firstRow="0" w:lastRow="0" w:firstColumn="0" w:lastColumn="0" w:oddVBand="0" w:evenVBand="0" w:oddHBand="0" w:evenHBand="0" w:firstRowFirstColumn="0" w:firstRowLastColumn="0" w:lastRowFirstColumn="0" w:lastRowLastColumn="0"/>
              <w:rPr>
                <w:ins w:id="251" w:author="ADASE Richard R" w:date="2018-02-22T14:14:00Z"/>
                <w:rFonts w:ascii="Calibri" w:hAnsi="Calibri"/>
                <w:color w:val="000000"/>
                <w:szCs w:val="20"/>
                <w:lang w:val="en-US" w:eastAsia="en-US"/>
              </w:rPr>
            </w:pPr>
            <w:ins w:id="252" w:author="ADASE Richard R" w:date="2018-02-22T14:14:00Z">
              <w:r w:rsidRPr="00B33BA1">
                <w:rPr>
                  <w:rFonts w:ascii="Calibri" w:hAnsi="Calibri"/>
                  <w:color w:val="000000"/>
                  <w:szCs w:val="20"/>
                  <w:lang w:val="en-US" w:eastAsia="en-US"/>
                </w:rPr>
                <w:t>Zoom buttons</w:t>
              </w:r>
            </w:ins>
          </w:p>
          <w:p w14:paraId="7ABD22F1" w14:textId="50C5DDD0" w:rsidR="00BE06DC" w:rsidRPr="002C3401" w:rsidRDefault="00BE06DC" w:rsidP="00ED38DC">
            <w:pPr>
              <w:pStyle w:val="TableText"/>
              <w:numPr>
                <w:ilvl w:val="0"/>
                <w:numId w:val="99"/>
              </w:numPr>
              <w:cnfStyle w:val="000000000000" w:firstRow="0" w:lastRow="0" w:firstColumn="0" w:lastColumn="0" w:oddVBand="0" w:evenVBand="0" w:oddHBand="0" w:evenHBand="0" w:firstRowFirstColumn="0" w:firstRowLastColumn="0" w:lastRowFirstColumn="0" w:lastRowLastColumn="0"/>
              <w:rPr>
                <w:ins w:id="253" w:author="ADASE Richard R" w:date="2018-02-22T14:14:00Z"/>
                <w:rFonts w:ascii="Calibri" w:hAnsi="Calibri"/>
                <w:color w:val="000000"/>
              </w:rPr>
            </w:pPr>
            <w:ins w:id="254" w:author="ADASE Richard R" w:date="2018-02-22T14:14:00Z">
              <w:r w:rsidRPr="00BE06DC">
                <w:rPr>
                  <w:rFonts w:ascii="Calibri" w:hAnsi="Calibri"/>
                  <w:color w:val="000000"/>
                  <w:szCs w:val="20"/>
                  <w:lang w:val="en-US" w:eastAsia="en-US"/>
                </w:rPr>
                <w:t>Entering a zoom level</w:t>
              </w:r>
            </w:ins>
          </w:p>
        </w:tc>
        <w:tc>
          <w:tcPr>
            <w:tcW w:w="1368" w:type="dxa"/>
          </w:tcPr>
          <w:p w14:paraId="44F2841E" w14:textId="0B88AF0A" w:rsidR="00BE06DC" w:rsidRDefault="00BE06DC" w:rsidP="00BE06DC">
            <w:pPr>
              <w:spacing w:before="0"/>
              <w:jc w:val="center"/>
              <w:cnfStyle w:val="000000000000" w:firstRow="0" w:lastRow="0" w:firstColumn="0" w:lastColumn="0" w:oddVBand="0" w:evenVBand="0" w:oddHBand="0" w:evenHBand="0" w:firstRowFirstColumn="0" w:firstRowLastColumn="0" w:lastRowFirstColumn="0" w:lastRowLastColumn="0"/>
              <w:rPr>
                <w:ins w:id="255" w:author="ADASE Richard R" w:date="2018-02-22T14:14:00Z"/>
                <w:rFonts w:ascii="Calibri" w:hAnsi="Calibri"/>
                <w:b/>
                <w:color w:val="000000"/>
              </w:rPr>
            </w:pPr>
            <w:ins w:id="256" w:author="ADASE Richard R" w:date="2018-02-22T14:15:00Z">
              <w:r>
                <w:rPr>
                  <w:rFonts w:ascii="Calibri" w:hAnsi="Calibri"/>
                  <w:b/>
                  <w:color w:val="000000"/>
                </w:rPr>
                <w:fldChar w:fldCharType="begin"/>
              </w:r>
              <w:r>
                <w:rPr>
                  <w:rFonts w:ascii="Calibri" w:hAnsi="Calibri"/>
                  <w:b/>
                  <w:color w:val="000000"/>
                </w:rPr>
                <w:instrText xml:space="preserve"> REF _Ref507071505 \r \h </w:instrText>
              </w:r>
            </w:ins>
            <w:r>
              <w:rPr>
                <w:rFonts w:ascii="Calibri" w:hAnsi="Calibri"/>
                <w:b/>
                <w:color w:val="000000"/>
              </w:rPr>
            </w:r>
            <w:ins w:id="257" w:author="ADASE Richard R" w:date="2018-02-22T14:15:00Z">
              <w:r>
                <w:rPr>
                  <w:rFonts w:ascii="Calibri" w:hAnsi="Calibri"/>
                  <w:b/>
                  <w:color w:val="000000"/>
                </w:rPr>
                <w:fldChar w:fldCharType="separate"/>
              </w:r>
            </w:ins>
            <w:ins w:id="258" w:author="ADASE Richard R" w:date="2018-02-23T17:13:00Z">
              <w:r w:rsidR="003C47D1">
                <w:rPr>
                  <w:rFonts w:ascii="Calibri" w:hAnsi="Calibri"/>
                  <w:b/>
                  <w:color w:val="000000"/>
                </w:rPr>
                <w:t>1.3.1</w:t>
              </w:r>
            </w:ins>
            <w:ins w:id="259" w:author="ADASE Richard R" w:date="2018-02-22T14:15:00Z">
              <w:r>
                <w:rPr>
                  <w:rFonts w:ascii="Calibri" w:hAnsi="Calibri"/>
                  <w:b/>
                  <w:color w:val="000000"/>
                </w:rPr>
                <w:fldChar w:fldCharType="end"/>
              </w:r>
            </w:ins>
          </w:p>
        </w:tc>
      </w:tr>
      <w:tr w:rsidR="009B701C" w:rsidRPr="005D6E21" w14:paraId="76429CFE" w14:textId="77777777" w:rsidTr="0068142B">
        <w:trPr>
          <w:cantSplit/>
          <w:trHeight w:val="300"/>
          <w:ins w:id="260" w:author="ADASE Richard R" w:date="2018-02-23T16:40:00Z"/>
        </w:trPr>
        <w:tc>
          <w:tcPr>
            <w:cnfStyle w:val="001000000000" w:firstRow="0" w:lastRow="0" w:firstColumn="1" w:lastColumn="0" w:oddVBand="0" w:evenVBand="0" w:oddHBand="0" w:evenHBand="0" w:firstRowFirstColumn="0" w:firstRowLastColumn="0" w:lastRowFirstColumn="0" w:lastRowLastColumn="0"/>
            <w:tcW w:w="1055" w:type="dxa"/>
          </w:tcPr>
          <w:p w14:paraId="51B385E5" w14:textId="1FFBC5DE" w:rsidR="009B701C" w:rsidRPr="005D6E21" w:rsidRDefault="009B701C" w:rsidP="00BE06DC">
            <w:pPr>
              <w:spacing w:before="0"/>
              <w:rPr>
                <w:ins w:id="261" w:author="ADASE Richard R" w:date="2018-02-23T16:40:00Z"/>
                <w:rFonts w:ascii="Calibri" w:hAnsi="Calibri"/>
                <w:b w:val="0"/>
                <w:color w:val="000000"/>
              </w:rPr>
            </w:pPr>
            <w:ins w:id="262" w:author="ADASE Richard R" w:date="2018-02-23T16:40:00Z">
              <w:r>
                <w:rPr>
                  <w:rFonts w:ascii="Calibri" w:hAnsi="Calibri"/>
                  <w:b w:val="0"/>
                  <w:color w:val="000000"/>
                </w:rPr>
                <w:t>1.3.</w:t>
              </w:r>
              <w:proofErr w:type="gramStart"/>
              <w:r>
                <w:rPr>
                  <w:rFonts w:ascii="Calibri" w:hAnsi="Calibri"/>
                  <w:b w:val="0"/>
                  <w:color w:val="000000"/>
                </w:rPr>
                <w:t>3.F</w:t>
              </w:r>
              <w:proofErr w:type="gramEnd"/>
              <w:r>
                <w:rPr>
                  <w:rFonts w:ascii="Calibri" w:hAnsi="Calibri"/>
                  <w:b w:val="0"/>
                  <w:color w:val="000000"/>
                </w:rPr>
                <w:t>6</w:t>
              </w:r>
            </w:ins>
          </w:p>
        </w:tc>
        <w:tc>
          <w:tcPr>
            <w:tcW w:w="7153" w:type="dxa"/>
          </w:tcPr>
          <w:p w14:paraId="6F247549" w14:textId="776AF114" w:rsidR="009B701C" w:rsidRPr="005D6E21" w:rsidRDefault="009B701C" w:rsidP="00BE06DC">
            <w:pPr>
              <w:spacing w:before="0"/>
              <w:cnfStyle w:val="000000000000" w:firstRow="0" w:lastRow="0" w:firstColumn="0" w:lastColumn="0" w:oddVBand="0" w:evenVBand="0" w:oddHBand="0" w:evenHBand="0" w:firstRowFirstColumn="0" w:firstRowLastColumn="0" w:lastRowFirstColumn="0" w:lastRowLastColumn="0"/>
              <w:rPr>
                <w:ins w:id="263" w:author="ADASE Richard R" w:date="2018-02-23T16:40:00Z"/>
                <w:rFonts w:ascii="Calibri" w:hAnsi="Calibri"/>
                <w:color w:val="000000"/>
              </w:rPr>
            </w:pPr>
            <w:ins w:id="264" w:author="ADASE Richard R" w:date="2018-02-23T16:40:00Z">
              <w:r w:rsidRPr="009B701C">
                <w:rPr>
                  <w:rFonts w:ascii="Calibri" w:hAnsi="Calibri"/>
                  <w:color w:val="000000"/>
                </w:rPr>
                <w:t>The user will be able to view the attributes of a feature.</w:t>
              </w:r>
            </w:ins>
          </w:p>
        </w:tc>
        <w:tc>
          <w:tcPr>
            <w:tcW w:w="1368" w:type="dxa"/>
          </w:tcPr>
          <w:p w14:paraId="64B45C37" w14:textId="205862C6" w:rsidR="009B701C" w:rsidRDefault="009B701C" w:rsidP="00BE06DC">
            <w:pPr>
              <w:spacing w:before="0"/>
              <w:jc w:val="center"/>
              <w:cnfStyle w:val="000000000000" w:firstRow="0" w:lastRow="0" w:firstColumn="0" w:lastColumn="0" w:oddVBand="0" w:evenVBand="0" w:oddHBand="0" w:evenHBand="0" w:firstRowFirstColumn="0" w:firstRowLastColumn="0" w:lastRowFirstColumn="0" w:lastRowLastColumn="0"/>
              <w:rPr>
                <w:ins w:id="265" w:author="ADASE Richard R" w:date="2018-02-23T16:40:00Z"/>
                <w:rFonts w:ascii="Calibri" w:hAnsi="Calibri"/>
                <w:b/>
                <w:color w:val="000000"/>
              </w:rPr>
            </w:pPr>
            <w:ins w:id="266" w:author="ADASE Richard R" w:date="2018-02-23T16:40:00Z">
              <w:r>
                <w:rPr>
                  <w:rFonts w:ascii="Calibri" w:hAnsi="Calibri"/>
                  <w:b/>
                  <w:color w:val="000000"/>
                </w:rPr>
                <w:fldChar w:fldCharType="begin"/>
              </w:r>
              <w:r>
                <w:rPr>
                  <w:rFonts w:ascii="Calibri" w:hAnsi="Calibri"/>
                  <w:b/>
                  <w:color w:val="000000"/>
                </w:rPr>
                <w:instrText xml:space="preserve"> REF _Ref507167378 \r \h </w:instrText>
              </w:r>
            </w:ins>
            <w:r>
              <w:rPr>
                <w:rFonts w:ascii="Calibri" w:hAnsi="Calibri"/>
                <w:b/>
                <w:color w:val="000000"/>
              </w:rPr>
            </w:r>
            <w:r>
              <w:rPr>
                <w:rFonts w:ascii="Calibri" w:hAnsi="Calibri"/>
                <w:b/>
                <w:color w:val="000000"/>
              </w:rPr>
              <w:fldChar w:fldCharType="separate"/>
            </w:r>
            <w:ins w:id="267" w:author="ADASE Richard R" w:date="2018-02-23T17:13:00Z">
              <w:r w:rsidR="003C47D1">
                <w:rPr>
                  <w:rFonts w:ascii="Calibri" w:hAnsi="Calibri"/>
                  <w:b/>
                  <w:color w:val="000000"/>
                </w:rPr>
                <w:t>1.3.3</w:t>
              </w:r>
            </w:ins>
            <w:ins w:id="268" w:author="ADASE Richard R" w:date="2018-02-23T16:40:00Z">
              <w:r>
                <w:rPr>
                  <w:rFonts w:ascii="Calibri" w:hAnsi="Calibri"/>
                  <w:b/>
                  <w:color w:val="000000"/>
                </w:rPr>
                <w:fldChar w:fldCharType="end"/>
              </w:r>
            </w:ins>
          </w:p>
        </w:tc>
      </w:tr>
      <w:tr w:rsidR="009B701C" w:rsidRPr="005D6E21" w14:paraId="17897065" w14:textId="77777777" w:rsidTr="0068142B">
        <w:trPr>
          <w:cantSplit/>
          <w:trHeight w:val="300"/>
          <w:ins w:id="269" w:author="ADASE Richard R" w:date="2018-02-23T16:40:00Z"/>
        </w:trPr>
        <w:tc>
          <w:tcPr>
            <w:cnfStyle w:val="001000000000" w:firstRow="0" w:lastRow="0" w:firstColumn="1" w:lastColumn="0" w:oddVBand="0" w:evenVBand="0" w:oddHBand="0" w:evenHBand="0" w:firstRowFirstColumn="0" w:firstRowLastColumn="0" w:lastRowFirstColumn="0" w:lastRowLastColumn="0"/>
            <w:tcW w:w="1055" w:type="dxa"/>
          </w:tcPr>
          <w:p w14:paraId="3B8DDE4F" w14:textId="7997FAC0" w:rsidR="009B701C" w:rsidRPr="005D6E21" w:rsidRDefault="009B701C" w:rsidP="00BE06DC">
            <w:pPr>
              <w:spacing w:before="0"/>
              <w:rPr>
                <w:ins w:id="270" w:author="ADASE Richard R" w:date="2018-02-23T16:40:00Z"/>
                <w:rFonts w:ascii="Calibri" w:hAnsi="Calibri"/>
                <w:b w:val="0"/>
                <w:color w:val="000000"/>
              </w:rPr>
            </w:pPr>
            <w:ins w:id="271" w:author="ADASE Richard R" w:date="2018-02-23T16:40:00Z">
              <w:r>
                <w:rPr>
                  <w:rFonts w:ascii="Calibri" w:hAnsi="Calibri"/>
                  <w:b w:val="0"/>
                  <w:color w:val="000000"/>
                </w:rPr>
                <w:t>1.3.</w:t>
              </w:r>
              <w:proofErr w:type="gramStart"/>
              <w:r>
                <w:rPr>
                  <w:rFonts w:ascii="Calibri" w:hAnsi="Calibri"/>
                  <w:b w:val="0"/>
                  <w:color w:val="000000"/>
                </w:rPr>
                <w:t>3.F</w:t>
              </w:r>
              <w:proofErr w:type="gramEnd"/>
              <w:r>
                <w:rPr>
                  <w:rFonts w:ascii="Calibri" w:hAnsi="Calibri"/>
                  <w:b w:val="0"/>
                  <w:color w:val="000000"/>
                </w:rPr>
                <w:t>8</w:t>
              </w:r>
            </w:ins>
          </w:p>
        </w:tc>
        <w:tc>
          <w:tcPr>
            <w:tcW w:w="7153" w:type="dxa"/>
          </w:tcPr>
          <w:p w14:paraId="4C964AC6" w14:textId="2191EF41" w:rsidR="009B701C" w:rsidRPr="005D6E21" w:rsidRDefault="009B701C" w:rsidP="00BE06DC">
            <w:pPr>
              <w:spacing w:before="0"/>
              <w:cnfStyle w:val="000000000000" w:firstRow="0" w:lastRow="0" w:firstColumn="0" w:lastColumn="0" w:oddVBand="0" w:evenVBand="0" w:oddHBand="0" w:evenHBand="0" w:firstRowFirstColumn="0" w:firstRowLastColumn="0" w:lastRowFirstColumn="0" w:lastRowLastColumn="0"/>
              <w:rPr>
                <w:ins w:id="272" w:author="ADASE Richard R" w:date="2018-02-23T16:40:00Z"/>
                <w:rFonts w:ascii="Calibri" w:hAnsi="Calibri"/>
                <w:color w:val="000000"/>
              </w:rPr>
            </w:pPr>
            <w:ins w:id="273" w:author="ADASE Richard R" w:date="2018-02-23T16:40:00Z">
              <w:r w:rsidRPr="009B701C">
                <w:rPr>
                  <w:rFonts w:ascii="Calibri" w:hAnsi="Calibri"/>
                  <w:color w:val="000000"/>
                </w:rPr>
                <w:t>The user will be able to view the ancillaries attached to a feature.</w:t>
              </w:r>
            </w:ins>
          </w:p>
        </w:tc>
        <w:tc>
          <w:tcPr>
            <w:tcW w:w="1368" w:type="dxa"/>
          </w:tcPr>
          <w:p w14:paraId="3CBF721C" w14:textId="084B5198" w:rsidR="009B701C" w:rsidRDefault="009B701C" w:rsidP="00BE06DC">
            <w:pPr>
              <w:spacing w:before="0"/>
              <w:jc w:val="center"/>
              <w:cnfStyle w:val="000000000000" w:firstRow="0" w:lastRow="0" w:firstColumn="0" w:lastColumn="0" w:oddVBand="0" w:evenVBand="0" w:oddHBand="0" w:evenHBand="0" w:firstRowFirstColumn="0" w:firstRowLastColumn="0" w:lastRowFirstColumn="0" w:lastRowLastColumn="0"/>
              <w:rPr>
                <w:ins w:id="274" w:author="ADASE Richard R" w:date="2018-02-23T16:40:00Z"/>
                <w:rFonts w:ascii="Calibri" w:hAnsi="Calibri"/>
                <w:b/>
                <w:color w:val="000000"/>
              </w:rPr>
            </w:pPr>
            <w:ins w:id="275" w:author="ADASE Richard R" w:date="2018-02-23T16:40:00Z">
              <w:r>
                <w:rPr>
                  <w:rFonts w:ascii="Calibri" w:hAnsi="Calibri"/>
                  <w:b/>
                  <w:color w:val="000000"/>
                </w:rPr>
                <w:fldChar w:fldCharType="begin"/>
              </w:r>
              <w:r>
                <w:rPr>
                  <w:rFonts w:ascii="Calibri" w:hAnsi="Calibri"/>
                  <w:b/>
                  <w:color w:val="000000"/>
                </w:rPr>
                <w:instrText xml:space="preserve"> REF _Ref507167378 \r \h </w:instrText>
              </w:r>
            </w:ins>
            <w:r>
              <w:rPr>
                <w:rFonts w:ascii="Calibri" w:hAnsi="Calibri"/>
                <w:b/>
                <w:color w:val="000000"/>
              </w:rPr>
            </w:r>
            <w:ins w:id="276" w:author="ADASE Richard R" w:date="2018-02-23T16:40:00Z">
              <w:r>
                <w:rPr>
                  <w:rFonts w:ascii="Calibri" w:hAnsi="Calibri"/>
                  <w:b/>
                  <w:color w:val="000000"/>
                </w:rPr>
                <w:fldChar w:fldCharType="separate"/>
              </w:r>
            </w:ins>
            <w:ins w:id="277" w:author="ADASE Richard R" w:date="2018-02-23T17:13:00Z">
              <w:r w:rsidR="003C47D1">
                <w:rPr>
                  <w:rFonts w:ascii="Calibri" w:hAnsi="Calibri"/>
                  <w:b/>
                  <w:color w:val="000000"/>
                </w:rPr>
                <w:t>1.3.3</w:t>
              </w:r>
            </w:ins>
            <w:ins w:id="278" w:author="ADASE Richard R" w:date="2018-02-23T16:40:00Z">
              <w:r>
                <w:rPr>
                  <w:rFonts w:ascii="Calibri" w:hAnsi="Calibri"/>
                  <w:b/>
                  <w:color w:val="000000"/>
                </w:rPr>
                <w:fldChar w:fldCharType="end"/>
              </w:r>
            </w:ins>
          </w:p>
        </w:tc>
      </w:tr>
      <w:tr w:rsidR="009B701C" w:rsidRPr="005D6E21" w14:paraId="78225963" w14:textId="77777777" w:rsidTr="0068142B">
        <w:trPr>
          <w:cantSplit/>
          <w:trHeight w:val="300"/>
          <w:ins w:id="279" w:author="ADASE Richard R" w:date="2018-02-23T16:40:00Z"/>
        </w:trPr>
        <w:tc>
          <w:tcPr>
            <w:cnfStyle w:val="001000000000" w:firstRow="0" w:lastRow="0" w:firstColumn="1" w:lastColumn="0" w:oddVBand="0" w:evenVBand="0" w:oddHBand="0" w:evenHBand="0" w:firstRowFirstColumn="0" w:firstRowLastColumn="0" w:lastRowFirstColumn="0" w:lastRowLastColumn="0"/>
            <w:tcW w:w="1055" w:type="dxa"/>
          </w:tcPr>
          <w:p w14:paraId="5F8D83F2" w14:textId="0BCA57B9" w:rsidR="009B701C" w:rsidRPr="005D6E21" w:rsidRDefault="009B701C" w:rsidP="00BE06DC">
            <w:pPr>
              <w:spacing w:before="0"/>
              <w:rPr>
                <w:ins w:id="280" w:author="ADASE Richard R" w:date="2018-02-23T16:40:00Z"/>
                <w:rFonts w:ascii="Calibri" w:hAnsi="Calibri"/>
                <w:b w:val="0"/>
                <w:color w:val="000000"/>
              </w:rPr>
            </w:pPr>
            <w:ins w:id="281" w:author="ADASE Richard R" w:date="2018-02-23T16:40:00Z">
              <w:r>
                <w:rPr>
                  <w:rFonts w:ascii="Calibri" w:hAnsi="Calibri"/>
                  <w:b w:val="0"/>
                  <w:color w:val="000000"/>
                </w:rPr>
                <w:t>1.3.</w:t>
              </w:r>
              <w:proofErr w:type="gramStart"/>
              <w:r>
                <w:rPr>
                  <w:rFonts w:ascii="Calibri" w:hAnsi="Calibri"/>
                  <w:b w:val="0"/>
                  <w:color w:val="000000"/>
                </w:rPr>
                <w:t>3.F</w:t>
              </w:r>
              <w:proofErr w:type="gramEnd"/>
              <w:r>
                <w:rPr>
                  <w:rFonts w:ascii="Calibri" w:hAnsi="Calibri"/>
                  <w:b w:val="0"/>
                  <w:color w:val="000000"/>
                </w:rPr>
                <w:t>9</w:t>
              </w:r>
            </w:ins>
          </w:p>
        </w:tc>
        <w:tc>
          <w:tcPr>
            <w:tcW w:w="7153" w:type="dxa"/>
          </w:tcPr>
          <w:p w14:paraId="530BD02D" w14:textId="40D487E3" w:rsidR="009B701C" w:rsidRPr="005D6E21" w:rsidRDefault="009B701C" w:rsidP="00BE06DC">
            <w:pPr>
              <w:spacing w:before="0"/>
              <w:cnfStyle w:val="000000000000" w:firstRow="0" w:lastRow="0" w:firstColumn="0" w:lastColumn="0" w:oddVBand="0" w:evenVBand="0" w:oddHBand="0" w:evenHBand="0" w:firstRowFirstColumn="0" w:firstRowLastColumn="0" w:lastRowFirstColumn="0" w:lastRowLastColumn="0"/>
              <w:rPr>
                <w:ins w:id="282" w:author="ADASE Richard R" w:date="2018-02-23T16:40:00Z"/>
                <w:rFonts w:ascii="Calibri" w:hAnsi="Calibri"/>
                <w:color w:val="000000"/>
              </w:rPr>
            </w:pPr>
            <w:ins w:id="283" w:author="ADASE Richard R" w:date="2018-02-23T16:40:00Z">
              <w:r w:rsidRPr="009B701C">
                <w:rPr>
                  <w:rFonts w:ascii="Calibri" w:hAnsi="Calibri"/>
                  <w:color w:val="000000"/>
                </w:rPr>
                <w:t>The user will be able to view the attributes of an ancillary.</w:t>
              </w:r>
            </w:ins>
          </w:p>
        </w:tc>
        <w:tc>
          <w:tcPr>
            <w:tcW w:w="1368" w:type="dxa"/>
          </w:tcPr>
          <w:p w14:paraId="073E3275" w14:textId="47E86B68" w:rsidR="009B701C" w:rsidRDefault="009B701C" w:rsidP="00BE06DC">
            <w:pPr>
              <w:spacing w:before="0"/>
              <w:jc w:val="center"/>
              <w:cnfStyle w:val="000000000000" w:firstRow="0" w:lastRow="0" w:firstColumn="0" w:lastColumn="0" w:oddVBand="0" w:evenVBand="0" w:oddHBand="0" w:evenHBand="0" w:firstRowFirstColumn="0" w:firstRowLastColumn="0" w:lastRowFirstColumn="0" w:lastRowLastColumn="0"/>
              <w:rPr>
                <w:ins w:id="284" w:author="ADASE Richard R" w:date="2018-02-23T16:40:00Z"/>
                <w:rFonts w:ascii="Calibri" w:hAnsi="Calibri"/>
                <w:b/>
                <w:color w:val="000000"/>
              </w:rPr>
            </w:pPr>
            <w:ins w:id="285" w:author="ADASE Richard R" w:date="2018-02-23T16:40:00Z">
              <w:r>
                <w:rPr>
                  <w:rFonts w:ascii="Calibri" w:hAnsi="Calibri"/>
                  <w:b/>
                  <w:color w:val="000000"/>
                </w:rPr>
                <w:fldChar w:fldCharType="begin"/>
              </w:r>
              <w:r>
                <w:rPr>
                  <w:rFonts w:ascii="Calibri" w:hAnsi="Calibri"/>
                  <w:b/>
                  <w:color w:val="000000"/>
                </w:rPr>
                <w:instrText xml:space="preserve"> REF _Ref507167378 \r \h </w:instrText>
              </w:r>
            </w:ins>
            <w:r>
              <w:rPr>
                <w:rFonts w:ascii="Calibri" w:hAnsi="Calibri"/>
                <w:b/>
                <w:color w:val="000000"/>
              </w:rPr>
            </w:r>
            <w:ins w:id="286" w:author="ADASE Richard R" w:date="2018-02-23T16:40:00Z">
              <w:r>
                <w:rPr>
                  <w:rFonts w:ascii="Calibri" w:hAnsi="Calibri"/>
                  <w:b/>
                  <w:color w:val="000000"/>
                </w:rPr>
                <w:fldChar w:fldCharType="separate"/>
              </w:r>
            </w:ins>
            <w:ins w:id="287" w:author="ADASE Richard R" w:date="2018-02-23T17:13:00Z">
              <w:r w:rsidR="003C47D1">
                <w:rPr>
                  <w:rFonts w:ascii="Calibri" w:hAnsi="Calibri"/>
                  <w:b/>
                  <w:color w:val="000000"/>
                </w:rPr>
                <w:t>1.3.3</w:t>
              </w:r>
            </w:ins>
            <w:ins w:id="288" w:author="ADASE Richard R" w:date="2018-02-23T16:40:00Z">
              <w:r>
                <w:rPr>
                  <w:rFonts w:ascii="Calibri" w:hAnsi="Calibri"/>
                  <w:b/>
                  <w:color w:val="000000"/>
                </w:rPr>
                <w:fldChar w:fldCharType="end"/>
              </w:r>
            </w:ins>
          </w:p>
        </w:tc>
      </w:tr>
      <w:tr w:rsidR="00FC332D" w:rsidRPr="005D6E21" w14:paraId="6696E691"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55" w:type="dxa"/>
          </w:tcPr>
          <w:p w14:paraId="2E680197" w14:textId="1B98ED2E" w:rsidR="00FC332D" w:rsidRPr="002C3401" w:rsidRDefault="00FC332D" w:rsidP="007F64E5">
            <w:pPr>
              <w:spacing w:before="0"/>
              <w:rPr>
                <w:rFonts w:ascii="Calibri" w:hAnsi="Calibri"/>
                <w:b w:val="0"/>
                <w:color w:val="000000"/>
              </w:rPr>
            </w:pPr>
            <w:del w:id="289" w:author="Adase, Richard R" w:date="2017-03-17T16:54:00Z">
              <w:r w:rsidRPr="00FC332D" w:rsidDel="00E918D3">
                <w:rPr>
                  <w:rFonts w:ascii="Calibri" w:hAnsi="Calibri"/>
                  <w:b w:val="0"/>
                  <w:color w:val="000000"/>
                </w:rPr>
                <w:delText>1.3.3.F10</w:delText>
              </w:r>
            </w:del>
          </w:p>
        </w:tc>
        <w:tc>
          <w:tcPr>
            <w:tcW w:w="7153" w:type="dxa"/>
          </w:tcPr>
          <w:p w14:paraId="6711D9CA" w14:textId="27950977" w:rsidR="00FC332D" w:rsidRPr="00FC332D" w:rsidRDefault="00FC332D"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del w:id="290" w:author="Adase, Richard R" w:date="2017-03-17T16:54:00Z">
              <w:r w:rsidRPr="00FC332D" w:rsidDel="00E918D3">
                <w:rPr>
                  <w:rFonts w:ascii="Calibri" w:hAnsi="Calibri"/>
                  <w:color w:val="000000"/>
                </w:rPr>
                <w:delText>The system will display historical changes to a feature.</w:delText>
              </w:r>
            </w:del>
          </w:p>
        </w:tc>
        <w:tc>
          <w:tcPr>
            <w:tcW w:w="1368" w:type="dxa"/>
          </w:tcPr>
          <w:p w14:paraId="32DD15B7" w14:textId="20DBB3FF" w:rsidR="00FC332D" w:rsidRPr="005D6E21" w:rsidRDefault="00276785" w:rsidP="007F64E5">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del w:id="291" w:author="Adase, Richard R" w:date="2017-03-17T16:54:00Z">
              <w:r w:rsidDel="00E918D3">
                <w:rPr>
                  <w:rFonts w:ascii="Calibri" w:hAnsi="Calibri"/>
                  <w:b/>
                  <w:color w:val="000000"/>
                </w:rPr>
                <w:fldChar w:fldCharType="begin"/>
              </w:r>
              <w:r w:rsidDel="00E918D3">
                <w:rPr>
                  <w:rFonts w:ascii="Calibri" w:hAnsi="Calibri"/>
                  <w:b/>
                  <w:color w:val="000000"/>
                </w:rPr>
                <w:delInstrText xml:space="preserve"> REF _Ref471835411 \r \h </w:delInstrText>
              </w:r>
              <w:r w:rsidDel="00E918D3">
                <w:rPr>
                  <w:rFonts w:ascii="Calibri" w:hAnsi="Calibri"/>
                  <w:b/>
                  <w:color w:val="000000"/>
                </w:rPr>
              </w:r>
              <w:r w:rsidDel="00E918D3">
                <w:rPr>
                  <w:rFonts w:ascii="Calibri" w:hAnsi="Calibri"/>
                  <w:b/>
                  <w:color w:val="000000"/>
                </w:rPr>
                <w:fldChar w:fldCharType="separate"/>
              </w:r>
              <w:r w:rsidR="0091163A" w:rsidDel="00E918D3">
                <w:rPr>
                  <w:rFonts w:ascii="Calibri" w:hAnsi="Calibri"/>
                  <w:b/>
                  <w:color w:val="000000"/>
                </w:rPr>
                <w:delText>1.1</w:delText>
              </w:r>
              <w:r w:rsidDel="00E918D3">
                <w:rPr>
                  <w:rFonts w:ascii="Calibri" w:hAnsi="Calibri"/>
                  <w:b/>
                  <w:color w:val="000000"/>
                </w:rPr>
                <w:fldChar w:fldCharType="end"/>
              </w:r>
            </w:del>
          </w:p>
        </w:tc>
      </w:tr>
      <w:tr w:rsidR="00F77F7E" w:rsidRPr="005D6E21" w14:paraId="381D5118" w14:textId="77777777" w:rsidTr="0068142B">
        <w:trPr>
          <w:cantSplit/>
          <w:trHeight w:val="300"/>
          <w:ins w:id="292" w:author="ADASE Richard R" w:date="2018-02-23T16:33:00Z"/>
        </w:trPr>
        <w:tc>
          <w:tcPr>
            <w:cnfStyle w:val="001000000000" w:firstRow="0" w:lastRow="0" w:firstColumn="1" w:lastColumn="0" w:oddVBand="0" w:evenVBand="0" w:oddHBand="0" w:evenHBand="0" w:firstRowFirstColumn="0" w:firstRowLastColumn="0" w:lastRowFirstColumn="0" w:lastRowLastColumn="0"/>
            <w:tcW w:w="1055" w:type="dxa"/>
          </w:tcPr>
          <w:p w14:paraId="2D1E5A6F" w14:textId="55A021EB" w:rsidR="00F77F7E" w:rsidRPr="00FC332D" w:rsidDel="00E918D3" w:rsidRDefault="00F77F7E" w:rsidP="007F64E5">
            <w:pPr>
              <w:spacing w:before="0"/>
              <w:rPr>
                <w:ins w:id="293" w:author="ADASE Richard R" w:date="2018-02-23T16:33:00Z"/>
                <w:rFonts w:ascii="Calibri" w:hAnsi="Calibri"/>
                <w:b w:val="0"/>
                <w:color w:val="000000"/>
              </w:rPr>
            </w:pPr>
            <w:ins w:id="294" w:author="ADASE Richard R" w:date="2018-02-23T16:33:00Z">
              <w:r>
                <w:rPr>
                  <w:rFonts w:ascii="Calibri" w:hAnsi="Calibri"/>
                  <w:b w:val="0"/>
                  <w:color w:val="000000"/>
                </w:rPr>
                <w:t>1.3.</w:t>
              </w:r>
              <w:proofErr w:type="gramStart"/>
              <w:r>
                <w:rPr>
                  <w:rFonts w:ascii="Calibri" w:hAnsi="Calibri"/>
                  <w:b w:val="0"/>
                  <w:color w:val="000000"/>
                </w:rPr>
                <w:t>3.F</w:t>
              </w:r>
              <w:proofErr w:type="gramEnd"/>
              <w:r>
                <w:rPr>
                  <w:rFonts w:ascii="Calibri" w:hAnsi="Calibri"/>
                  <w:b w:val="0"/>
                  <w:color w:val="000000"/>
                </w:rPr>
                <w:t>12</w:t>
              </w:r>
            </w:ins>
          </w:p>
        </w:tc>
        <w:tc>
          <w:tcPr>
            <w:tcW w:w="7153" w:type="dxa"/>
          </w:tcPr>
          <w:p w14:paraId="00800C87" w14:textId="4C9012F3" w:rsidR="00F77F7E" w:rsidRPr="00FC332D" w:rsidDel="00E918D3" w:rsidRDefault="00F77F7E" w:rsidP="007F64E5">
            <w:pPr>
              <w:spacing w:before="0"/>
              <w:cnfStyle w:val="000000000000" w:firstRow="0" w:lastRow="0" w:firstColumn="0" w:lastColumn="0" w:oddVBand="0" w:evenVBand="0" w:oddHBand="0" w:evenHBand="0" w:firstRowFirstColumn="0" w:firstRowLastColumn="0" w:lastRowFirstColumn="0" w:lastRowLastColumn="0"/>
              <w:rPr>
                <w:ins w:id="295" w:author="ADASE Richard R" w:date="2018-02-23T16:33:00Z"/>
                <w:rFonts w:ascii="Calibri" w:hAnsi="Calibri"/>
                <w:color w:val="000000"/>
              </w:rPr>
            </w:pPr>
            <w:ins w:id="296" w:author="ADASE Richard R" w:date="2018-02-23T16:33:00Z">
              <w:r w:rsidRPr="00F77F7E">
                <w:rPr>
                  <w:rFonts w:ascii="Calibri" w:hAnsi="Calibri"/>
                  <w:color w:val="000000"/>
                </w:rPr>
                <w:t>The user will be able to view a list of documents that have been attached to a WR.</w:t>
              </w:r>
            </w:ins>
          </w:p>
        </w:tc>
        <w:tc>
          <w:tcPr>
            <w:tcW w:w="1368" w:type="dxa"/>
          </w:tcPr>
          <w:p w14:paraId="4B6D3880" w14:textId="29C77F94" w:rsidR="00F77F7E" w:rsidDel="00E918D3" w:rsidRDefault="00F77F7E" w:rsidP="007F64E5">
            <w:pPr>
              <w:spacing w:before="0"/>
              <w:jc w:val="center"/>
              <w:cnfStyle w:val="000000000000" w:firstRow="0" w:lastRow="0" w:firstColumn="0" w:lastColumn="0" w:oddVBand="0" w:evenVBand="0" w:oddHBand="0" w:evenHBand="0" w:firstRowFirstColumn="0" w:firstRowLastColumn="0" w:lastRowFirstColumn="0" w:lastRowLastColumn="0"/>
              <w:rPr>
                <w:ins w:id="297" w:author="ADASE Richard R" w:date="2018-02-23T16:33:00Z"/>
                <w:rFonts w:ascii="Calibri" w:hAnsi="Calibri"/>
                <w:b/>
                <w:color w:val="000000"/>
              </w:rPr>
            </w:pPr>
            <w:ins w:id="298" w:author="ADASE Richard R" w:date="2018-02-23T16:33:00Z">
              <w:r>
                <w:rPr>
                  <w:rFonts w:ascii="Calibri" w:hAnsi="Calibri"/>
                  <w:b/>
                  <w:color w:val="000000"/>
                </w:rPr>
                <w:fldChar w:fldCharType="begin"/>
              </w:r>
              <w:r>
                <w:rPr>
                  <w:rFonts w:ascii="Calibri" w:hAnsi="Calibri"/>
                  <w:b/>
                  <w:color w:val="000000"/>
                </w:rPr>
                <w:instrText xml:space="preserve"> REF _Ref507166956 \r \h </w:instrText>
              </w:r>
            </w:ins>
            <w:r>
              <w:rPr>
                <w:rFonts w:ascii="Calibri" w:hAnsi="Calibri"/>
                <w:b/>
                <w:color w:val="000000"/>
              </w:rPr>
            </w:r>
            <w:r>
              <w:rPr>
                <w:rFonts w:ascii="Calibri" w:hAnsi="Calibri"/>
                <w:b/>
                <w:color w:val="000000"/>
              </w:rPr>
              <w:fldChar w:fldCharType="separate"/>
            </w:r>
            <w:ins w:id="299" w:author="ADASE Richard R" w:date="2018-02-23T16:33:00Z">
              <w:r>
                <w:rPr>
                  <w:rFonts w:ascii="Calibri" w:hAnsi="Calibri"/>
                  <w:b/>
                  <w:color w:val="000000"/>
                </w:rPr>
                <w:t>3.3</w:t>
              </w:r>
              <w:r>
                <w:rPr>
                  <w:rFonts w:ascii="Calibri" w:hAnsi="Calibri"/>
                  <w:b/>
                  <w:color w:val="000000"/>
                </w:rPr>
                <w:fldChar w:fldCharType="end"/>
              </w:r>
            </w:ins>
          </w:p>
        </w:tc>
      </w:tr>
      <w:tr w:rsidR="00F77F7E" w:rsidRPr="005D6E21" w14:paraId="43DC13B9" w14:textId="77777777" w:rsidTr="0068142B">
        <w:trPr>
          <w:cantSplit/>
          <w:trHeight w:val="300"/>
          <w:ins w:id="300" w:author="ADASE Richard R" w:date="2018-02-23T16:33:00Z"/>
        </w:trPr>
        <w:tc>
          <w:tcPr>
            <w:cnfStyle w:val="001000000000" w:firstRow="0" w:lastRow="0" w:firstColumn="1" w:lastColumn="0" w:oddVBand="0" w:evenVBand="0" w:oddHBand="0" w:evenHBand="0" w:firstRowFirstColumn="0" w:firstRowLastColumn="0" w:lastRowFirstColumn="0" w:lastRowLastColumn="0"/>
            <w:tcW w:w="1055" w:type="dxa"/>
          </w:tcPr>
          <w:p w14:paraId="0AE27F66" w14:textId="19727FA9" w:rsidR="00F77F7E" w:rsidRPr="00FC332D" w:rsidDel="00E918D3" w:rsidRDefault="00F77F7E" w:rsidP="007F64E5">
            <w:pPr>
              <w:spacing w:before="0"/>
              <w:rPr>
                <w:ins w:id="301" w:author="ADASE Richard R" w:date="2018-02-23T16:33:00Z"/>
                <w:rFonts w:ascii="Calibri" w:hAnsi="Calibri"/>
                <w:b w:val="0"/>
                <w:color w:val="000000"/>
              </w:rPr>
            </w:pPr>
            <w:ins w:id="302" w:author="ADASE Richard R" w:date="2018-02-23T16:33:00Z">
              <w:r>
                <w:rPr>
                  <w:rFonts w:ascii="Calibri" w:hAnsi="Calibri"/>
                  <w:b w:val="0"/>
                  <w:color w:val="000000"/>
                </w:rPr>
                <w:t>1.3.</w:t>
              </w:r>
              <w:proofErr w:type="gramStart"/>
              <w:r>
                <w:rPr>
                  <w:rFonts w:ascii="Calibri" w:hAnsi="Calibri"/>
                  <w:b w:val="0"/>
                  <w:color w:val="000000"/>
                </w:rPr>
                <w:t>3.F</w:t>
              </w:r>
              <w:proofErr w:type="gramEnd"/>
              <w:r>
                <w:rPr>
                  <w:rFonts w:ascii="Calibri" w:hAnsi="Calibri"/>
                  <w:b w:val="0"/>
                  <w:color w:val="000000"/>
                </w:rPr>
                <w:t>14</w:t>
              </w:r>
            </w:ins>
          </w:p>
        </w:tc>
        <w:tc>
          <w:tcPr>
            <w:tcW w:w="7153" w:type="dxa"/>
          </w:tcPr>
          <w:p w14:paraId="2E3E2706" w14:textId="7F181A8B" w:rsidR="00F77F7E" w:rsidRPr="00FC332D" w:rsidDel="00E918D3" w:rsidRDefault="00F77F7E" w:rsidP="007F64E5">
            <w:pPr>
              <w:spacing w:before="0"/>
              <w:cnfStyle w:val="000000000000" w:firstRow="0" w:lastRow="0" w:firstColumn="0" w:lastColumn="0" w:oddVBand="0" w:evenVBand="0" w:oddHBand="0" w:evenHBand="0" w:firstRowFirstColumn="0" w:firstRowLastColumn="0" w:lastRowFirstColumn="0" w:lastRowLastColumn="0"/>
              <w:rPr>
                <w:ins w:id="303" w:author="ADASE Richard R" w:date="2018-02-23T16:33:00Z"/>
                <w:rFonts w:ascii="Calibri" w:hAnsi="Calibri"/>
                <w:color w:val="000000"/>
              </w:rPr>
            </w:pPr>
            <w:ins w:id="304" w:author="ADASE Richard R" w:date="2018-02-23T16:33:00Z">
              <w:r w:rsidRPr="00F77F7E">
                <w:rPr>
                  <w:rFonts w:ascii="Calibri" w:hAnsi="Calibri"/>
                  <w:color w:val="000000"/>
                </w:rPr>
                <w:t>The user will be able to view a list of documents that have been attached to feature.</w:t>
              </w:r>
            </w:ins>
          </w:p>
        </w:tc>
        <w:tc>
          <w:tcPr>
            <w:tcW w:w="1368" w:type="dxa"/>
          </w:tcPr>
          <w:p w14:paraId="216BE926" w14:textId="0980D017" w:rsidR="00F77F7E" w:rsidDel="00E918D3" w:rsidRDefault="00F77F7E" w:rsidP="007F64E5">
            <w:pPr>
              <w:spacing w:before="0"/>
              <w:jc w:val="center"/>
              <w:cnfStyle w:val="000000000000" w:firstRow="0" w:lastRow="0" w:firstColumn="0" w:lastColumn="0" w:oddVBand="0" w:evenVBand="0" w:oddHBand="0" w:evenHBand="0" w:firstRowFirstColumn="0" w:firstRowLastColumn="0" w:lastRowFirstColumn="0" w:lastRowLastColumn="0"/>
              <w:rPr>
                <w:ins w:id="305" w:author="ADASE Richard R" w:date="2018-02-23T16:33:00Z"/>
                <w:rFonts w:ascii="Calibri" w:hAnsi="Calibri"/>
                <w:b/>
                <w:color w:val="000000"/>
              </w:rPr>
            </w:pPr>
            <w:ins w:id="306" w:author="ADASE Richard R" w:date="2018-02-23T16:33:00Z">
              <w:r>
                <w:rPr>
                  <w:rFonts w:ascii="Calibri" w:hAnsi="Calibri"/>
                  <w:b/>
                  <w:color w:val="000000"/>
                </w:rPr>
                <w:fldChar w:fldCharType="begin"/>
              </w:r>
              <w:r>
                <w:rPr>
                  <w:rFonts w:ascii="Calibri" w:hAnsi="Calibri"/>
                  <w:b/>
                  <w:color w:val="000000"/>
                </w:rPr>
                <w:instrText xml:space="preserve"> REF _Ref507166956 \r \h </w:instrText>
              </w:r>
            </w:ins>
            <w:r>
              <w:rPr>
                <w:rFonts w:ascii="Calibri" w:hAnsi="Calibri"/>
                <w:b/>
                <w:color w:val="000000"/>
              </w:rPr>
            </w:r>
            <w:r>
              <w:rPr>
                <w:rFonts w:ascii="Calibri" w:hAnsi="Calibri"/>
                <w:b/>
                <w:color w:val="000000"/>
              </w:rPr>
              <w:fldChar w:fldCharType="separate"/>
            </w:r>
            <w:ins w:id="307" w:author="ADASE Richard R" w:date="2018-02-23T16:33:00Z">
              <w:r>
                <w:rPr>
                  <w:rFonts w:ascii="Calibri" w:hAnsi="Calibri"/>
                  <w:b/>
                  <w:color w:val="000000"/>
                </w:rPr>
                <w:t>3.3</w:t>
              </w:r>
              <w:r>
                <w:rPr>
                  <w:rFonts w:ascii="Calibri" w:hAnsi="Calibri"/>
                  <w:b/>
                  <w:color w:val="000000"/>
                </w:rPr>
                <w:fldChar w:fldCharType="end"/>
              </w:r>
            </w:ins>
          </w:p>
        </w:tc>
      </w:tr>
      <w:tr w:rsidR="00FC332D" w:rsidRPr="005D6E21" w14:paraId="1990BCF5"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55" w:type="dxa"/>
          </w:tcPr>
          <w:p w14:paraId="461847C1" w14:textId="22D06F1F" w:rsidR="00FC332D" w:rsidRPr="002C3401" w:rsidRDefault="00FC332D" w:rsidP="007F64E5">
            <w:pPr>
              <w:spacing w:before="0"/>
              <w:rPr>
                <w:rFonts w:ascii="Calibri" w:hAnsi="Calibri"/>
                <w:b w:val="0"/>
                <w:color w:val="000000"/>
              </w:rPr>
            </w:pPr>
            <w:commentRangeStart w:id="308"/>
            <w:del w:id="309" w:author="Adase, Richard R" w:date="2017-03-17T16:55:00Z">
              <w:r w:rsidRPr="00FC332D" w:rsidDel="00E918D3">
                <w:rPr>
                  <w:rFonts w:ascii="Calibri" w:hAnsi="Calibri"/>
                  <w:b w:val="0"/>
                  <w:color w:val="000000"/>
                </w:rPr>
                <w:delText>1.3.3.T1</w:delText>
              </w:r>
            </w:del>
          </w:p>
        </w:tc>
        <w:tc>
          <w:tcPr>
            <w:tcW w:w="7153" w:type="dxa"/>
          </w:tcPr>
          <w:p w14:paraId="2C85935A" w14:textId="594ABA0D" w:rsidR="00FC332D" w:rsidRPr="00FC332D" w:rsidRDefault="00FC332D"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del w:id="310" w:author="Adase, Richard R" w:date="2017-03-17T16:55:00Z">
              <w:r w:rsidRPr="00FC332D" w:rsidDel="00E918D3">
                <w:rPr>
                  <w:rFonts w:ascii="Calibri" w:hAnsi="Calibri"/>
                  <w:color w:val="000000"/>
                </w:rPr>
                <w:delText>The system will display the following attributes of historical changes to a feature by WR: […]</w:delText>
              </w:r>
            </w:del>
          </w:p>
        </w:tc>
        <w:tc>
          <w:tcPr>
            <w:tcW w:w="1368" w:type="dxa"/>
          </w:tcPr>
          <w:p w14:paraId="1B72AE2D" w14:textId="614CC5BC" w:rsidR="00FC332D" w:rsidRPr="005D6E21" w:rsidRDefault="00276785" w:rsidP="007F64E5">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del w:id="311" w:author="Adase, Richard R" w:date="2017-03-17T16:55:00Z">
              <w:r w:rsidDel="00E918D3">
                <w:rPr>
                  <w:rFonts w:ascii="Calibri" w:hAnsi="Calibri"/>
                  <w:b/>
                  <w:color w:val="000000"/>
                </w:rPr>
                <w:fldChar w:fldCharType="begin"/>
              </w:r>
              <w:r w:rsidDel="00E918D3">
                <w:rPr>
                  <w:rFonts w:ascii="Calibri" w:hAnsi="Calibri"/>
                  <w:b/>
                  <w:color w:val="000000"/>
                </w:rPr>
                <w:delInstrText xml:space="preserve"> REF _Ref471835411 \r \h </w:delInstrText>
              </w:r>
              <w:r w:rsidDel="00E918D3">
                <w:rPr>
                  <w:rFonts w:ascii="Calibri" w:hAnsi="Calibri"/>
                  <w:b/>
                  <w:color w:val="000000"/>
                </w:rPr>
              </w:r>
              <w:r w:rsidDel="00E918D3">
                <w:rPr>
                  <w:rFonts w:ascii="Calibri" w:hAnsi="Calibri"/>
                  <w:b/>
                  <w:color w:val="000000"/>
                </w:rPr>
                <w:fldChar w:fldCharType="separate"/>
              </w:r>
              <w:r w:rsidR="0091163A" w:rsidDel="00E918D3">
                <w:rPr>
                  <w:rFonts w:ascii="Calibri" w:hAnsi="Calibri"/>
                  <w:b/>
                  <w:color w:val="000000"/>
                </w:rPr>
                <w:delText>1.1</w:delText>
              </w:r>
              <w:r w:rsidDel="00E918D3">
                <w:rPr>
                  <w:rFonts w:ascii="Calibri" w:hAnsi="Calibri"/>
                  <w:b/>
                  <w:color w:val="000000"/>
                </w:rPr>
                <w:fldChar w:fldCharType="end"/>
              </w:r>
            </w:del>
            <w:commentRangeEnd w:id="308"/>
            <w:r w:rsidR="00E918D3">
              <w:rPr>
                <w:rStyle w:val="CommentReference"/>
              </w:rPr>
              <w:commentReference w:id="308"/>
            </w:r>
          </w:p>
        </w:tc>
      </w:tr>
      <w:tr w:rsidR="0042327D" w:rsidRPr="005D6E21" w14:paraId="7CE1F498" w14:textId="77777777" w:rsidTr="0068142B">
        <w:trPr>
          <w:cantSplit/>
          <w:trHeight w:val="300"/>
          <w:ins w:id="312" w:author="ADASE Richard R" w:date="2018-02-23T17:00:00Z"/>
        </w:trPr>
        <w:tc>
          <w:tcPr>
            <w:cnfStyle w:val="001000000000" w:firstRow="0" w:lastRow="0" w:firstColumn="1" w:lastColumn="0" w:oddVBand="0" w:evenVBand="0" w:oddHBand="0" w:evenHBand="0" w:firstRowFirstColumn="0" w:firstRowLastColumn="0" w:lastRowFirstColumn="0" w:lastRowLastColumn="0"/>
            <w:tcW w:w="1055" w:type="dxa"/>
          </w:tcPr>
          <w:p w14:paraId="57FC6E59" w14:textId="23213DE0" w:rsidR="0042327D" w:rsidRPr="00FC332D" w:rsidDel="00E918D3" w:rsidRDefault="0042327D" w:rsidP="007F64E5">
            <w:pPr>
              <w:spacing w:before="0"/>
              <w:rPr>
                <w:ins w:id="313" w:author="ADASE Richard R" w:date="2018-02-23T17:00:00Z"/>
                <w:rFonts w:ascii="Calibri" w:hAnsi="Calibri"/>
                <w:b w:val="0"/>
                <w:color w:val="000000"/>
              </w:rPr>
            </w:pPr>
            <w:ins w:id="314" w:author="ADASE Richard R" w:date="2018-02-23T17:00:00Z">
              <w:r>
                <w:rPr>
                  <w:rFonts w:ascii="Calibri" w:hAnsi="Calibri"/>
                  <w:b w:val="0"/>
                  <w:color w:val="000000"/>
                </w:rPr>
                <w:t>1.3.</w:t>
              </w:r>
              <w:proofErr w:type="gramStart"/>
              <w:r>
                <w:rPr>
                  <w:rFonts w:ascii="Calibri" w:hAnsi="Calibri"/>
                  <w:b w:val="0"/>
                  <w:color w:val="000000"/>
                </w:rPr>
                <w:t>4.F</w:t>
              </w:r>
              <w:proofErr w:type="gramEnd"/>
              <w:r>
                <w:rPr>
                  <w:rFonts w:ascii="Calibri" w:hAnsi="Calibri"/>
                  <w:b w:val="0"/>
                  <w:color w:val="000000"/>
                </w:rPr>
                <w:t>8</w:t>
              </w:r>
            </w:ins>
          </w:p>
        </w:tc>
        <w:tc>
          <w:tcPr>
            <w:tcW w:w="7153" w:type="dxa"/>
          </w:tcPr>
          <w:p w14:paraId="0A222D98" w14:textId="65187CD4" w:rsidR="0042327D" w:rsidRPr="00FC332D" w:rsidDel="00E918D3" w:rsidRDefault="0042327D" w:rsidP="007F64E5">
            <w:pPr>
              <w:spacing w:before="0"/>
              <w:cnfStyle w:val="000000000000" w:firstRow="0" w:lastRow="0" w:firstColumn="0" w:lastColumn="0" w:oddVBand="0" w:evenVBand="0" w:oddHBand="0" w:evenHBand="0" w:firstRowFirstColumn="0" w:firstRowLastColumn="0" w:lastRowFirstColumn="0" w:lastRowLastColumn="0"/>
              <w:rPr>
                <w:ins w:id="315" w:author="ADASE Richard R" w:date="2018-02-23T17:00:00Z"/>
                <w:rFonts w:ascii="Calibri" w:hAnsi="Calibri"/>
                <w:color w:val="000000"/>
              </w:rPr>
            </w:pPr>
            <w:ins w:id="316" w:author="ADASE Richard R" w:date="2018-02-23T17:00:00Z">
              <w:r w:rsidRPr="0042327D">
                <w:rPr>
                  <w:rFonts w:ascii="Calibri" w:hAnsi="Calibri"/>
                  <w:color w:val="000000"/>
                </w:rPr>
                <w:t>When a feature is added, the user will be prompted to enter required attributes, if any.</w:t>
              </w:r>
            </w:ins>
          </w:p>
        </w:tc>
        <w:tc>
          <w:tcPr>
            <w:tcW w:w="1368" w:type="dxa"/>
          </w:tcPr>
          <w:p w14:paraId="5C3BCADA" w14:textId="6E0EE834" w:rsidR="0042327D" w:rsidDel="00E918D3" w:rsidRDefault="0042327D" w:rsidP="007F64E5">
            <w:pPr>
              <w:spacing w:before="0"/>
              <w:jc w:val="center"/>
              <w:cnfStyle w:val="000000000000" w:firstRow="0" w:lastRow="0" w:firstColumn="0" w:lastColumn="0" w:oddVBand="0" w:evenVBand="0" w:oddHBand="0" w:evenHBand="0" w:firstRowFirstColumn="0" w:firstRowLastColumn="0" w:lastRowFirstColumn="0" w:lastRowLastColumn="0"/>
              <w:rPr>
                <w:ins w:id="317" w:author="ADASE Richard R" w:date="2018-02-23T17:00:00Z"/>
                <w:rFonts w:ascii="Calibri" w:hAnsi="Calibri"/>
                <w:b/>
                <w:color w:val="000000"/>
              </w:rPr>
            </w:pPr>
            <w:ins w:id="318" w:author="ADASE Richard R" w:date="2018-02-23T17:01:00Z">
              <w:r>
                <w:rPr>
                  <w:rFonts w:ascii="Calibri" w:hAnsi="Calibri"/>
                  <w:b/>
                  <w:color w:val="000000"/>
                </w:rPr>
                <w:fldChar w:fldCharType="begin"/>
              </w:r>
              <w:r>
                <w:rPr>
                  <w:rFonts w:ascii="Calibri" w:hAnsi="Calibri"/>
                  <w:b/>
                  <w:color w:val="000000"/>
                </w:rPr>
                <w:instrText xml:space="preserve"> REF _Ref507083467 \r \h </w:instrText>
              </w:r>
            </w:ins>
            <w:r>
              <w:rPr>
                <w:rFonts w:ascii="Calibri" w:hAnsi="Calibri"/>
                <w:b/>
                <w:color w:val="000000"/>
              </w:rPr>
            </w:r>
            <w:r>
              <w:rPr>
                <w:rFonts w:ascii="Calibri" w:hAnsi="Calibri"/>
                <w:b/>
                <w:color w:val="000000"/>
              </w:rPr>
              <w:fldChar w:fldCharType="separate"/>
            </w:r>
            <w:ins w:id="319" w:author="ADASE Richard R" w:date="2018-02-23T17:12:00Z">
              <w:r w:rsidR="003C47D1">
                <w:rPr>
                  <w:rFonts w:ascii="Calibri" w:hAnsi="Calibri"/>
                  <w:b/>
                  <w:color w:val="000000"/>
                </w:rPr>
                <w:t>1.3.4</w:t>
              </w:r>
            </w:ins>
            <w:ins w:id="320" w:author="ADASE Richard R" w:date="2018-02-23T17:01:00Z">
              <w:r>
                <w:rPr>
                  <w:rFonts w:ascii="Calibri" w:hAnsi="Calibri"/>
                  <w:b/>
                  <w:color w:val="000000"/>
                </w:rPr>
                <w:fldChar w:fldCharType="end"/>
              </w:r>
            </w:ins>
          </w:p>
        </w:tc>
      </w:tr>
      <w:tr w:rsidR="003C47D1" w:rsidRPr="005D6E21" w14:paraId="6B60BDF3" w14:textId="77777777" w:rsidTr="0068142B">
        <w:trPr>
          <w:cantSplit/>
          <w:trHeight w:val="300"/>
          <w:ins w:id="321" w:author="ADASE Richard R" w:date="2018-02-23T17:12:00Z"/>
        </w:trPr>
        <w:tc>
          <w:tcPr>
            <w:cnfStyle w:val="001000000000" w:firstRow="0" w:lastRow="0" w:firstColumn="1" w:lastColumn="0" w:oddVBand="0" w:evenVBand="0" w:oddHBand="0" w:evenHBand="0" w:firstRowFirstColumn="0" w:firstRowLastColumn="0" w:lastRowFirstColumn="0" w:lastRowLastColumn="0"/>
            <w:tcW w:w="1055" w:type="dxa"/>
          </w:tcPr>
          <w:p w14:paraId="7BB032BF" w14:textId="433715C7" w:rsidR="003C47D1" w:rsidRDefault="003C47D1" w:rsidP="007F64E5">
            <w:pPr>
              <w:spacing w:before="0"/>
              <w:rPr>
                <w:ins w:id="322" w:author="ADASE Richard R" w:date="2018-02-23T17:12:00Z"/>
                <w:rFonts w:ascii="Calibri" w:hAnsi="Calibri"/>
                <w:b w:val="0"/>
                <w:color w:val="000000"/>
              </w:rPr>
            </w:pPr>
            <w:ins w:id="323" w:author="ADASE Richard R" w:date="2018-02-23T17:12:00Z">
              <w:r>
                <w:rPr>
                  <w:rFonts w:ascii="Calibri" w:hAnsi="Calibri"/>
                  <w:b w:val="0"/>
                  <w:color w:val="000000"/>
                </w:rPr>
                <w:t>1.3.</w:t>
              </w:r>
              <w:proofErr w:type="gramStart"/>
              <w:r>
                <w:rPr>
                  <w:rFonts w:ascii="Calibri" w:hAnsi="Calibri"/>
                  <w:b w:val="0"/>
                  <w:color w:val="000000"/>
                </w:rPr>
                <w:t>4.F</w:t>
              </w:r>
              <w:proofErr w:type="gramEnd"/>
              <w:r>
                <w:rPr>
                  <w:rFonts w:ascii="Calibri" w:hAnsi="Calibri"/>
                  <w:b w:val="0"/>
                  <w:color w:val="000000"/>
                </w:rPr>
                <w:t>9</w:t>
              </w:r>
            </w:ins>
          </w:p>
        </w:tc>
        <w:tc>
          <w:tcPr>
            <w:tcW w:w="7153" w:type="dxa"/>
          </w:tcPr>
          <w:p w14:paraId="3197D175" w14:textId="6BC48628" w:rsidR="003C47D1" w:rsidRPr="0042327D" w:rsidRDefault="003C47D1" w:rsidP="007F64E5">
            <w:pPr>
              <w:spacing w:before="0"/>
              <w:cnfStyle w:val="000000000000" w:firstRow="0" w:lastRow="0" w:firstColumn="0" w:lastColumn="0" w:oddVBand="0" w:evenVBand="0" w:oddHBand="0" w:evenHBand="0" w:firstRowFirstColumn="0" w:firstRowLastColumn="0" w:lastRowFirstColumn="0" w:lastRowLastColumn="0"/>
              <w:rPr>
                <w:ins w:id="324" w:author="ADASE Richard R" w:date="2018-02-23T17:12:00Z"/>
                <w:rFonts w:ascii="Calibri" w:hAnsi="Calibri"/>
                <w:color w:val="000000"/>
              </w:rPr>
            </w:pPr>
            <w:ins w:id="325" w:author="ADASE Richard R" w:date="2018-02-23T17:12:00Z">
              <w:r w:rsidRPr="003C47D1">
                <w:rPr>
                  <w:rFonts w:ascii="Calibri" w:hAnsi="Calibri"/>
                  <w:color w:val="000000"/>
                </w:rPr>
                <w:t xml:space="preserve">The user will be able to edit attributes of a feature that a user </w:t>
              </w:r>
              <w:proofErr w:type="gramStart"/>
              <w:r w:rsidRPr="003C47D1">
                <w:rPr>
                  <w:rFonts w:ascii="Calibri" w:hAnsi="Calibri"/>
                  <w:color w:val="000000"/>
                </w:rPr>
                <w:t>is allowed to</w:t>
              </w:r>
              <w:proofErr w:type="gramEnd"/>
              <w:r w:rsidRPr="003C47D1">
                <w:rPr>
                  <w:rFonts w:ascii="Calibri" w:hAnsi="Calibri"/>
                  <w:color w:val="000000"/>
                </w:rPr>
                <w:t xml:space="preserve"> edit.</w:t>
              </w:r>
            </w:ins>
          </w:p>
        </w:tc>
        <w:tc>
          <w:tcPr>
            <w:tcW w:w="1368" w:type="dxa"/>
          </w:tcPr>
          <w:p w14:paraId="284B49F3" w14:textId="02240B10" w:rsidR="003C47D1" w:rsidRDefault="003C47D1" w:rsidP="007F64E5">
            <w:pPr>
              <w:spacing w:before="0"/>
              <w:jc w:val="center"/>
              <w:cnfStyle w:val="000000000000" w:firstRow="0" w:lastRow="0" w:firstColumn="0" w:lastColumn="0" w:oddVBand="0" w:evenVBand="0" w:oddHBand="0" w:evenHBand="0" w:firstRowFirstColumn="0" w:firstRowLastColumn="0" w:lastRowFirstColumn="0" w:lastRowLastColumn="0"/>
              <w:rPr>
                <w:ins w:id="326" w:author="ADASE Richard R" w:date="2018-02-23T17:12:00Z"/>
                <w:rFonts w:ascii="Calibri" w:hAnsi="Calibri"/>
                <w:b/>
                <w:color w:val="000000"/>
              </w:rPr>
            </w:pPr>
            <w:ins w:id="327" w:author="ADASE Richard R" w:date="2018-02-23T17:12:00Z">
              <w:r>
                <w:rPr>
                  <w:rFonts w:ascii="Calibri" w:hAnsi="Calibri"/>
                  <w:b/>
                  <w:color w:val="000000"/>
                </w:rPr>
                <w:fldChar w:fldCharType="begin"/>
              </w:r>
              <w:r>
                <w:rPr>
                  <w:rFonts w:ascii="Calibri" w:hAnsi="Calibri"/>
                  <w:b/>
                  <w:color w:val="000000"/>
                </w:rPr>
                <w:instrText xml:space="preserve"> REF _Ref507083467 \r \h </w:instrText>
              </w:r>
            </w:ins>
            <w:r>
              <w:rPr>
                <w:rFonts w:ascii="Calibri" w:hAnsi="Calibri"/>
                <w:b/>
                <w:color w:val="000000"/>
              </w:rPr>
            </w:r>
            <w:r>
              <w:rPr>
                <w:rFonts w:ascii="Calibri" w:hAnsi="Calibri"/>
                <w:b/>
                <w:color w:val="000000"/>
              </w:rPr>
              <w:fldChar w:fldCharType="separate"/>
            </w:r>
            <w:ins w:id="328" w:author="ADASE Richard R" w:date="2018-02-23T17:12:00Z">
              <w:r>
                <w:rPr>
                  <w:rFonts w:ascii="Calibri" w:hAnsi="Calibri"/>
                  <w:b/>
                  <w:color w:val="000000"/>
                </w:rPr>
                <w:t>1.3.4</w:t>
              </w:r>
              <w:r>
                <w:rPr>
                  <w:rFonts w:ascii="Calibri" w:hAnsi="Calibri"/>
                  <w:b/>
                  <w:color w:val="000000"/>
                </w:rPr>
                <w:fldChar w:fldCharType="end"/>
              </w:r>
            </w:ins>
          </w:p>
        </w:tc>
      </w:tr>
      <w:tr w:rsidR="005D6E21" w:rsidRPr="005D6E21" w14:paraId="0D242C27"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55" w:type="dxa"/>
          </w:tcPr>
          <w:p w14:paraId="4E2A09E6" w14:textId="04BD3EF3" w:rsidR="005D6E21" w:rsidRPr="005D6E21" w:rsidRDefault="005D6E21" w:rsidP="002C3401">
            <w:pPr>
              <w:spacing w:before="0"/>
              <w:rPr>
                <w:rFonts w:ascii="Calibri" w:hAnsi="Calibri"/>
                <w:b w:val="0"/>
                <w:color w:val="000000"/>
              </w:rPr>
            </w:pPr>
            <w:r w:rsidRPr="005D6E21">
              <w:rPr>
                <w:rFonts w:ascii="Calibri" w:hAnsi="Calibri"/>
                <w:b w:val="0"/>
                <w:color w:val="000000"/>
              </w:rPr>
              <w:t>1.3.</w:t>
            </w:r>
            <w:proofErr w:type="gramStart"/>
            <w:r w:rsidRPr="005D6E21">
              <w:rPr>
                <w:rFonts w:ascii="Calibri" w:hAnsi="Calibri"/>
                <w:b w:val="0"/>
                <w:color w:val="000000"/>
              </w:rPr>
              <w:t>4.F</w:t>
            </w:r>
            <w:proofErr w:type="gramEnd"/>
            <w:r w:rsidRPr="005D6E21">
              <w:rPr>
                <w:rFonts w:ascii="Calibri" w:hAnsi="Calibri"/>
                <w:b w:val="0"/>
                <w:color w:val="000000"/>
              </w:rPr>
              <w:t>12</w:t>
            </w:r>
          </w:p>
        </w:tc>
        <w:tc>
          <w:tcPr>
            <w:tcW w:w="7153" w:type="dxa"/>
          </w:tcPr>
          <w:p w14:paraId="3DCAA36F" w14:textId="6B249D88" w:rsidR="005D6E21" w:rsidRPr="005D6E21" w:rsidRDefault="005D6E21" w:rsidP="002C3401">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The user will be able to connect a feature to another feature. Electrical connectivity is defined in section XI of the GIS Connectivity DRD Appendix.</w:t>
            </w:r>
          </w:p>
        </w:tc>
        <w:tc>
          <w:tcPr>
            <w:tcW w:w="1368" w:type="dxa"/>
          </w:tcPr>
          <w:p w14:paraId="21EC9BDD" w14:textId="5E3AC9D7" w:rsidR="005D6E21" w:rsidRPr="005D6E21" w:rsidRDefault="00D82B3E" w:rsidP="007F64E5">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fldChar w:fldCharType="begin"/>
            </w:r>
            <w:r>
              <w:rPr>
                <w:rFonts w:ascii="Calibri" w:hAnsi="Calibri"/>
                <w:b/>
                <w:color w:val="000000"/>
              </w:rPr>
              <w:instrText xml:space="preserve"> REF _Ref471827117 \r \h </w:instrText>
            </w:r>
            <w:r>
              <w:rPr>
                <w:rFonts w:ascii="Calibri" w:hAnsi="Calibri"/>
                <w:b/>
                <w:color w:val="000000"/>
              </w:rPr>
            </w:r>
            <w:r>
              <w:rPr>
                <w:rFonts w:ascii="Calibri" w:hAnsi="Calibri"/>
                <w:b/>
                <w:color w:val="000000"/>
              </w:rPr>
              <w:fldChar w:fldCharType="separate"/>
            </w:r>
            <w:r w:rsidR="0091163A">
              <w:rPr>
                <w:rFonts w:ascii="Calibri" w:hAnsi="Calibri"/>
                <w:b/>
                <w:color w:val="000000"/>
              </w:rPr>
              <w:t>4.1</w:t>
            </w:r>
            <w:r>
              <w:rPr>
                <w:rFonts w:ascii="Calibri" w:hAnsi="Calibri"/>
                <w:b/>
                <w:color w:val="000000"/>
              </w:rPr>
              <w:fldChar w:fldCharType="end"/>
            </w:r>
          </w:p>
        </w:tc>
      </w:tr>
      <w:tr w:rsidR="005D6E21" w:rsidRPr="005D6E21" w:rsidDel="00D769F6" w14:paraId="3018209B" w14:textId="0DF79F76" w:rsidTr="0068142B">
        <w:trPr>
          <w:cantSplit/>
          <w:trHeight w:val="300"/>
          <w:del w:id="329" w:author="Adase, Richard R" w:date="2017-07-12T19:26:00Z"/>
        </w:trPr>
        <w:tc>
          <w:tcPr>
            <w:cnfStyle w:val="001000000000" w:firstRow="0" w:lastRow="0" w:firstColumn="1" w:lastColumn="0" w:oddVBand="0" w:evenVBand="0" w:oddHBand="0" w:evenHBand="0" w:firstRowFirstColumn="0" w:firstRowLastColumn="0" w:lastRowFirstColumn="0" w:lastRowLastColumn="0"/>
            <w:tcW w:w="1055" w:type="dxa"/>
          </w:tcPr>
          <w:p w14:paraId="156162FD" w14:textId="454EFA33" w:rsidR="005D6E21" w:rsidRPr="005D6E21" w:rsidDel="00D769F6" w:rsidRDefault="005D6E21" w:rsidP="002C3401">
            <w:pPr>
              <w:spacing w:before="0"/>
              <w:rPr>
                <w:del w:id="330" w:author="Adase, Richard R" w:date="2017-07-12T19:26:00Z"/>
                <w:rFonts w:ascii="Calibri" w:hAnsi="Calibri"/>
                <w:b w:val="0"/>
                <w:color w:val="000000"/>
              </w:rPr>
            </w:pPr>
            <w:commentRangeStart w:id="331"/>
            <w:commentRangeStart w:id="332"/>
            <w:del w:id="333" w:author="Adase, Richard R" w:date="2017-07-12T19:26:00Z">
              <w:r w:rsidRPr="005D6E21" w:rsidDel="00D769F6">
                <w:rPr>
                  <w:rFonts w:ascii="Calibri" w:hAnsi="Calibri"/>
                  <w:b w:val="0"/>
                  <w:color w:val="000000"/>
                </w:rPr>
                <w:delText>1.3.4.F15</w:delText>
              </w:r>
            </w:del>
          </w:p>
        </w:tc>
        <w:tc>
          <w:tcPr>
            <w:tcW w:w="7153" w:type="dxa"/>
          </w:tcPr>
          <w:p w14:paraId="541F3763" w14:textId="26D6DFFF" w:rsidR="005D6E21" w:rsidRPr="005D6E21" w:rsidDel="00D769F6" w:rsidRDefault="005D6E21" w:rsidP="002C3401">
            <w:pPr>
              <w:spacing w:before="0"/>
              <w:cnfStyle w:val="000000000000" w:firstRow="0" w:lastRow="0" w:firstColumn="0" w:lastColumn="0" w:oddVBand="0" w:evenVBand="0" w:oddHBand="0" w:evenHBand="0" w:firstRowFirstColumn="0" w:firstRowLastColumn="0" w:lastRowFirstColumn="0" w:lastRowLastColumn="0"/>
              <w:rPr>
                <w:del w:id="334" w:author="Adase, Richard R" w:date="2017-07-12T19:26:00Z"/>
                <w:rFonts w:ascii="Calibri" w:hAnsi="Calibri"/>
                <w:color w:val="000000"/>
              </w:rPr>
            </w:pPr>
            <w:del w:id="335" w:author="Adase, Richard R" w:date="2017-07-12T19:26:00Z">
              <w:r w:rsidRPr="005D6E21" w:rsidDel="00D769F6">
                <w:rPr>
                  <w:rFonts w:ascii="Calibri" w:hAnsi="Calibri"/>
                  <w:color w:val="000000"/>
                </w:rPr>
                <w:delText>The user will be able to transfer a selected feature (capture costs).</w:delText>
              </w:r>
              <w:r w:rsidR="000C22C0" w:rsidDel="00D769F6">
                <w:rPr>
                  <w:rStyle w:val="CommentReference"/>
                </w:rPr>
                <w:commentReference w:id="331"/>
              </w:r>
            </w:del>
            <w:r w:rsidR="00DA5FCA">
              <w:rPr>
                <w:rStyle w:val="CommentReference"/>
              </w:rPr>
              <w:commentReference w:id="332"/>
            </w:r>
          </w:p>
        </w:tc>
        <w:tc>
          <w:tcPr>
            <w:tcW w:w="1368" w:type="dxa"/>
          </w:tcPr>
          <w:p w14:paraId="4C9CA2A3" w14:textId="1C5BEF4A" w:rsidR="005D6E21" w:rsidRPr="005D6E21" w:rsidDel="00D769F6" w:rsidRDefault="005D6E21" w:rsidP="007F64E5">
            <w:pPr>
              <w:spacing w:before="0"/>
              <w:jc w:val="center"/>
              <w:cnfStyle w:val="000000000000" w:firstRow="0" w:lastRow="0" w:firstColumn="0" w:lastColumn="0" w:oddVBand="0" w:evenVBand="0" w:oddHBand="0" w:evenHBand="0" w:firstRowFirstColumn="0" w:firstRowLastColumn="0" w:lastRowFirstColumn="0" w:lastRowLastColumn="0"/>
              <w:rPr>
                <w:del w:id="336" w:author="Adase, Richard R" w:date="2017-07-12T19:26:00Z"/>
                <w:rFonts w:ascii="Calibri" w:hAnsi="Calibri"/>
                <w:b/>
                <w:color w:val="000000"/>
              </w:rPr>
            </w:pPr>
          </w:p>
        </w:tc>
      </w:tr>
      <w:commentRangeEnd w:id="331"/>
      <w:commentRangeEnd w:id="332"/>
      <w:tr w:rsidR="00334362" w:rsidRPr="005D6E21" w:rsidDel="00D769F6" w14:paraId="60049AFC" w14:textId="77777777" w:rsidTr="0068142B">
        <w:trPr>
          <w:cantSplit/>
          <w:trHeight w:val="300"/>
          <w:ins w:id="337" w:author="ADASE Richard R" w:date="2018-02-22T14:21:00Z"/>
        </w:trPr>
        <w:tc>
          <w:tcPr>
            <w:cnfStyle w:val="001000000000" w:firstRow="0" w:lastRow="0" w:firstColumn="1" w:lastColumn="0" w:oddVBand="0" w:evenVBand="0" w:oddHBand="0" w:evenHBand="0" w:firstRowFirstColumn="0" w:firstRowLastColumn="0" w:lastRowFirstColumn="0" w:lastRowLastColumn="0"/>
            <w:tcW w:w="1055" w:type="dxa"/>
          </w:tcPr>
          <w:p w14:paraId="013481BB" w14:textId="169D0257" w:rsidR="00334362" w:rsidRPr="005D6E21" w:rsidDel="00D769F6" w:rsidRDefault="00334362" w:rsidP="00334362">
            <w:pPr>
              <w:spacing w:before="0"/>
              <w:rPr>
                <w:ins w:id="338" w:author="ADASE Richard R" w:date="2018-02-22T14:21:00Z"/>
                <w:rFonts w:ascii="Calibri" w:hAnsi="Calibri"/>
                <w:b w:val="0"/>
                <w:color w:val="000000"/>
              </w:rPr>
            </w:pPr>
            <w:ins w:id="339" w:author="ADASE Richard R" w:date="2018-02-22T14:21:00Z">
              <w:r w:rsidRPr="005D6E21">
                <w:rPr>
                  <w:rFonts w:ascii="Calibri" w:hAnsi="Calibri"/>
                  <w:b w:val="0"/>
                  <w:color w:val="000000"/>
                </w:rPr>
                <w:t>1.3.</w:t>
              </w:r>
              <w:proofErr w:type="gramStart"/>
              <w:r w:rsidRPr="005D6E21">
                <w:rPr>
                  <w:rFonts w:ascii="Calibri" w:hAnsi="Calibri"/>
                  <w:b w:val="0"/>
                  <w:color w:val="000000"/>
                </w:rPr>
                <w:t>4.F</w:t>
              </w:r>
              <w:proofErr w:type="gramEnd"/>
              <w:r w:rsidRPr="005D6E21">
                <w:rPr>
                  <w:rFonts w:ascii="Calibri" w:hAnsi="Calibri"/>
                  <w:b w:val="0"/>
                  <w:color w:val="000000"/>
                </w:rPr>
                <w:t>16</w:t>
              </w:r>
            </w:ins>
          </w:p>
        </w:tc>
        <w:tc>
          <w:tcPr>
            <w:tcW w:w="7153" w:type="dxa"/>
          </w:tcPr>
          <w:p w14:paraId="56619F2D" w14:textId="206F83F9" w:rsidR="00334362" w:rsidRPr="005D6E21" w:rsidDel="00D769F6" w:rsidRDefault="00334362" w:rsidP="00334362">
            <w:pPr>
              <w:spacing w:before="0"/>
              <w:cnfStyle w:val="000000000000" w:firstRow="0" w:lastRow="0" w:firstColumn="0" w:lastColumn="0" w:oddVBand="0" w:evenVBand="0" w:oddHBand="0" w:evenHBand="0" w:firstRowFirstColumn="0" w:firstRowLastColumn="0" w:lastRowFirstColumn="0" w:lastRowLastColumn="0"/>
              <w:rPr>
                <w:ins w:id="340" w:author="ADASE Richard R" w:date="2018-02-22T14:21:00Z"/>
                <w:rFonts w:ascii="Calibri" w:hAnsi="Calibri"/>
                <w:color w:val="000000"/>
              </w:rPr>
            </w:pPr>
            <w:ins w:id="341" w:author="ADASE Richard R" w:date="2018-02-22T14:21:00Z">
              <w:r w:rsidRPr="005D6E21">
                <w:rPr>
                  <w:rFonts w:ascii="Calibri" w:hAnsi="Calibri"/>
                  <w:color w:val="000000"/>
                </w:rPr>
                <w:t>The user will be able to move and re-own a feature to a structure.</w:t>
              </w:r>
            </w:ins>
          </w:p>
        </w:tc>
        <w:tc>
          <w:tcPr>
            <w:tcW w:w="1368" w:type="dxa"/>
          </w:tcPr>
          <w:p w14:paraId="7A245CAF" w14:textId="586E3428" w:rsidR="00334362" w:rsidRPr="005D6E21" w:rsidDel="00D769F6" w:rsidRDefault="007F2B57" w:rsidP="00334362">
            <w:pPr>
              <w:spacing w:before="0"/>
              <w:jc w:val="center"/>
              <w:cnfStyle w:val="000000000000" w:firstRow="0" w:lastRow="0" w:firstColumn="0" w:lastColumn="0" w:oddVBand="0" w:evenVBand="0" w:oddHBand="0" w:evenHBand="0" w:firstRowFirstColumn="0" w:firstRowLastColumn="0" w:lastRowFirstColumn="0" w:lastRowLastColumn="0"/>
              <w:rPr>
                <w:ins w:id="342" w:author="ADASE Richard R" w:date="2018-02-22T14:21:00Z"/>
                <w:rFonts w:ascii="Calibri" w:hAnsi="Calibri"/>
                <w:b/>
                <w:color w:val="000000"/>
              </w:rPr>
            </w:pPr>
            <w:ins w:id="343" w:author="ADASE Richard R" w:date="2018-02-22T16:55:00Z">
              <w:r>
                <w:rPr>
                  <w:rFonts w:ascii="Calibri" w:hAnsi="Calibri"/>
                  <w:b/>
                  <w:color w:val="000000"/>
                </w:rPr>
                <w:fldChar w:fldCharType="begin"/>
              </w:r>
              <w:r>
                <w:rPr>
                  <w:rFonts w:ascii="Calibri" w:hAnsi="Calibri"/>
                  <w:b/>
                  <w:color w:val="000000"/>
                </w:rPr>
                <w:instrText xml:space="preserve"> REF _Ref507081865 \r \h </w:instrText>
              </w:r>
            </w:ins>
            <w:r>
              <w:rPr>
                <w:rFonts w:ascii="Calibri" w:hAnsi="Calibri"/>
                <w:b/>
                <w:color w:val="000000"/>
              </w:rPr>
            </w:r>
            <w:r>
              <w:rPr>
                <w:rFonts w:ascii="Calibri" w:hAnsi="Calibri"/>
                <w:b/>
                <w:color w:val="000000"/>
              </w:rPr>
              <w:fldChar w:fldCharType="separate"/>
            </w:r>
            <w:ins w:id="344" w:author="ADASE Richard R" w:date="2018-02-23T17:13:00Z">
              <w:r w:rsidR="003C47D1">
                <w:rPr>
                  <w:rFonts w:ascii="Calibri" w:hAnsi="Calibri"/>
                  <w:b/>
                  <w:color w:val="000000"/>
                </w:rPr>
                <w:t>1.3.4</w:t>
              </w:r>
            </w:ins>
            <w:ins w:id="345" w:author="ADASE Richard R" w:date="2018-02-22T16:55:00Z">
              <w:r>
                <w:rPr>
                  <w:rFonts w:ascii="Calibri" w:hAnsi="Calibri"/>
                  <w:b/>
                  <w:color w:val="000000"/>
                </w:rPr>
                <w:fldChar w:fldCharType="end"/>
              </w:r>
            </w:ins>
          </w:p>
        </w:tc>
      </w:tr>
      <w:tr w:rsidR="007F2B57" w:rsidRPr="005D6E21" w:rsidDel="00D769F6" w14:paraId="06207F38" w14:textId="77777777" w:rsidTr="0068142B">
        <w:trPr>
          <w:cantSplit/>
          <w:trHeight w:val="300"/>
          <w:ins w:id="346" w:author="ADASE Richard R" w:date="2018-02-22T16:55:00Z"/>
        </w:trPr>
        <w:tc>
          <w:tcPr>
            <w:cnfStyle w:val="001000000000" w:firstRow="0" w:lastRow="0" w:firstColumn="1" w:lastColumn="0" w:oddVBand="0" w:evenVBand="0" w:oddHBand="0" w:evenHBand="0" w:firstRowFirstColumn="0" w:firstRowLastColumn="0" w:lastRowFirstColumn="0" w:lastRowLastColumn="0"/>
            <w:tcW w:w="1055" w:type="dxa"/>
          </w:tcPr>
          <w:p w14:paraId="02ED481D" w14:textId="669B94E7" w:rsidR="007F2B57" w:rsidRPr="005D6E21" w:rsidRDefault="007F2B57" w:rsidP="007F2B57">
            <w:pPr>
              <w:spacing w:before="0"/>
              <w:rPr>
                <w:ins w:id="347" w:author="ADASE Richard R" w:date="2018-02-22T16:55:00Z"/>
                <w:rFonts w:ascii="Calibri" w:hAnsi="Calibri"/>
                <w:b w:val="0"/>
                <w:color w:val="000000"/>
              </w:rPr>
            </w:pPr>
            <w:ins w:id="348" w:author="ADASE Richard R" w:date="2018-02-22T16:55:00Z">
              <w:r w:rsidRPr="002C3401">
                <w:rPr>
                  <w:rFonts w:ascii="Calibri" w:hAnsi="Calibri"/>
                  <w:b w:val="0"/>
                  <w:color w:val="000000"/>
                </w:rPr>
                <w:t>1.3.</w:t>
              </w:r>
              <w:proofErr w:type="gramStart"/>
              <w:r w:rsidRPr="002C3401">
                <w:rPr>
                  <w:rFonts w:ascii="Calibri" w:hAnsi="Calibri"/>
                  <w:b w:val="0"/>
                  <w:color w:val="000000"/>
                </w:rPr>
                <w:t>4.F</w:t>
              </w:r>
              <w:proofErr w:type="gramEnd"/>
              <w:r w:rsidRPr="002C3401">
                <w:rPr>
                  <w:rFonts w:ascii="Calibri" w:hAnsi="Calibri"/>
                  <w:b w:val="0"/>
                  <w:color w:val="000000"/>
                </w:rPr>
                <w:t>34</w:t>
              </w:r>
            </w:ins>
          </w:p>
        </w:tc>
        <w:tc>
          <w:tcPr>
            <w:tcW w:w="7153" w:type="dxa"/>
          </w:tcPr>
          <w:p w14:paraId="63F42E8A" w14:textId="79AC4FC2" w:rsidR="007F2B57" w:rsidRPr="005D6E21" w:rsidRDefault="007F2B57" w:rsidP="007F2B57">
            <w:pPr>
              <w:spacing w:before="0"/>
              <w:cnfStyle w:val="000000000000" w:firstRow="0" w:lastRow="0" w:firstColumn="0" w:lastColumn="0" w:oddVBand="0" w:evenVBand="0" w:oddHBand="0" w:evenHBand="0" w:firstRowFirstColumn="0" w:firstRowLastColumn="0" w:lastRowFirstColumn="0" w:lastRowLastColumn="0"/>
              <w:rPr>
                <w:ins w:id="349" w:author="ADASE Richard R" w:date="2018-02-22T16:55:00Z"/>
                <w:rFonts w:ascii="Calibri" w:hAnsi="Calibri"/>
                <w:color w:val="000000"/>
              </w:rPr>
            </w:pPr>
            <w:ins w:id="350" w:author="ADASE Richard R" w:date="2018-02-22T16:55:00Z">
              <w:r w:rsidRPr="002C3401">
                <w:rPr>
                  <w:rFonts w:ascii="Calibri" w:hAnsi="Calibri"/>
                  <w:color w:val="000000"/>
                </w:rPr>
                <w:t>The system will be able to apply rules governing the creation, size, positioning, and content of labels when adding features.</w:t>
              </w:r>
            </w:ins>
          </w:p>
        </w:tc>
        <w:tc>
          <w:tcPr>
            <w:tcW w:w="1368" w:type="dxa"/>
          </w:tcPr>
          <w:p w14:paraId="29AA5235" w14:textId="663910B4" w:rsidR="007F2B57" w:rsidRDefault="007F2B57" w:rsidP="007F2B57">
            <w:pPr>
              <w:spacing w:before="0"/>
              <w:jc w:val="center"/>
              <w:cnfStyle w:val="000000000000" w:firstRow="0" w:lastRow="0" w:firstColumn="0" w:lastColumn="0" w:oddVBand="0" w:evenVBand="0" w:oddHBand="0" w:evenHBand="0" w:firstRowFirstColumn="0" w:firstRowLastColumn="0" w:lastRowFirstColumn="0" w:lastRowLastColumn="0"/>
              <w:rPr>
                <w:ins w:id="351" w:author="ADASE Richard R" w:date="2018-02-22T16:55:00Z"/>
                <w:rFonts w:ascii="Calibri" w:hAnsi="Calibri"/>
                <w:b/>
                <w:color w:val="000000"/>
              </w:rPr>
            </w:pPr>
            <w:ins w:id="352" w:author="ADASE Richard R" w:date="2018-02-22T16:55:00Z">
              <w:r>
                <w:rPr>
                  <w:rFonts w:ascii="Calibri" w:hAnsi="Calibri"/>
                  <w:b/>
                  <w:color w:val="000000"/>
                </w:rPr>
                <w:fldChar w:fldCharType="begin"/>
              </w:r>
              <w:r>
                <w:rPr>
                  <w:rFonts w:ascii="Calibri" w:hAnsi="Calibri"/>
                  <w:b/>
                  <w:color w:val="000000"/>
                </w:rPr>
                <w:instrText xml:space="preserve"> REF _Ref507081870 \r \h </w:instrText>
              </w:r>
            </w:ins>
            <w:r>
              <w:rPr>
                <w:rFonts w:ascii="Calibri" w:hAnsi="Calibri"/>
                <w:b/>
                <w:color w:val="000000"/>
              </w:rPr>
            </w:r>
            <w:r>
              <w:rPr>
                <w:rFonts w:ascii="Calibri" w:hAnsi="Calibri"/>
                <w:b/>
                <w:color w:val="000000"/>
              </w:rPr>
              <w:fldChar w:fldCharType="separate"/>
            </w:r>
            <w:ins w:id="353" w:author="ADASE Richard R" w:date="2018-02-23T17:14:00Z">
              <w:r w:rsidR="003C47D1">
                <w:rPr>
                  <w:rFonts w:ascii="Calibri" w:hAnsi="Calibri"/>
                  <w:b/>
                  <w:color w:val="000000"/>
                </w:rPr>
                <w:t>1.3.2</w:t>
              </w:r>
            </w:ins>
            <w:ins w:id="354" w:author="ADASE Richard R" w:date="2018-02-22T16:55:00Z">
              <w:r>
                <w:rPr>
                  <w:rFonts w:ascii="Calibri" w:hAnsi="Calibri"/>
                  <w:b/>
                  <w:color w:val="000000"/>
                </w:rPr>
                <w:fldChar w:fldCharType="end"/>
              </w:r>
            </w:ins>
          </w:p>
        </w:tc>
      </w:tr>
      <w:tr w:rsidR="00EA1FA7" w:rsidRPr="005D6E21" w:rsidDel="00D769F6" w14:paraId="2081F3F1" w14:textId="77777777" w:rsidTr="0068142B">
        <w:trPr>
          <w:cantSplit/>
          <w:trHeight w:val="300"/>
          <w:ins w:id="355" w:author="ADASE Richard R" w:date="2018-02-23T16:48:00Z"/>
        </w:trPr>
        <w:tc>
          <w:tcPr>
            <w:cnfStyle w:val="001000000000" w:firstRow="0" w:lastRow="0" w:firstColumn="1" w:lastColumn="0" w:oddVBand="0" w:evenVBand="0" w:oddHBand="0" w:evenHBand="0" w:firstRowFirstColumn="0" w:firstRowLastColumn="0" w:lastRowFirstColumn="0" w:lastRowLastColumn="0"/>
            <w:tcW w:w="1055" w:type="dxa"/>
          </w:tcPr>
          <w:p w14:paraId="0B681EAC" w14:textId="2A78F3F6" w:rsidR="00EA1FA7" w:rsidRPr="002C3401" w:rsidRDefault="00EA1FA7" w:rsidP="007F2B57">
            <w:pPr>
              <w:spacing w:before="0"/>
              <w:rPr>
                <w:ins w:id="356" w:author="ADASE Richard R" w:date="2018-02-23T16:48:00Z"/>
                <w:rFonts w:ascii="Calibri" w:hAnsi="Calibri"/>
                <w:b w:val="0"/>
                <w:color w:val="000000"/>
              </w:rPr>
            </w:pPr>
            <w:ins w:id="357" w:author="ADASE Richard R" w:date="2018-02-23T16:48:00Z">
              <w:r>
                <w:rPr>
                  <w:rFonts w:ascii="Calibri" w:hAnsi="Calibri"/>
                  <w:b w:val="0"/>
                  <w:color w:val="000000"/>
                </w:rPr>
                <w:lastRenderedPageBreak/>
                <w:t>1.3.</w:t>
              </w:r>
              <w:proofErr w:type="gramStart"/>
              <w:r>
                <w:rPr>
                  <w:rFonts w:ascii="Calibri" w:hAnsi="Calibri"/>
                  <w:b w:val="0"/>
                  <w:color w:val="000000"/>
                </w:rPr>
                <w:t>4.F</w:t>
              </w:r>
              <w:proofErr w:type="gramEnd"/>
              <w:r>
                <w:rPr>
                  <w:rFonts w:ascii="Calibri" w:hAnsi="Calibri"/>
                  <w:b w:val="0"/>
                  <w:color w:val="000000"/>
                </w:rPr>
                <w:t>35</w:t>
              </w:r>
            </w:ins>
          </w:p>
        </w:tc>
        <w:tc>
          <w:tcPr>
            <w:tcW w:w="7153" w:type="dxa"/>
          </w:tcPr>
          <w:p w14:paraId="346D5300" w14:textId="556C13CE" w:rsidR="00EA1FA7" w:rsidRPr="002C3401" w:rsidRDefault="00350D8F" w:rsidP="007F2B57">
            <w:pPr>
              <w:spacing w:before="0"/>
              <w:cnfStyle w:val="000000000000" w:firstRow="0" w:lastRow="0" w:firstColumn="0" w:lastColumn="0" w:oddVBand="0" w:evenVBand="0" w:oddHBand="0" w:evenHBand="0" w:firstRowFirstColumn="0" w:firstRowLastColumn="0" w:lastRowFirstColumn="0" w:lastRowLastColumn="0"/>
              <w:rPr>
                <w:ins w:id="358" w:author="ADASE Richard R" w:date="2018-02-23T16:48:00Z"/>
                <w:rFonts w:ascii="Calibri" w:hAnsi="Calibri"/>
                <w:color w:val="000000"/>
              </w:rPr>
            </w:pPr>
            <w:ins w:id="359" w:author="ADASE Richard R" w:date="2018-02-23T16:48:00Z">
              <w:r w:rsidRPr="00350D8F">
                <w:rPr>
                  <w:rFonts w:ascii="Calibri" w:hAnsi="Calibri"/>
                  <w:color w:val="000000"/>
                </w:rPr>
                <w:t>The user will be able to add a permanent note to the master map.  If a permanent note is added under a WR, the note will not be visible on the master map until WR approval. This note will remain on the map beyond closing of the WR.</w:t>
              </w:r>
            </w:ins>
          </w:p>
        </w:tc>
        <w:tc>
          <w:tcPr>
            <w:tcW w:w="1368" w:type="dxa"/>
          </w:tcPr>
          <w:p w14:paraId="6115E869" w14:textId="3C708FAF" w:rsidR="00EA1FA7" w:rsidRDefault="00350D8F" w:rsidP="007F2B57">
            <w:pPr>
              <w:spacing w:before="0"/>
              <w:jc w:val="center"/>
              <w:cnfStyle w:val="000000000000" w:firstRow="0" w:lastRow="0" w:firstColumn="0" w:lastColumn="0" w:oddVBand="0" w:evenVBand="0" w:oddHBand="0" w:evenHBand="0" w:firstRowFirstColumn="0" w:firstRowLastColumn="0" w:lastRowFirstColumn="0" w:lastRowLastColumn="0"/>
              <w:rPr>
                <w:ins w:id="360" w:author="ADASE Richard R" w:date="2018-02-23T16:48:00Z"/>
                <w:rFonts w:ascii="Calibri" w:hAnsi="Calibri"/>
                <w:b/>
                <w:color w:val="000000"/>
              </w:rPr>
            </w:pPr>
            <w:ins w:id="361" w:author="ADASE Richard R" w:date="2018-02-23T16:50:00Z">
              <w:r>
                <w:rPr>
                  <w:rFonts w:ascii="Calibri" w:hAnsi="Calibri"/>
                  <w:b/>
                  <w:color w:val="000000"/>
                </w:rPr>
                <w:fldChar w:fldCharType="begin"/>
              </w:r>
              <w:r>
                <w:rPr>
                  <w:rFonts w:ascii="Calibri" w:hAnsi="Calibri"/>
                  <w:b/>
                  <w:color w:val="000000"/>
                </w:rPr>
                <w:instrText xml:space="preserve"> REF _Ref507167937 \r \h </w:instrText>
              </w:r>
            </w:ins>
            <w:r>
              <w:rPr>
                <w:rFonts w:ascii="Calibri" w:hAnsi="Calibri"/>
                <w:b/>
                <w:color w:val="000000"/>
              </w:rPr>
            </w:r>
            <w:r>
              <w:rPr>
                <w:rFonts w:ascii="Calibri" w:hAnsi="Calibri"/>
                <w:b/>
                <w:color w:val="000000"/>
              </w:rPr>
              <w:fldChar w:fldCharType="separate"/>
            </w:r>
            <w:ins w:id="362" w:author="ADASE Richard R" w:date="2018-02-23T16:50:00Z">
              <w:r>
                <w:rPr>
                  <w:rFonts w:ascii="Calibri" w:hAnsi="Calibri"/>
                  <w:b/>
                  <w:color w:val="000000"/>
                </w:rPr>
                <w:t>2.4</w:t>
              </w:r>
              <w:r>
                <w:rPr>
                  <w:rFonts w:ascii="Calibri" w:hAnsi="Calibri"/>
                  <w:b/>
                  <w:color w:val="000000"/>
                </w:rPr>
                <w:fldChar w:fldCharType="end"/>
              </w:r>
            </w:ins>
          </w:p>
        </w:tc>
      </w:tr>
      <w:tr w:rsidR="00EA1FA7" w:rsidRPr="005D6E21" w:rsidDel="00D769F6" w14:paraId="18359428" w14:textId="77777777" w:rsidTr="0068142B">
        <w:trPr>
          <w:cantSplit/>
          <w:trHeight w:val="300"/>
          <w:ins w:id="363" w:author="ADASE Richard R" w:date="2018-02-23T16:48:00Z"/>
        </w:trPr>
        <w:tc>
          <w:tcPr>
            <w:cnfStyle w:val="001000000000" w:firstRow="0" w:lastRow="0" w:firstColumn="1" w:lastColumn="0" w:oddVBand="0" w:evenVBand="0" w:oddHBand="0" w:evenHBand="0" w:firstRowFirstColumn="0" w:firstRowLastColumn="0" w:lastRowFirstColumn="0" w:lastRowLastColumn="0"/>
            <w:tcW w:w="1055" w:type="dxa"/>
          </w:tcPr>
          <w:p w14:paraId="2F998438" w14:textId="482327B2" w:rsidR="00EA1FA7" w:rsidRPr="002C3401" w:rsidRDefault="00EA1FA7" w:rsidP="007F2B57">
            <w:pPr>
              <w:spacing w:before="0"/>
              <w:rPr>
                <w:ins w:id="364" w:author="ADASE Richard R" w:date="2018-02-23T16:48:00Z"/>
                <w:rFonts w:ascii="Calibri" w:hAnsi="Calibri"/>
                <w:b w:val="0"/>
                <w:color w:val="000000"/>
              </w:rPr>
            </w:pPr>
            <w:ins w:id="365" w:author="ADASE Richard R" w:date="2018-02-23T16:48:00Z">
              <w:r>
                <w:rPr>
                  <w:rFonts w:ascii="Calibri" w:hAnsi="Calibri"/>
                  <w:b w:val="0"/>
                  <w:color w:val="000000"/>
                </w:rPr>
                <w:t>1.3.</w:t>
              </w:r>
              <w:proofErr w:type="gramStart"/>
              <w:r>
                <w:rPr>
                  <w:rFonts w:ascii="Calibri" w:hAnsi="Calibri"/>
                  <w:b w:val="0"/>
                  <w:color w:val="000000"/>
                </w:rPr>
                <w:t>4.F</w:t>
              </w:r>
              <w:proofErr w:type="gramEnd"/>
              <w:r>
                <w:rPr>
                  <w:rFonts w:ascii="Calibri" w:hAnsi="Calibri"/>
                  <w:b w:val="0"/>
                  <w:color w:val="000000"/>
                </w:rPr>
                <w:t>36</w:t>
              </w:r>
            </w:ins>
          </w:p>
        </w:tc>
        <w:tc>
          <w:tcPr>
            <w:tcW w:w="7153" w:type="dxa"/>
          </w:tcPr>
          <w:p w14:paraId="2F7233FB" w14:textId="44ABDE45" w:rsidR="00EA1FA7" w:rsidRPr="002C3401" w:rsidRDefault="00EA1FA7" w:rsidP="007F2B57">
            <w:pPr>
              <w:spacing w:before="0"/>
              <w:cnfStyle w:val="000000000000" w:firstRow="0" w:lastRow="0" w:firstColumn="0" w:lastColumn="0" w:oddVBand="0" w:evenVBand="0" w:oddHBand="0" w:evenHBand="0" w:firstRowFirstColumn="0" w:firstRowLastColumn="0" w:lastRowFirstColumn="0" w:lastRowLastColumn="0"/>
              <w:rPr>
                <w:ins w:id="366" w:author="ADASE Richard R" w:date="2018-02-23T16:48:00Z"/>
                <w:rFonts w:ascii="Calibri" w:hAnsi="Calibri"/>
                <w:color w:val="000000"/>
              </w:rPr>
            </w:pPr>
            <w:ins w:id="367" w:author="ADASE Richard R" w:date="2018-02-23T16:48:00Z">
              <w:r w:rsidRPr="00EA1FA7">
                <w:rPr>
                  <w:rFonts w:ascii="Calibri" w:hAnsi="Calibri"/>
                  <w:color w:val="000000"/>
                </w:rPr>
                <w:t>The user will be able to remove a permanent note from the master map while in a WR.  The note will be removed from the master map upon WR approval.  Users will be restricted from removing permanent notes from the master map outside of a WR.</w:t>
              </w:r>
            </w:ins>
          </w:p>
        </w:tc>
        <w:tc>
          <w:tcPr>
            <w:tcW w:w="1368" w:type="dxa"/>
          </w:tcPr>
          <w:p w14:paraId="4B4103A4" w14:textId="652F1032" w:rsidR="00EA1FA7" w:rsidRDefault="00350D8F" w:rsidP="007F2B57">
            <w:pPr>
              <w:spacing w:before="0"/>
              <w:jc w:val="center"/>
              <w:cnfStyle w:val="000000000000" w:firstRow="0" w:lastRow="0" w:firstColumn="0" w:lastColumn="0" w:oddVBand="0" w:evenVBand="0" w:oddHBand="0" w:evenHBand="0" w:firstRowFirstColumn="0" w:firstRowLastColumn="0" w:lastRowFirstColumn="0" w:lastRowLastColumn="0"/>
              <w:rPr>
                <w:ins w:id="368" w:author="ADASE Richard R" w:date="2018-02-23T16:48:00Z"/>
                <w:rFonts w:ascii="Calibri" w:hAnsi="Calibri"/>
                <w:b/>
                <w:color w:val="000000"/>
              </w:rPr>
            </w:pPr>
            <w:ins w:id="369" w:author="ADASE Richard R" w:date="2018-02-23T16:50:00Z">
              <w:r>
                <w:rPr>
                  <w:rFonts w:ascii="Calibri" w:hAnsi="Calibri"/>
                  <w:b/>
                  <w:color w:val="000000"/>
                </w:rPr>
                <w:fldChar w:fldCharType="begin"/>
              </w:r>
              <w:r>
                <w:rPr>
                  <w:rFonts w:ascii="Calibri" w:hAnsi="Calibri"/>
                  <w:b/>
                  <w:color w:val="000000"/>
                </w:rPr>
                <w:instrText xml:space="preserve"> REF _Ref507167937 \r \h </w:instrText>
              </w:r>
            </w:ins>
            <w:r>
              <w:rPr>
                <w:rFonts w:ascii="Calibri" w:hAnsi="Calibri"/>
                <w:b/>
                <w:color w:val="000000"/>
              </w:rPr>
            </w:r>
            <w:r>
              <w:rPr>
                <w:rFonts w:ascii="Calibri" w:hAnsi="Calibri"/>
                <w:b/>
                <w:color w:val="000000"/>
              </w:rPr>
              <w:fldChar w:fldCharType="separate"/>
            </w:r>
            <w:ins w:id="370" w:author="ADASE Richard R" w:date="2018-02-23T16:50:00Z">
              <w:r>
                <w:rPr>
                  <w:rFonts w:ascii="Calibri" w:hAnsi="Calibri"/>
                  <w:b/>
                  <w:color w:val="000000"/>
                </w:rPr>
                <w:t>2.4</w:t>
              </w:r>
              <w:r>
                <w:rPr>
                  <w:rFonts w:ascii="Calibri" w:hAnsi="Calibri"/>
                  <w:b/>
                  <w:color w:val="000000"/>
                </w:rPr>
                <w:fldChar w:fldCharType="end"/>
              </w:r>
            </w:ins>
          </w:p>
        </w:tc>
      </w:tr>
      <w:tr w:rsidR="007F2B57" w:rsidRPr="005D6E21" w14:paraId="73994E7D"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55" w:type="dxa"/>
          </w:tcPr>
          <w:p w14:paraId="13EB02FD" w14:textId="77777777" w:rsidR="007F2B57" w:rsidRPr="005D6E21" w:rsidRDefault="007F2B57" w:rsidP="007F2B57">
            <w:pPr>
              <w:spacing w:before="0"/>
              <w:rPr>
                <w:rFonts w:ascii="Calibri" w:hAnsi="Calibri"/>
                <w:b w:val="0"/>
                <w:color w:val="000000"/>
              </w:rPr>
            </w:pPr>
            <w:r w:rsidRPr="002C3401">
              <w:rPr>
                <w:rFonts w:ascii="Calibri" w:hAnsi="Calibri"/>
                <w:b w:val="0"/>
                <w:color w:val="000000"/>
              </w:rPr>
              <w:t>1.3.</w:t>
            </w:r>
            <w:proofErr w:type="gramStart"/>
            <w:r w:rsidRPr="002C3401">
              <w:rPr>
                <w:rFonts w:ascii="Calibri" w:hAnsi="Calibri"/>
                <w:b w:val="0"/>
                <w:color w:val="000000"/>
              </w:rPr>
              <w:t>5.F</w:t>
            </w:r>
            <w:proofErr w:type="gramEnd"/>
            <w:r w:rsidRPr="002C3401">
              <w:rPr>
                <w:rFonts w:ascii="Calibri" w:hAnsi="Calibri"/>
                <w:b w:val="0"/>
                <w:color w:val="000000"/>
              </w:rPr>
              <w:t>3</w:t>
            </w:r>
          </w:p>
        </w:tc>
        <w:tc>
          <w:tcPr>
            <w:tcW w:w="7153" w:type="dxa"/>
          </w:tcPr>
          <w:p w14:paraId="39DE6EC4" w14:textId="77777777" w:rsidR="007F2B57" w:rsidRPr="005D6E21" w:rsidRDefault="007F2B57" w:rsidP="007F2B57">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C3401">
              <w:rPr>
                <w:rFonts w:ascii="Calibri" w:hAnsi="Calibri"/>
                <w:color w:val="000000"/>
              </w:rPr>
              <w:t>The user will be able select whether permits will be visible on the GIS map or not.</w:t>
            </w:r>
          </w:p>
        </w:tc>
        <w:tc>
          <w:tcPr>
            <w:tcW w:w="1368" w:type="dxa"/>
          </w:tcPr>
          <w:p w14:paraId="254C1A4A" w14:textId="59DCC626" w:rsidR="007F2B57" w:rsidRPr="005D6E21" w:rsidRDefault="007F2B57" w:rsidP="007F2B57">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ins w:id="371" w:author="Adase, Richard R" w:date="2017-07-12T19:49:00Z">
              <w:r>
                <w:rPr>
                  <w:rFonts w:ascii="Calibri" w:hAnsi="Calibri"/>
                  <w:b/>
                  <w:color w:val="000000"/>
                </w:rPr>
                <w:fldChar w:fldCharType="begin"/>
              </w:r>
              <w:r>
                <w:rPr>
                  <w:rFonts w:ascii="Calibri" w:hAnsi="Calibri"/>
                  <w:b/>
                  <w:color w:val="000000"/>
                </w:rPr>
                <w:instrText xml:space="preserve"> REF _Ref487651953 \r \h </w:instrText>
              </w:r>
            </w:ins>
            <w:r>
              <w:rPr>
                <w:rFonts w:ascii="Calibri" w:hAnsi="Calibri"/>
                <w:b/>
                <w:color w:val="000000"/>
              </w:rPr>
            </w:r>
            <w:r>
              <w:rPr>
                <w:rFonts w:ascii="Calibri" w:hAnsi="Calibri"/>
                <w:b/>
                <w:color w:val="000000"/>
              </w:rPr>
              <w:fldChar w:fldCharType="separate"/>
            </w:r>
            <w:ins w:id="372" w:author="Adase, Richard R" w:date="2017-07-12T19:49:00Z">
              <w:r>
                <w:rPr>
                  <w:rFonts w:ascii="Calibri" w:hAnsi="Calibri"/>
                  <w:b/>
                  <w:color w:val="000000"/>
                </w:rPr>
                <w:t>5.1.1</w:t>
              </w:r>
              <w:r>
                <w:rPr>
                  <w:rFonts w:ascii="Calibri" w:hAnsi="Calibri"/>
                  <w:b/>
                  <w:color w:val="000000"/>
                </w:rPr>
                <w:fldChar w:fldCharType="end"/>
              </w:r>
            </w:ins>
            <w:del w:id="373" w:author="Adase, Richard R" w:date="2017-07-12T19:49:00Z">
              <w:r w:rsidDel="00DC2B19">
                <w:rPr>
                  <w:rFonts w:ascii="Calibri" w:hAnsi="Calibri"/>
                  <w:b/>
                  <w:color w:val="000000"/>
                </w:rPr>
                <w:fldChar w:fldCharType="begin"/>
              </w:r>
              <w:r w:rsidDel="00DC2B19">
                <w:rPr>
                  <w:rFonts w:ascii="Calibri" w:hAnsi="Calibri"/>
                  <w:b/>
                  <w:color w:val="000000"/>
                </w:rPr>
                <w:delInstrText xml:space="preserve"> REF _Ref471827138 \r \h </w:delInstrText>
              </w:r>
              <w:r w:rsidDel="00DC2B19">
                <w:rPr>
                  <w:rFonts w:ascii="Calibri" w:hAnsi="Calibri"/>
                  <w:b/>
                  <w:color w:val="000000"/>
                </w:rPr>
              </w:r>
              <w:r w:rsidDel="00DC2B19">
                <w:rPr>
                  <w:rFonts w:ascii="Calibri" w:hAnsi="Calibri"/>
                  <w:b/>
                  <w:color w:val="000000"/>
                </w:rPr>
                <w:fldChar w:fldCharType="separate"/>
              </w:r>
              <w:r w:rsidDel="00DC2B19">
                <w:rPr>
                  <w:rFonts w:ascii="Calibri" w:hAnsi="Calibri"/>
                  <w:b/>
                  <w:color w:val="000000"/>
                </w:rPr>
                <w:delText>5</w:delText>
              </w:r>
              <w:r w:rsidDel="00DC2B19">
                <w:rPr>
                  <w:rFonts w:ascii="Calibri" w:hAnsi="Calibri"/>
                  <w:b/>
                  <w:color w:val="000000"/>
                </w:rPr>
                <w:fldChar w:fldCharType="end"/>
              </w:r>
            </w:del>
          </w:p>
        </w:tc>
      </w:tr>
      <w:tr w:rsidR="007F2B57" w:rsidRPr="005D6E21" w14:paraId="4543311B"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55" w:type="dxa"/>
          </w:tcPr>
          <w:p w14:paraId="5B6507CC" w14:textId="77777777" w:rsidR="007F2B57" w:rsidRPr="005D6E21" w:rsidRDefault="007F2B57" w:rsidP="007F2B57">
            <w:pPr>
              <w:spacing w:before="0"/>
              <w:rPr>
                <w:rFonts w:ascii="Calibri" w:hAnsi="Calibri"/>
                <w:b w:val="0"/>
                <w:color w:val="000000"/>
              </w:rPr>
            </w:pPr>
            <w:r w:rsidRPr="002C3401">
              <w:rPr>
                <w:rFonts w:ascii="Calibri" w:hAnsi="Calibri"/>
                <w:b w:val="0"/>
                <w:color w:val="000000"/>
              </w:rPr>
              <w:t>1.3.</w:t>
            </w:r>
            <w:proofErr w:type="gramStart"/>
            <w:r w:rsidRPr="002C3401">
              <w:rPr>
                <w:rFonts w:ascii="Calibri" w:hAnsi="Calibri"/>
                <w:b w:val="0"/>
                <w:color w:val="000000"/>
              </w:rPr>
              <w:t>5.F</w:t>
            </w:r>
            <w:proofErr w:type="gramEnd"/>
            <w:r w:rsidRPr="002C3401">
              <w:rPr>
                <w:rFonts w:ascii="Calibri" w:hAnsi="Calibri"/>
                <w:b w:val="0"/>
                <w:color w:val="000000"/>
              </w:rPr>
              <w:t>6</w:t>
            </w:r>
          </w:p>
        </w:tc>
        <w:tc>
          <w:tcPr>
            <w:tcW w:w="7153" w:type="dxa"/>
          </w:tcPr>
          <w:p w14:paraId="4DE8F6A6" w14:textId="77777777" w:rsidR="007F2B57" w:rsidRPr="005D6E21" w:rsidRDefault="007F2B57" w:rsidP="007F2B57">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C3401">
              <w:rPr>
                <w:rFonts w:ascii="Calibri" w:hAnsi="Calibri"/>
                <w:color w:val="000000"/>
              </w:rPr>
              <w:t>The user will be able select whether easements will be visible on the GIS map or not.</w:t>
            </w:r>
          </w:p>
        </w:tc>
        <w:tc>
          <w:tcPr>
            <w:tcW w:w="1368" w:type="dxa"/>
          </w:tcPr>
          <w:p w14:paraId="7D4B1A77" w14:textId="7795AACC" w:rsidR="007F2B57" w:rsidRPr="005D6E21" w:rsidRDefault="007F2B57" w:rsidP="007F2B57">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ins w:id="374" w:author="Adase, Richard R" w:date="2017-07-12T19:49:00Z">
              <w:r>
                <w:rPr>
                  <w:rFonts w:ascii="Calibri" w:hAnsi="Calibri"/>
                  <w:b/>
                  <w:color w:val="000000"/>
                </w:rPr>
                <w:fldChar w:fldCharType="begin"/>
              </w:r>
              <w:r>
                <w:rPr>
                  <w:rFonts w:ascii="Calibri" w:hAnsi="Calibri"/>
                  <w:b/>
                  <w:color w:val="000000"/>
                </w:rPr>
                <w:instrText xml:space="preserve"> REF _Ref487651953 \r \h </w:instrText>
              </w:r>
            </w:ins>
            <w:r>
              <w:rPr>
                <w:rFonts w:ascii="Calibri" w:hAnsi="Calibri"/>
                <w:b/>
                <w:color w:val="000000"/>
              </w:rPr>
            </w:r>
            <w:r>
              <w:rPr>
                <w:rFonts w:ascii="Calibri" w:hAnsi="Calibri"/>
                <w:b/>
                <w:color w:val="000000"/>
              </w:rPr>
              <w:fldChar w:fldCharType="separate"/>
            </w:r>
            <w:ins w:id="375" w:author="Adase, Richard R" w:date="2017-07-12T19:49:00Z">
              <w:r>
                <w:rPr>
                  <w:rFonts w:ascii="Calibri" w:hAnsi="Calibri"/>
                  <w:b/>
                  <w:color w:val="000000"/>
                </w:rPr>
                <w:t>5.1.1</w:t>
              </w:r>
              <w:r>
                <w:rPr>
                  <w:rFonts w:ascii="Calibri" w:hAnsi="Calibri"/>
                  <w:b/>
                  <w:color w:val="000000"/>
                </w:rPr>
                <w:fldChar w:fldCharType="end"/>
              </w:r>
            </w:ins>
            <w:del w:id="376" w:author="Adase, Richard R" w:date="2017-07-12T19:49:00Z">
              <w:r w:rsidDel="00DC2B19">
                <w:rPr>
                  <w:rFonts w:ascii="Calibri" w:hAnsi="Calibri"/>
                  <w:b/>
                  <w:color w:val="000000"/>
                </w:rPr>
                <w:fldChar w:fldCharType="begin"/>
              </w:r>
              <w:r w:rsidDel="00DC2B19">
                <w:rPr>
                  <w:rFonts w:ascii="Calibri" w:hAnsi="Calibri"/>
                  <w:b/>
                  <w:color w:val="000000"/>
                </w:rPr>
                <w:delInstrText xml:space="preserve"> REF _Ref471827138 \r \h </w:delInstrText>
              </w:r>
              <w:r w:rsidDel="00DC2B19">
                <w:rPr>
                  <w:rFonts w:ascii="Calibri" w:hAnsi="Calibri"/>
                  <w:b/>
                  <w:color w:val="000000"/>
                </w:rPr>
              </w:r>
              <w:r w:rsidDel="00DC2B19">
                <w:rPr>
                  <w:rFonts w:ascii="Calibri" w:hAnsi="Calibri"/>
                  <w:b/>
                  <w:color w:val="000000"/>
                </w:rPr>
                <w:fldChar w:fldCharType="separate"/>
              </w:r>
              <w:r w:rsidDel="00DC2B19">
                <w:rPr>
                  <w:rFonts w:ascii="Calibri" w:hAnsi="Calibri"/>
                  <w:b/>
                  <w:color w:val="000000"/>
                </w:rPr>
                <w:delText>5</w:delText>
              </w:r>
              <w:r w:rsidDel="00DC2B19">
                <w:rPr>
                  <w:rFonts w:ascii="Calibri" w:hAnsi="Calibri"/>
                  <w:b/>
                  <w:color w:val="000000"/>
                </w:rPr>
                <w:fldChar w:fldCharType="end"/>
              </w:r>
            </w:del>
          </w:p>
        </w:tc>
      </w:tr>
      <w:tr w:rsidR="007F2B57" w:rsidRPr="005D6E21" w14:paraId="7601C927"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55" w:type="dxa"/>
            <w:vAlign w:val="top"/>
          </w:tcPr>
          <w:p w14:paraId="0472D3D5" w14:textId="626393AA" w:rsidR="007F2B57" w:rsidRPr="005D6E21" w:rsidRDefault="007F2B57" w:rsidP="007F2B57">
            <w:pPr>
              <w:spacing w:before="0"/>
              <w:rPr>
                <w:rFonts w:ascii="Calibri" w:hAnsi="Calibri"/>
                <w:b w:val="0"/>
                <w:color w:val="000000"/>
              </w:rPr>
            </w:pPr>
            <w:r w:rsidRPr="00A5683E">
              <w:rPr>
                <w:rFonts w:ascii="Calibri" w:hAnsi="Calibri"/>
                <w:b w:val="0"/>
                <w:color w:val="000000"/>
              </w:rPr>
              <w:t>1.3.</w:t>
            </w:r>
            <w:proofErr w:type="gramStart"/>
            <w:r w:rsidRPr="00A5683E">
              <w:rPr>
                <w:rFonts w:ascii="Calibri" w:hAnsi="Calibri"/>
                <w:b w:val="0"/>
                <w:color w:val="000000"/>
              </w:rPr>
              <w:t>6.F</w:t>
            </w:r>
            <w:proofErr w:type="gramEnd"/>
            <w:r w:rsidRPr="00A5683E">
              <w:rPr>
                <w:rFonts w:ascii="Calibri" w:hAnsi="Calibri"/>
                <w:b w:val="0"/>
                <w:color w:val="000000"/>
              </w:rPr>
              <w:t>3</w:t>
            </w:r>
          </w:p>
        </w:tc>
        <w:tc>
          <w:tcPr>
            <w:tcW w:w="7153" w:type="dxa"/>
            <w:vAlign w:val="top"/>
          </w:tcPr>
          <w:p w14:paraId="44354F39" w14:textId="2124D9C5" w:rsidR="007F2B57" w:rsidRPr="00A5683E" w:rsidRDefault="007F2B57" w:rsidP="007F2B57">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Pr>
                <w:rFonts w:ascii="Calibri" w:hAnsi="Calibri"/>
                <w:color w:val="000000"/>
                <w:sz w:val="20"/>
              </w:rPr>
              <w:t>The system will automatically display a template for the Detail Design drawings of the two-way, and three-way, and four-way Manhole features when placed in the GIS. This Detail Design drawing will allow the user standard free-form drawing capabilities such as the ability to create lines, shapes, and labels. This Detail Design will be attached to the feature. See XII.F in the appendix for manhole screenshot reference.</w:t>
            </w:r>
          </w:p>
        </w:tc>
        <w:tc>
          <w:tcPr>
            <w:tcW w:w="1368" w:type="dxa"/>
          </w:tcPr>
          <w:p w14:paraId="4C2D0410" w14:textId="329450EA" w:rsidR="007F2B57" w:rsidRDefault="007F2B57" w:rsidP="007F2B57">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fldChar w:fldCharType="begin"/>
            </w:r>
            <w:r>
              <w:rPr>
                <w:rFonts w:ascii="Calibri" w:hAnsi="Calibri"/>
                <w:b/>
                <w:color w:val="000000"/>
              </w:rPr>
              <w:instrText xml:space="preserve"> REF _Ref471856324 \r \h </w:instrText>
            </w:r>
            <w:r>
              <w:rPr>
                <w:rFonts w:ascii="Calibri" w:hAnsi="Calibri"/>
                <w:b/>
                <w:color w:val="000000"/>
              </w:rPr>
            </w:r>
            <w:r>
              <w:rPr>
                <w:rFonts w:ascii="Calibri" w:hAnsi="Calibri"/>
                <w:b/>
                <w:color w:val="000000"/>
              </w:rPr>
              <w:fldChar w:fldCharType="separate"/>
            </w:r>
            <w:r>
              <w:rPr>
                <w:rFonts w:ascii="Calibri" w:hAnsi="Calibri"/>
                <w:b/>
                <w:color w:val="000000"/>
              </w:rPr>
              <w:t>6.1</w:t>
            </w:r>
            <w:r>
              <w:rPr>
                <w:rFonts w:ascii="Calibri" w:hAnsi="Calibri"/>
                <w:b/>
                <w:color w:val="000000"/>
              </w:rPr>
              <w:fldChar w:fldCharType="end"/>
            </w:r>
          </w:p>
        </w:tc>
      </w:tr>
      <w:tr w:rsidR="007F2B57" w:rsidRPr="005D6E21" w14:paraId="6F5842AB"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55" w:type="dxa"/>
          </w:tcPr>
          <w:p w14:paraId="1C466CD5" w14:textId="3D22538B" w:rsidR="007F2B57" w:rsidRPr="005D6E21" w:rsidRDefault="007F2B57" w:rsidP="007F2B57">
            <w:pPr>
              <w:spacing w:before="0"/>
              <w:rPr>
                <w:rFonts w:ascii="Calibri" w:hAnsi="Calibri"/>
                <w:b w:val="0"/>
                <w:color w:val="000000"/>
              </w:rPr>
            </w:pPr>
            <w:r w:rsidRPr="005D6E21">
              <w:rPr>
                <w:rFonts w:ascii="Calibri" w:hAnsi="Calibri"/>
                <w:b w:val="0"/>
                <w:color w:val="000000"/>
              </w:rPr>
              <w:t>1.3.</w:t>
            </w:r>
            <w:proofErr w:type="gramStart"/>
            <w:r w:rsidRPr="005D6E21">
              <w:rPr>
                <w:rFonts w:ascii="Calibri" w:hAnsi="Calibri"/>
                <w:b w:val="0"/>
                <w:color w:val="000000"/>
              </w:rPr>
              <w:t>6.F</w:t>
            </w:r>
            <w:proofErr w:type="gramEnd"/>
            <w:r w:rsidRPr="005D6E21">
              <w:rPr>
                <w:rFonts w:ascii="Calibri" w:hAnsi="Calibri"/>
                <w:b w:val="0"/>
                <w:color w:val="000000"/>
              </w:rPr>
              <w:t>4</w:t>
            </w:r>
          </w:p>
        </w:tc>
        <w:tc>
          <w:tcPr>
            <w:tcW w:w="7153" w:type="dxa"/>
          </w:tcPr>
          <w:p w14:paraId="54C9E27F" w14:textId="68EBBF36" w:rsidR="007F2B57" w:rsidRPr="005D6E21" w:rsidRDefault="007F2B57" w:rsidP="007F2B57">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The user will be able to connect a feeder on the GIS map to cable drawn in the manhole Detail Designs.</w:t>
            </w:r>
          </w:p>
        </w:tc>
        <w:tc>
          <w:tcPr>
            <w:tcW w:w="1368" w:type="dxa"/>
          </w:tcPr>
          <w:p w14:paraId="6003080A" w14:textId="33E0BC6F" w:rsidR="007F2B57" w:rsidRPr="005D6E21" w:rsidRDefault="007F2B57" w:rsidP="007F2B57">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fldChar w:fldCharType="begin"/>
            </w:r>
            <w:r>
              <w:rPr>
                <w:rFonts w:ascii="Calibri" w:hAnsi="Calibri"/>
                <w:b/>
                <w:color w:val="000000"/>
              </w:rPr>
              <w:instrText xml:space="preserve"> REF _Ref471833746 \r \h </w:instrText>
            </w:r>
            <w:r>
              <w:rPr>
                <w:rFonts w:ascii="Calibri" w:hAnsi="Calibri"/>
                <w:b/>
                <w:color w:val="000000"/>
              </w:rPr>
            </w:r>
            <w:r>
              <w:rPr>
                <w:rFonts w:ascii="Calibri" w:hAnsi="Calibri"/>
                <w:b/>
                <w:color w:val="000000"/>
              </w:rPr>
              <w:fldChar w:fldCharType="separate"/>
            </w:r>
            <w:r>
              <w:rPr>
                <w:rFonts w:ascii="Calibri" w:hAnsi="Calibri"/>
                <w:b/>
                <w:color w:val="000000"/>
              </w:rPr>
              <w:t>6</w:t>
            </w:r>
            <w:r>
              <w:rPr>
                <w:rFonts w:ascii="Calibri" w:hAnsi="Calibri"/>
                <w:b/>
                <w:color w:val="000000"/>
              </w:rPr>
              <w:fldChar w:fldCharType="end"/>
            </w:r>
          </w:p>
        </w:tc>
      </w:tr>
      <w:tr w:rsidR="002D59AC" w:rsidRPr="005D6E21" w14:paraId="1D6D435F" w14:textId="77777777" w:rsidTr="0068142B">
        <w:trPr>
          <w:cantSplit/>
          <w:trHeight w:val="300"/>
          <w:ins w:id="377" w:author="ADASE Richard R" w:date="2018-02-22T17:15:00Z"/>
        </w:trPr>
        <w:tc>
          <w:tcPr>
            <w:cnfStyle w:val="001000000000" w:firstRow="0" w:lastRow="0" w:firstColumn="1" w:lastColumn="0" w:oddVBand="0" w:evenVBand="0" w:oddHBand="0" w:evenHBand="0" w:firstRowFirstColumn="0" w:firstRowLastColumn="0" w:lastRowFirstColumn="0" w:lastRowLastColumn="0"/>
            <w:tcW w:w="1055" w:type="dxa"/>
          </w:tcPr>
          <w:p w14:paraId="4AA74AD7" w14:textId="63B0B95E" w:rsidR="002D59AC" w:rsidRPr="005D6E21" w:rsidRDefault="002D59AC" w:rsidP="002D59AC">
            <w:pPr>
              <w:spacing w:before="0"/>
              <w:rPr>
                <w:ins w:id="378" w:author="ADASE Richard R" w:date="2018-02-22T17:15:00Z"/>
                <w:rFonts w:ascii="Calibri" w:hAnsi="Calibri"/>
                <w:b w:val="0"/>
                <w:color w:val="000000"/>
              </w:rPr>
            </w:pPr>
            <w:ins w:id="379" w:author="ADASE Richard R" w:date="2018-02-22T17:15:00Z">
              <w:r w:rsidRPr="005D6E21">
                <w:rPr>
                  <w:rFonts w:ascii="Calibri" w:hAnsi="Calibri"/>
                  <w:b w:val="0"/>
                  <w:color w:val="000000"/>
                </w:rPr>
                <w:t>1.3.</w:t>
              </w:r>
              <w:proofErr w:type="gramStart"/>
              <w:r w:rsidRPr="005D6E21">
                <w:rPr>
                  <w:rFonts w:ascii="Calibri" w:hAnsi="Calibri"/>
                  <w:b w:val="0"/>
                  <w:color w:val="000000"/>
                </w:rPr>
                <w:t>6.F</w:t>
              </w:r>
              <w:proofErr w:type="gramEnd"/>
              <w:r w:rsidRPr="005D6E21">
                <w:rPr>
                  <w:rFonts w:ascii="Calibri" w:hAnsi="Calibri"/>
                  <w:b w:val="0"/>
                  <w:color w:val="000000"/>
                </w:rPr>
                <w:t>5</w:t>
              </w:r>
            </w:ins>
          </w:p>
        </w:tc>
        <w:tc>
          <w:tcPr>
            <w:tcW w:w="7153" w:type="dxa"/>
          </w:tcPr>
          <w:p w14:paraId="0EEEF5AC" w14:textId="0DC42FA1" w:rsidR="002D59AC" w:rsidRPr="005D6E21" w:rsidRDefault="002D59AC" w:rsidP="002D59AC">
            <w:pPr>
              <w:spacing w:before="0"/>
              <w:cnfStyle w:val="000000000000" w:firstRow="0" w:lastRow="0" w:firstColumn="0" w:lastColumn="0" w:oddVBand="0" w:evenVBand="0" w:oddHBand="0" w:evenHBand="0" w:firstRowFirstColumn="0" w:firstRowLastColumn="0" w:lastRowFirstColumn="0" w:lastRowLastColumn="0"/>
              <w:rPr>
                <w:ins w:id="380" w:author="ADASE Richard R" w:date="2018-02-22T17:15:00Z"/>
                <w:rFonts w:ascii="Calibri" w:hAnsi="Calibri"/>
                <w:color w:val="000000"/>
              </w:rPr>
            </w:pPr>
            <w:ins w:id="381" w:author="ADASE Richard R" w:date="2018-02-22T17:15:00Z">
              <w:r w:rsidRPr="005D6E21">
                <w:rPr>
                  <w:rFonts w:ascii="Calibri" w:hAnsi="Calibri"/>
                  <w:color w:val="000000"/>
                </w:rPr>
                <w:t>The system will be able to connect a feature drawn in the Detail Design to a graphical feature on the GIS map.</w:t>
              </w:r>
            </w:ins>
          </w:p>
        </w:tc>
        <w:tc>
          <w:tcPr>
            <w:tcW w:w="1368" w:type="dxa"/>
          </w:tcPr>
          <w:p w14:paraId="0053799E" w14:textId="51FC30C1" w:rsidR="002D59AC" w:rsidRDefault="008F67FA" w:rsidP="002D59AC">
            <w:pPr>
              <w:spacing w:before="0"/>
              <w:jc w:val="center"/>
              <w:cnfStyle w:val="000000000000" w:firstRow="0" w:lastRow="0" w:firstColumn="0" w:lastColumn="0" w:oddVBand="0" w:evenVBand="0" w:oddHBand="0" w:evenHBand="0" w:firstRowFirstColumn="0" w:firstRowLastColumn="0" w:lastRowFirstColumn="0" w:lastRowLastColumn="0"/>
              <w:rPr>
                <w:ins w:id="382" w:author="ADASE Richard R" w:date="2018-02-22T17:15:00Z"/>
                <w:rFonts w:ascii="Calibri" w:hAnsi="Calibri"/>
                <w:b/>
                <w:color w:val="000000"/>
              </w:rPr>
            </w:pPr>
            <w:ins w:id="383" w:author="ADASE Richard R" w:date="2018-02-22T17:26:00Z">
              <w:r>
                <w:rPr>
                  <w:rFonts w:ascii="Calibri" w:hAnsi="Calibri"/>
                  <w:b/>
                  <w:color w:val="000000"/>
                </w:rPr>
                <w:fldChar w:fldCharType="begin"/>
              </w:r>
              <w:r>
                <w:rPr>
                  <w:rFonts w:ascii="Calibri" w:hAnsi="Calibri"/>
                  <w:b/>
                  <w:color w:val="000000"/>
                </w:rPr>
                <w:instrText xml:space="preserve"> REF _Ref471833746 \r \h </w:instrText>
              </w:r>
            </w:ins>
            <w:r>
              <w:rPr>
                <w:rFonts w:ascii="Calibri" w:hAnsi="Calibri"/>
                <w:b/>
                <w:color w:val="000000"/>
              </w:rPr>
            </w:r>
            <w:r>
              <w:rPr>
                <w:rFonts w:ascii="Calibri" w:hAnsi="Calibri"/>
                <w:b/>
                <w:color w:val="000000"/>
              </w:rPr>
              <w:fldChar w:fldCharType="separate"/>
            </w:r>
            <w:ins w:id="384" w:author="ADASE Richard R" w:date="2018-02-22T17:26:00Z">
              <w:r>
                <w:rPr>
                  <w:rFonts w:ascii="Calibri" w:hAnsi="Calibri"/>
                  <w:b/>
                  <w:color w:val="000000"/>
                </w:rPr>
                <w:t>6</w:t>
              </w:r>
              <w:r>
                <w:rPr>
                  <w:rFonts w:ascii="Calibri" w:hAnsi="Calibri"/>
                  <w:b/>
                  <w:color w:val="000000"/>
                </w:rPr>
                <w:fldChar w:fldCharType="end"/>
              </w:r>
            </w:ins>
          </w:p>
        </w:tc>
      </w:tr>
      <w:tr w:rsidR="004865F9" w:rsidRPr="005D6E21" w14:paraId="55413281" w14:textId="77777777" w:rsidTr="0068142B">
        <w:trPr>
          <w:cantSplit/>
          <w:trHeight w:val="300"/>
          <w:ins w:id="385" w:author="ADASE Richard R" w:date="2018-02-22T17:17:00Z"/>
        </w:trPr>
        <w:tc>
          <w:tcPr>
            <w:cnfStyle w:val="001000000000" w:firstRow="0" w:lastRow="0" w:firstColumn="1" w:lastColumn="0" w:oddVBand="0" w:evenVBand="0" w:oddHBand="0" w:evenHBand="0" w:firstRowFirstColumn="0" w:firstRowLastColumn="0" w:lastRowFirstColumn="0" w:lastRowLastColumn="0"/>
            <w:tcW w:w="1055" w:type="dxa"/>
          </w:tcPr>
          <w:p w14:paraId="6238361A" w14:textId="49C6826F" w:rsidR="004865F9" w:rsidRPr="005D6E21" w:rsidRDefault="004865F9" w:rsidP="004865F9">
            <w:pPr>
              <w:spacing w:before="0"/>
              <w:rPr>
                <w:ins w:id="386" w:author="ADASE Richard R" w:date="2018-02-22T17:17:00Z"/>
                <w:rFonts w:ascii="Calibri" w:hAnsi="Calibri"/>
                <w:b w:val="0"/>
                <w:color w:val="000000"/>
              </w:rPr>
            </w:pPr>
            <w:ins w:id="387" w:author="ADASE Richard R" w:date="2018-02-22T17:17:00Z">
              <w:r w:rsidRPr="005D6E21">
                <w:rPr>
                  <w:rFonts w:ascii="Calibri" w:hAnsi="Calibri"/>
                  <w:b w:val="0"/>
                  <w:color w:val="000000"/>
                </w:rPr>
                <w:t>1.3.</w:t>
              </w:r>
              <w:proofErr w:type="gramStart"/>
              <w:r w:rsidRPr="005D6E21">
                <w:rPr>
                  <w:rFonts w:ascii="Calibri" w:hAnsi="Calibri"/>
                  <w:b w:val="0"/>
                  <w:color w:val="000000"/>
                </w:rPr>
                <w:t>6.F</w:t>
              </w:r>
              <w:proofErr w:type="gramEnd"/>
              <w:r w:rsidRPr="005D6E21">
                <w:rPr>
                  <w:rFonts w:ascii="Calibri" w:hAnsi="Calibri"/>
                  <w:b w:val="0"/>
                  <w:color w:val="000000"/>
                </w:rPr>
                <w:t>6</w:t>
              </w:r>
            </w:ins>
          </w:p>
        </w:tc>
        <w:tc>
          <w:tcPr>
            <w:tcW w:w="7153" w:type="dxa"/>
          </w:tcPr>
          <w:p w14:paraId="2180612F" w14:textId="5F86B304" w:rsidR="004865F9" w:rsidRPr="005D6E21" w:rsidRDefault="004865F9" w:rsidP="004865F9">
            <w:pPr>
              <w:spacing w:before="0"/>
              <w:cnfStyle w:val="000000000000" w:firstRow="0" w:lastRow="0" w:firstColumn="0" w:lastColumn="0" w:oddVBand="0" w:evenVBand="0" w:oddHBand="0" w:evenHBand="0" w:firstRowFirstColumn="0" w:firstRowLastColumn="0" w:lastRowFirstColumn="0" w:lastRowLastColumn="0"/>
              <w:rPr>
                <w:ins w:id="388" w:author="ADASE Richard R" w:date="2018-02-22T17:17:00Z"/>
                <w:rFonts w:ascii="Calibri" w:hAnsi="Calibri"/>
                <w:color w:val="000000"/>
              </w:rPr>
            </w:pPr>
            <w:ins w:id="389" w:author="ADASE Richard R" w:date="2018-02-22T17:17:00Z">
              <w:r w:rsidRPr="005D6E21">
                <w:rPr>
                  <w:rFonts w:ascii="Calibri" w:hAnsi="Calibri"/>
                  <w:color w:val="000000"/>
                </w:rPr>
                <w:t>The system will be able to visually demonstrate that a feature in the Detail Design is connected to a graphical feature on the GIS map.</w:t>
              </w:r>
            </w:ins>
          </w:p>
        </w:tc>
        <w:tc>
          <w:tcPr>
            <w:tcW w:w="1368" w:type="dxa"/>
          </w:tcPr>
          <w:p w14:paraId="551D0477" w14:textId="39AB5FAB" w:rsidR="004865F9" w:rsidRDefault="008F67FA" w:rsidP="004865F9">
            <w:pPr>
              <w:spacing w:before="0"/>
              <w:jc w:val="center"/>
              <w:cnfStyle w:val="000000000000" w:firstRow="0" w:lastRow="0" w:firstColumn="0" w:lastColumn="0" w:oddVBand="0" w:evenVBand="0" w:oddHBand="0" w:evenHBand="0" w:firstRowFirstColumn="0" w:firstRowLastColumn="0" w:lastRowFirstColumn="0" w:lastRowLastColumn="0"/>
              <w:rPr>
                <w:ins w:id="390" w:author="ADASE Richard R" w:date="2018-02-22T17:17:00Z"/>
                <w:rFonts w:ascii="Calibri" w:hAnsi="Calibri"/>
                <w:b/>
                <w:color w:val="000000"/>
              </w:rPr>
            </w:pPr>
            <w:ins w:id="391" w:author="ADASE Richard R" w:date="2018-02-22T17:26:00Z">
              <w:r>
                <w:rPr>
                  <w:rFonts w:ascii="Calibri" w:hAnsi="Calibri"/>
                  <w:b/>
                  <w:color w:val="000000"/>
                </w:rPr>
                <w:fldChar w:fldCharType="begin"/>
              </w:r>
              <w:r>
                <w:rPr>
                  <w:rFonts w:ascii="Calibri" w:hAnsi="Calibri"/>
                  <w:b/>
                  <w:color w:val="000000"/>
                </w:rPr>
                <w:instrText xml:space="preserve"> REF _Ref471833746 \r \h </w:instrText>
              </w:r>
            </w:ins>
            <w:r>
              <w:rPr>
                <w:rFonts w:ascii="Calibri" w:hAnsi="Calibri"/>
                <w:b/>
                <w:color w:val="000000"/>
              </w:rPr>
            </w:r>
            <w:r>
              <w:rPr>
                <w:rFonts w:ascii="Calibri" w:hAnsi="Calibri"/>
                <w:b/>
                <w:color w:val="000000"/>
              </w:rPr>
              <w:fldChar w:fldCharType="separate"/>
            </w:r>
            <w:ins w:id="392" w:author="ADASE Richard R" w:date="2018-02-22T17:26:00Z">
              <w:r>
                <w:rPr>
                  <w:rFonts w:ascii="Calibri" w:hAnsi="Calibri"/>
                  <w:b/>
                  <w:color w:val="000000"/>
                </w:rPr>
                <w:t>6</w:t>
              </w:r>
              <w:r>
                <w:rPr>
                  <w:rFonts w:ascii="Calibri" w:hAnsi="Calibri"/>
                  <w:b/>
                  <w:color w:val="000000"/>
                </w:rPr>
                <w:fldChar w:fldCharType="end"/>
              </w:r>
            </w:ins>
          </w:p>
        </w:tc>
      </w:tr>
      <w:tr w:rsidR="00CE561A" w:rsidRPr="005D6E21" w14:paraId="3BC7333D" w14:textId="77777777" w:rsidTr="0068142B">
        <w:trPr>
          <w:cantSplit/>
          <w:trHeight w:val="300"/>
          <w:ins w:id="393" w:author="ADASE Richard R" w:date="2018-02-23T17:22:00Z"/>
        </w:trPr>
        <w:tc>
          <w:tcPr>
            <w:cnfStyle w:val="001000000000" w:firstRow="0" w:lastRow="0" w:firstColumn="1" w:lastColumn="0" w:oddVBand="0" w:evenVBand="0" w:oddHBand="0" w:evenHBand="0" w:firstRowFirstColumn="0" w:firstRowLastColumn="0" w:lastRowFirstColumn="0" w:lastRowLastColumn="0"/>
            <w:tcW w:w="1055" w:type="dxa"/>
          </w:tcPr>
          <w:p w14:paraId="0AF38A55" w14:textId="5FB5E08D" w:rsidR="00CE561A" w:rsidRDefault="00CE561A" w:rsidP="004865F9">
            <w:pPr>
              <w:spacing w:before="0"/>
              <w:rPr>
                <w:ins w:id="394" w:author="ADASE Richard R" w:date="2018-02-23T17:22:00Z"/>
                <w:rFonts w:ascii="Calibri" w:hAnsi="Calibri"/>
                <w:color w:val="000000"/>
              </w:rPr>
            </w:pPr>
            <w:ins w:id="395" w:author="ADASE Richard R" w:date="2018-02-23T17:22:00Z">
              <w:r>
                <w:rPr>
                  <w:rFonts w:ascii="Calibri" w:hAnsi="Calibri"/>
                  <w:color w:val="000000"/>
                </w:rPr>
                <w:t>1.3.</w:t>
              </w:r>
              <w:proofErr w:type="gramStart"/>
              <w:r>
                <w:rPr>
                  <w:rFonts w:ascii="Calibri" w:hAnsi="Calibri"/>
                  <w:color w:val="000000"/>
                </w:rPr>
                <w:t>7.F</w:t>
              </w:r>
              <w:proofErr w:type="gramEnd"/>
              <w:r>
                <w:rPr>
                  <w:rFonts w:ascii="Calibri" w:hAnsi="Calibri"/>
                  <w:color w:val="000000"/>
                </w:rPr>
                <w:t>3</w:t>
              </w:r>
            </w:ins>
          </w:p>
        </w:tc>
        <w:tc>
          <w:tcPr>
            <w:tcW w:w="7153" w:type="dxa"/>
          </w:tcPr>
          <w:p w14:paraId="3C0EA17E" w14:textId="1A972067" w:rsidR="00CE561A" w:rsidRPr="009626DE" w:rsidRDefault="00CE561A" w:rsidP="004865F9">
            <w:pPr>
              <w:spacing w:before="0"/>
              <w:cnfStyle w:val="000000000000" w:firstRow="0" w:lastRow="0" w:firstColumn="0" w:lastColumn="0" w:oddVBand="0" w:evenVBand="0" w:oddHBand="0" w:evenHBand="0" w:firstRowFirstColumn="0" w:firstRowLastColumn="0" w:lastRowFirstColumn="0" w:lastRowLastColumn="0"/>
              <w:rPr>
                <w:ins w:id="396" w:author="ADASE Richard R" w:date="2018-02-23T17:22:00Z"/>
                <w:rFonts w:ascii="Calibri" w:hAnsi="Calibri"/>
                <w:color w:val="000000"/>
              </w:rPr>
            </w:pPr>
            <w:ins w:id="397" w:author="ADASE Richard R" w:date="2018-02-23T17:22:00Z">
              <w:r w:rsidRPr="00CE561A">
                <w:rPr>
                  <w:rFonts w:ascii="Calibri" w:hAnsi="Calibri"/>
                  <w:color w:val="000000"/>
                </w:rPr>
                <w:t>Upon adding a voucher to a feature, the user will be prompted to enter any required voucher attributes. The user will be prevented from submitting the voucher if any required fields are unfilled.</w:t>
              </w:r>
            </w:ins>
          </w:p>
        </w:tc>
        <w:tc>
          <w:tcPr>
            <w:tcW w:w="1368" w:type="dxa"/>
          </w:tcPr>
          <w:p w14:paraId="1856249C" w14:textId="50C95508" w:rsidR="00CE561A" w:rsidRDefault="00CE561A" w:rsidP="004865F9">
            <w:pPr>
              <w:spacing w:before="0"/>
              <w:jc w:val="center"/>
              <w:cnfStyle w:val="000000000000" w:firstRow="0" w:lastRow="0" w:firstColumn="0" w:lastColumn="0" w:oddVBand="0" w:evenVBand="0" w:oddHBand="0" w:evenHBand="0" w:firstRowFirstColumn="0" w:firstRowLastColumn="0" w:lastRowFirstColumn="0" w:lastRowLastColumn="0"/>
              <w:rPr>
                <w:ins w:id="398" w:author="ADASE Richard R" w:date="2018-02-23T17:22:00Z"/>
                <w:rFonts w:ascii="Calibri" w:hAnsi="Calibri"/>
                <w:b/>
                <w:color w:val="000000"/>
              </w:rPr>
            </w:pPr>
            <w:ins w:id="399" w:author="ADASE Richard R" w:date="2018-02-23T17:22:00Z">
              <w:r>
                <w:rPr>
                  <w:rFonts w:ascii="Calibri" w:hAnsi="Calibri"/>
                  <w:b/>
                  <w:color w:val="000000"/>
                </w:rPr>
                <w:fldChar w:fldCharType="begin"/>
              </w:r>
              <w:r>
                <w:rPr>
                  <w:rFonts w:ascii="Calibri" w:hAnsi="Calibri"/>
                  <w:b/>
                  <w:color w:val="000000"/>
                </w:rPr>
                <w:instrText xml:space="preserve"> REF _Ref507083467 \r \h </w:instrText>
              </w:r>
            </w:ins>
            <w:r>
              <w:rPr>
                <w:rFonts w:ascii="Calibri" w:hAnsi="Calibri"/>
                <w:b/>
                <w:color w:val="000000"/>
              </w:rPr>
            </w:r>
            <w:r>
              <w:rPr>
                <w:rFonts w:ascii="Calibri" w:hAnsi="Calibri"/>
                <w:b/>
                <w:color w:val="000000"/>
              </w:rPr>
              <w:fldChar w:fldCharType="separate"/>
            </w:r>
            <w:ins w:id="400" w:author="ADASE Richard R" w:date="2018-02-23T17:22:00Z">
              <w:r>
                <w:rPr>
                  <w:rFonts w:ascii="Calibri" w:hAnsi="Calibri"/>
                  <w:b/>
                  <w:color w:val="000000"/>
                </w:rPr>
                <w:t>1.3.4</w:t>
              </w:r>
              <w:r>
                <w:rPr>
                  <w:rFonts w:ascii="Calibri" w:hAnsi="Calibri"/>
                  <w:b/>
                  <w:color w:val="000000"/>
                </w:rPr>
                <w:fldChar w:fldCharType="end"/>
              </w:r>
            </w:ins>
          </w:p>
        </w:tc>
      </w:tr>
      <w:tr w:rsidR="004865F9" w:rsidRPr="005D6E21" w14:paraId="7CBFEEA5" w14:textId="77777777" w:rsidTr="0068142B">
        <w:trPr>
          <w:cantSplit/>
          <w:trHeight w:val="300"/>
          <w:ins w:id="401" w:author="ADASE Richard R" w:date="2017-09-25T14:58:00Z"/>
        </w:trPr>
        <w:tc>
          <w:tcPr>
            <w:cnfStyle w:val="001000000000" w:firstRow="0" w:lastRow="0" w:firstColumn="1" w:lastColumn="0" w:oddVBand="0" w:evenVBand="0" w:oddHBand="0" w:evenHBand="0" w:firstRowFirstColumn="0" w:firstRowLastColumn="0" w:lastRowFirstColumn="0" w:lastRowLastColumn="0"/>
            <w:tcW w:w="1055" w:type="dxa"/>
          </w:tcPr>
          <w:p w14:paraId="461D68BA" w14:textId="3FA8A818" w:rsidR="004865F9" w:rsidRPr="005D6E21" w:rsidRDefault="004865F9" w:rsidP="004865F9">
            <w:pPr>
              <w:spacing w:before="0"/>
              <w:rPr>
                <w:ins w:id="402" w:author="ADASE Richard R" w:date="2017-09-25T14:58:00Z"/>
                <w:rFonts w:ascii="Calibri" w:hAnsi="Calibri"/>
                <w:color w:val="000000"/>
              </w:rPr>
            </w:pPr>
            <w:commentRangeStart w:id="403"/>
            <w:ins w:id="404" w:author="ADASE Richard R" w:date="2017-09-25T14:58:00Z">
              <w:r>
                <w:rPr>
                  <w:rFonts w:ascii="Calibri" w:hAnsi="Calibri"/>
                  <w:color w:val="000000"/>
                </w:rPr>
                <w:t>1.3.</w:t>
              </w:r>
              <w:proofErr w:type="gramStart"/>
              <w:r>
                <w:rPr>
                  <w:rFonts w:ascii="Calibri" w:hAnsi="Calibri"/>
                  <w:color w:val="000000"/>
                </w:rPr>
                <w:t>7.F</w:t>
              </w:r>
              <w:proofErr w:type="gramEnd"/>
              <w:r>
                <w:rPr>
                  <w:rFonts w:ascii="Calibri" w:hAnsi="Calibri"/>
                  <w:color w:val="000000"/>
                </w:rPr>
                <w:t>17</w:t>
              </w:r>
            </w:ins>
            <w:commentRangeEnd w:id="403"/>
            <w:ins w:id="405" w:author="ADASE Richard R" w:date="2017-09-25T15:03:00Z">
              <w:r>
                <w:rPr>
                  <w:rStyle w:val="CommentReference"/>
                  <w:b w:val="0"/>
                  <w:color w:val="auto"/>
                </w:rPr>
                <w:commentReference w:id="403"/>
              </w:r>
            </w:ins>
          </w:p>
        </w:tc>
        <w:tc>
          <w:tcPr>
            <w:tcW w:w="7153" w:type="dxa"/>
          </w:tcPr>
          <w:p w14:paraId="71477B1D" w14:textId="322AD273" w:rsidR="004865F9" w:rsidRPr="005D6E21" w:rsidRDefault="004865F9" w:rsidP="004865F9">
            <w:pPr>
              <w:spacing w:before="0"/>
              <w:cnfStyle w:val="000000000000" w:firstRow="0" w:lastRow="0" w:firstColumn="0" w:lastColumn="0" w:oddVBand="0" w:evenVBand="0" w:oddHBand="0" w:evenHBand="0" w:firstRowFirstColumn="0" w:firstRowLastColumn="0" w:lastRowFirstColumn="0" w:lastRowLastColumn="0"/>
              <w:rPr>
                <w:ins w:id="406" w:author="ADASE Richard R" w:date="2017-09-25T14:58:00Z"/>
                <w:rFonts w:ascii="Calibri" w:hAnsi="Calibri"/>
                <w:color w:val="000000"/>
              </w:rPr>
            </w:pPr>
            <w:ins w:id="407" w:author="ADASE Richard R" w:date="2017-09-25T14:58:00Z">
              <w:r w:rsidRPr="009626DE">
                <w:rPr>
                  <w:rFonts w:ascii="Calibri" w:hAnsi="Calibri"/>
                  <w:color w:val="000000"/>
                </w:rPr>
                <w:t>The user will be required to enter the Vegetation Management estimate before they can mark the design for approval.</w:t>
              </w:r>
            </w:ins>
          </w:p>
        </w:tc>
        <w:tc>
          <w:tcPr>
            <w:tcW w:w="1368" w:type="dxa"/>
          </w:tcPr>
          <w:p w14:paraId="5E4AF5AE" w14:textId="1195066C" w:rsidR="004865F9" w:rsidRDefault="004865F9" w:rsidP="004865F9">
            <w:pPr>
              <w:spacing w:before="0"/>
              <w:jc w:val="center"/>
              <w:cnfStyle w:val="000000000000" w:firstRow="0" w:lastRow="0" w:firstColumn="0" w:lastColumn="0" w:oddVBand="0" w:evenVBand="0" w:oddHBand="0" w:evenHBand="0" w:firstRowFirstColumn="0" w:firstRowLastColumn="0" w:lastRowFirstColumn="0" w:lastRowLastColumn="0"/>
              <w:rPr>
                <w:ins w:id="408" w:author="ADASE Richard R" w:date="2017-09-25T14:58:00Z"/>
                <w:rFonts w:ascii="Calibri" w:hAnsi="Calibri"/>
                <w:b/>
                <w:color w:val="000000"/>
              </w:rPr>
            </w:pPr>
            <w:ins w:id="409" w:author="ADASE Richard R" w:date="2017-09-25T14:58:00Z">
              <w:r>
                <w:rPr>
                  <w:rFonts w:ascii="Calibri" w:hAnsi="Calibri"/>
                  <w:b/>
                  <w:color w:val="000000"/>
                </w:rPr>
                <w:t>DFS Features – Electric (Voucher Attributes / Estimated Amount)</w:t>
              </w:r>
            </w:ins>
          </w:p>
        </w:tc>
      </w:tr>
      <w:tr w:rsidR="00CE561A" w:rsidRPr="005D6E21" w14:paraId="2088E58C" w14:textId="77777777" w:rsidTr="0068142B">
        <w:trPr>
          <w:cantSplit/>
          <w:trHeight w:val="300"/>
          <w:ins w:id="410" w:author="ADASE Richard R" w:date="2018-02-23T17:21:00Z"/>
        </w:trPr>
        <w:tc>
          <w:tcPr>
            <w:cnfStyle w:val="001000000000" w:firstRow="0" w:lastRow="0" w:firstColumn="1" w:lastColumn="0" w:oddVBand="0" w:evenVBand="0" w:oddHBand="0" w:evenHBand="0" w:firstRowFirstColumn="0" w:firstRowLastColumn="0" w:lastRowFirstColumn="0" w:lastRowLastColumn="0"/>
            <w:tcW w:w="1055" w:type="dxa"/>
          </w:tcPr>
          <w:p w14:paraId="0D72FEA1" w14:textId="7FE9478C" w:rsidR="00CE561A" w:rsidRDefault="00CE561A" w:rsidP="004865F9">
            <w:pPr>
              <w:spacing w:before="0"/>
              <w:rPr>
                <w:ins w:id="411" w:author="ADASE Richard R" w:date="2018-02-23T17:21:00Z"/>
                <w:rFonts w:ascii="Calibri" w:hAnsi="Calibri"/>
                <w:color w:val="000000"/>
              </w:rPr>
            </w:pPr>
            <w:ins w:id="412" w:author="ADASE Richard R" w:date="2018-02-23T17:21:00Z">
              <w:r>
                <w:rPr>
                  <w:rFonts w:ascii="Calibri" w:hAnsi="Calibri"/>
                  <w:color w:val="000000"/>
                </w:rPr>
                <w:t>1.3.</w:t>
              </w:r>
              <w:proofErr w:type="gramStart"/>
              <w:r>
                <w:rPr>
                  <w:rFonts w:ascii="Calibri" w:hAnsi="Calibri"/>
                  <w:color w:val="000000"/>
                </w:rPr>
                <w:t>7.F</w:t>
              </w:r>
              <w:proofErr w:type="gramEnd"/>
              <w:r>
                <w:rPr>
                  <w:rFonts w:ascii="Calibri" w:hAnsi="Calibri"/>
                  <w:color w:val="000000"/>
                </w:rPr>
                <w:t>24</w:t>
              </w:r>
            </w:ins>
          </w:p>
        </w:tc>
        <w:tc>
          <w:tcPr>
            <w:tcW w:w="7153" w:type="dxa"/>
          </w:tcPr>
          <w:p w14:paraId="0F9F21AF" w14:textId="53BAE4D0" w:rsidR="00CE561A" w:rsidRPr="009626DE" w:rsidRDefault="00CE561A" w:rsidP="004865F9">
            <w:pPr>
              <w:spacing w:before="0"/>
              <w:cnfStyle w:val="000000000000" w:firstRow="0" w:lastRow="0" w:firstColumn="0" w:lastColumn="0" w:oddVBand="0" w:evenVBand="0" w:oddHBand="0" w:evenHBand="0" w:firstRowFirstColumn="0" w:firstRowLastColumn="0" w:lastRowFirstColumn="0" w:lastRowLastColumn="0"/>
              <w:rPr>
                <w:ins w:id="413" w:author="ADASE Richard R" w:date="2018-02-23T17:21:00Z"/>
                <w:rFonts w:ascii="Calibri" w:hAnsi="Calibri"/>
                <w:color w:val="000000"/>
              </w:rPr>
            </w:pPr>
            <w:ins w:id="414" w:author="ADASE Richard R" w:date="2018-02-23T17:21:00Z">
              <w:r w:rsidRPr="00CE561A">
                <w:rPr>
                  <w:rFonts w:ascii="Calibri" w:hAnsi="Calibri"/>
                  <w:color w:val="000000"/>
                </w:rPr>
                <w:t xml:space="preserve">The user will be able to view a list of vouchers attached to a </w:t>
              </w:r>
              <w:proofErr w:type="spellStart"/>
              <w:r w:rsidRPr="00CE561A">
                <w:rPr>
                  <w:rFonts w:ascii="Calibri" w:hAnsi="Calibri"/>
                  <w:color w:val="000000"/>
                </w:rPr>
                <w:t>Workpoint</w:t>
              </w:r>
              <w:proofErr w:type="spellEnd"/>
              <w:r w:rsidRPr="00CE561A">
                <w:rPr>
                  <w:rFonts w:ascii="Calibri" w:hAnsi="Calibri"/>
                  <w:color w:val="000000"/>
                </w:rPr>
                <w:t>.</w:t>
              </w:r>
            </w:ins>
          </w:p>
        </w:tc>
        <w:tc>
          <w:tcPr>
            <w:tcW w:w="1368" w:type="dxa"/>
          </w:tcPr>
          <w:p w14:paraId="66DBFD14" w14:textId="59CB47A4" w:rsidR="00CE561A" w:rsidRDefault="00CE561A" w:rsidP="004865F9">
            <w:pPr>
              <w:spacing w:before="0"/>
              <w:jc w:val="center"/>
              <w:cnfStyle w:val="000000000000" w:firstRow="0" w:lastRow="0" w:firstColumn="0" w:lastColumn="0" w:oddVBand="0" w:evenVBand="0" w:oddHBand="0" w:evenHBand="0" w:firstRowFirstColumn="0" w:firstRowLastColumn="0" w:lastRowFirstColumn="0" w:lastRowLastColumn="0"/>
              <w:rPr>
                <w:ins w:id="415" w:author="ADASE Richard R" w:date="2018-02-23T17:21:00Z"/>
                <w:rFonts w:ascii="Calibri" w:hAnsi="Calibri"/>
                <w:b/>
                <w:color w:val="000000"/>
              </w:rPr>
            </w:pPr>
            <w:ins w:id="416" w:author="ADASE Richard R" w:date="2018-02-23T17:21:00Z">
              <w:r>
                <w:rPr>
                  <w:rFonts w:ascii="Calibri" w:hAnsi="Calibri"/>
                  <w:b/>
                  <w:color w:val="000000"/>
                </w:rPr>
                <w:fldChar w:fldCharType="begin"/>
              </w:r>
              <w:r>
                <w:rPr>
                  <w:rFonts w:ascii="Calibri" w:hAnsi="Calibri"/>
                  <w:b/>
                  <w:color w:val="000000"/>
                </w:rPr>
                <w:instrText xml:space="preserve"> REF _Ref507167378 \r \h </w:instrText>
              </w:r>
            </w:ins>
            <w:r>
              <w:rPr>
                <w:rFonts w:ascii="Calibri" w:hAnsi="Calibri"/>
                <w:b/>
                <w:color w:val="000000"/>
              </w:rPr>
            </w:r>
            <w:r>
              <w:rPr>
                <w:rFonts w:ascii="Calibri" w:hAnsi="Calibri"/>
                <w:b/>
                <w:color w:val="000000"/>
              </w:rPr>
              <w:fldChar w:fldCharType="separate"/>
            </w:r>
            <w:ins w:id="417" w:author="ADASE Richard R" w:date="2018-02-23T17:21:00Z">
              <w:r>
                <w:rPr>
                  <w:rFonts w:ascii="Calibri" w:hAnsi="Calibri"/>
                  <w:b/>
                  <w:color w:val="000000"/>
                </w:rPr>
                <w:t>1.3.3</w:t>
              </w:r>
              <w:r>
                <w:rPr>
                  <w:rFonts w:ascii="Calibri" w:hAnsi="Calibri"/>
                  <w:b/>
                  <w:color w:val="000000"/>
                </w:rPr>
                <w:fldChar w:fldCharType="end"/>
              </w:r>
            </w:ins>
          </w:p>
        </w:tc>
      </w:tr>
      <w:tr w:rsidR="004865F9" w:rsidRPr="005D6E21" w14:paraId="73AAD0AC" w14:textId="77777777" w:rsidTr="0068142B">
        <w:trPr>
          <w:cantSplit/>
          <w:trHeight w:val="300"/>
        </w:trPr>
        <w:tc>
          <w:tcPr>
            <w:cnfStyle w:val="001000000000" w:firstRow="0" w:lastRow="0" w:firstColumn="1" w:lastColumn="0" w:oddVBand="0" w:evenVBand="0" w:oddHBand="0" w:evenHBand="0" w:firstRowFirstColumn="0" w:firstRowLastColumn="0" w:lastRowFirstColumn="0" w:lastRowLastColumn="0"/>
            <w:tcW w:w="1055" w:type="dxa"/>
          </w:tcPr>
          <w:p w14:paraId="3A651E89" w14:textId="70D2553C" w:rsidR="004865F9" w:rsidRPr="005D6E21" w:rsidRDefault="004865F9" w:rsidP="004865F9">
            <w:pPr>
              <w:spacing w:before="0"/>
              <w:rPr>
                <w:rFonts w:ascii="Calibri" w:hAnsi="Calibri"/>
                <w:b w:val="0"/>
                <w:color w:val="000000"/>
              </w:rPr>
            </w:pPr>
            <w:r w:rsidRPr="002C3401">
              <w:rPr>
                <w:rFonts w:ascii="Calibri" w:hAnsi="Calibri"/>
                <w:b w:val="0"/>
                <w:color w:val="000000"/>
              </w:rPr>
              <w:t>7.1.</w:t>
            </w:r>
            <w:proofErr w:type="gramStart"/>
            <w:r w:rsidRPr="002C3401">
              <w:rPr>
                <w:rFonts w:ascii="Calibri" w:hAnsi="Calibri"/>
                <w:b w:val="0"/>
                <w:color w:val="000000"/>
              </w:rPr>
              <w:t>1.F</w:t>
            </w:r>
            <w:proofErr w:type="gramEnd"/>
            <w:r w:rsidRPr="002C3401">
              <w:rPr>
                <w:rFonts w:ascii="Calibri" w:hAnsi="Calibri"/>
                <w:b w:val="0"/>
                <w:color w:val="000000"/>
              </w:rPr>
              <w:t>9</w:t>
            </w:r>
          </w:p>
        </w:tc>
        <w:tc>
          <w:tcPr>
            <w:tcW w:w="7153" w:type="dxa"/>
          </w:tcPr>
          <w:p w14:paraId="54513434" w14:textId="501CC393" w:rsidR="004865F9" w:rsidRPr="005D6E21" w:rsidRDefault="004865F9" w:rsidP="004865F9">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C3401">
              <w:rPr>
                <w:rFonts w:ascii="Calibri" w:hAnsi="Calibri"/>
                <w:color w:val="000000"/>
              </w:rPr>
              <w:t>The user will be able to filter the master map so that only poles with a state of LIP are shown.</w:t>
            </w:r>
          </w:p>
        </w:tc>
        <w:tc>
          <w:tcPr>
            <w:tcW w:w="1368" w:type="dxa"/>
          </w:tcPr>
          <w:p w14:paraId="4A4C7ED7" w14:textId="0550D8DE" w:rsidR="004865F9" w:rsidRPr="005D6E21" w:rsidRDefault="004865F9" w:rsidP="004865F9">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ins w:id="418" w:author="Adase, Richard R" w:date="2017-07-12T19:53:00Z">
              <w:r>
                <w:rPr>
                  <w:rFonts w:ascii="Calibri" w:hAnsi="Calibri"/>
                  <w:b/>
                  <w:color w:val="000000"/>
                </w:rPr>
                <w:fldChar w:fldCharType="begin"/>
              </w:r>
              <w:r>
                <w:rPr>
                  <w:rFonts w:ascii="Calibri" w:hAnsi="Calibri"/>
                  <w:b/>
                  <w:color w:val="000000"/>
                </w:rPr>
                <w:instrText xml:space="preserve"> REF _Ref487651953 \r \h </w:instrText>
              </w:r>
            </w:ins>
            <w:r>
              <w:rPr>
                <w:rFonts w:ascii="Calibri" w:hAnsi="Calibri"/>
                <w:b/>
                <w:color w:val="000000"/>
              </w:rPr>
            </w:r>
            <w:r>
              <w:rPr>
                <w:rFonts w:ascii="Calibri" w:hAnsi="Calibri"/>
                <w:b/>
                <w:color w:val="000000"/>
              </w:rPr>
              <w:fldChar w:fldCharType="separate"/>
            </w:r>
            <w:ins w:id="419" w:author="Adase, Richard R" w:date="2017-07-12T19:53:00Z">
              <w:r>
                <w:rPr>
                  <w:rFonts w:ascii="Calibri" w:hAnsi="Calibri"/>
                  <w:b/>
                  <w:color w:val="000000"/>
                </w:rPr>
                <w:t>5.1.1</w:t>
              </w:r>
              <w:r>
                <w:rPr>
                  <w:rFonts w:ascii="Calibri" w:hAnsi="Calibri"/>
                  <w:b/>
                  <w:color w:val="000000"/>
                </w:rPr>
                <w:fldChar w:fldCharType="end"/>
              </w:r>
            </w:ins>
            <w:del w:id="420" w:author="Adase, Richard R" w:date="2017-07-12T19:53:00Z">
              <w:r w:rsidDel="00DC2B19">
                <w:rPr>
                  <w:rFonts w:ascii="Calibri" w:hAnsi="Calibri"/>
                  <w:b/>
                  <w:color w:val="000000"/>
                </w:rPr>
                <w:fldChar w:fldCharType="begin"/>
              </w:r>
              <w:r w:rsidDel="00DC2B19">
                <w:rPr>
                  <w:rFonts w:ascii="Calibri" w:hAnsi="Calibri"/>
                  <w:b/>
                  <w:color w:val="000000"/>
                </w:rPr>
                <w:delInstrText xml:space="preserve"> REF _Ref471827138 \r \h  \* MERGEFORMAT </w:delInstrText>
              </w:r>
              <w:r w:rsidDel="00DC2B19">
                <w:rPr>
                  <w:rFonts w:ascii="Calibri" w:hAnsi="Calibri"/>
                  <w:b/>
                  <w:color w:val="000000"/>
                </w:rPr>
              </w:r>
              <w:r w:rsidDel="00DC2B19">
                <w:rPr>
                  <w:rFonts w:ascii="Calibri" w:hAnsi="Calibri"/>
                  <w:b/>
                  <w:color w:val="000000"/>
                </w:rPr>
                <w:fldChar w:fldCharType="separate"/>
              </w:r>
              <w:r w:rsidDel="00DC2B19">
                <w:rPr>
                  <w:rFonts w:ascii="Calibri" w:hAnsi="Calibri"/>
                  <w:b/>
                  <w:color w:val="000000"/>
                </w:rPr>
                <w:delText>5</w:delText>
              </w:r>
              <w:r w:rsidDel="00DC2B19">
                <w:rPr>
                  <w:rFonts w:ascii="Calibri" w:hAnsi="Calibri"/>
                  <w:b/>
                  <w:color w:val="000000"/>
                </w:rPr>
                <w:fldChar w:fldCharType="end"/>
              </w:r>
            </w:del>
          </w:p>
        </w:tc>
      </w:tr>
    </w:tbl>
    <w:p w14:paraId="2A759B59" w14:textId="77777777" w:rsidR="003777B4" w:rsidRDefault="003777B4" w:rsidP="003777B4">
      <w:pPr>
        <w:pStyle w:val="TableHeading"/>
        <w:keepNext/>
      </w:pPr>
    </w:p>
    <w:p w14:paraId="4339AB11" w14:textId="2AEF3B13" w:rsidR="003777B4" w:rsidRDefault="003777B4" w:rsidP="009A091C">
      <w:pPr>
        <w:pStyle w:val="Heading3"/>
      </w:pPr>
      <w:bookmarkStart w:id="421" w:name="_Toc510165679"/>
      <w:r>
        <w:t>Service Line Connectivity</w:t>
      </w:r>
      <w:bookmarkEnd w:id="421"/>
    </w:p>
    <w:tbl>
      <w:tblPr>
        <w:tblStyle w:val="TableINGRRowColumn"/>
        <w:tblW w:w="9576" w:type="dxa"/>
        <w:tblLook w:val="04A0" w:firstRow="1" w:lastRow="0" w:firstColumn="1" w:lastColumn="0" w:noHBand="0" w:noVBand="1"/>
      </w:tblPr>
      <w:tblGrid>
        <w:gridCol w:w="1016"/>
        <w:gridCol w:w="6877"/>
        <w:gridCol w:w="1683"/>
      </w:tblGrid>
      <w:tr w:rsidR="003777B4" w:rsidRPr="005D6E21" w14:paraId="002B433A" w14:textId="77777777" w:rsidTr="00FD609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19" w:type="dxa"/>
          </w:tcPr>
          <w:p w14:paraId="166478A8" w14:textId="77777777" w:rsidR="003777B4" w:rsidRPr="005D6E21" w:rsidRDefault="003777B4" w:rsidP="007F64E5">
            <w:pPr>
              <w:spacing w:before="0"/>
              <w:rPr>
                <w:rFonts w:ascii="Calibri" w:hAnsi="Calibri"/>
                <w:color w:val="000000"/>
              </w:rPr>
            </w:pPr>
            <w:r w:rsidRPr="005D6E21">
              <w:rPr>
                <w:rFonts w:ascii="Calibri" w:hAnsi="Calibri"/>
                <w:color w:val="000000"/>
              </w:rPr>
              <w:t>BR #</w:t>
            </w:r>
          </w:p>
        </w:tc>
        <w:tc>
          <w:tcPr>
            <w:tcW w:w="7189" w:type="dxa"/>
          </w:tcPr>
          <w:p w14:paraId="27757177" w14:textId="77777777" w:rsidR="003777B4" w:rsidRPr="005D6E21" w:rsidRDefault="003777B4" w:rsidP="007F64E5">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Requirement</w:t>
            </w:r>
          </w:p>
        </w:tc>
        <w:tc>
          <w:tcPr>
            <w:tcW w:w="1368" w:type="dxa"/>
          </w:tcPr>
          <w:p w14:paraId="5F8EB10E" w14:textId="77777777" w:rsidR="003777B4" w:rsidRPr="005D6E21" w:rsidRDefault="003777B4" w:rsidP="00D82B3E">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Section #</w:t>
            </w:r>
          </w:p>
        </w:tc>
      </w:tr>
      <w:tr w:rsidR="003777B4" w:rsidRPr="002C3401" w14:paraId="7C480DA4" w14:textId="77777777" w:rsidTr="00FD609A">
        <w:trPr>
          <w:trHeight w:val="300"/>
        </w:trPr>
        <w:tc>
          <w:tcPr>
            <w:cnfStyle w:val="001000000000" w:firstRow="0" w:lastRow="0" w:firstColumn="1" w:lastColumn="0" w:oddVBand="0" w:evenVBand="0" w:oddHBand="0" w:evenHBand="0" w:firstRowFirstColumn="0" w:firstRowLastColumn="0" w:lastRowFirstColumn="0" w:lastRowLastColumn="0"/>
            <w:tcW w:w="1019" w:type="dxa"/>
          </w:tcPr>
          <w:p w14:paraId="16BEB315" w14:textId="5307808C" w:rsidR="003777B4" w:rsidRPr="005D6E21" w:rsidRDefault="003777B4" w:rsidP="007F64E5">
            <w:pPr>
              <w:spacing w:before="0"/>
              <w:rPr>
                <w:rFonts w:ascii="Calibri" w:hAnsi="Calibri"/>
                <w:b w:val="0"/>
                <w:color w:val="000000"/>
              </w:rPr>
            </w:pPr>
            <w:r w:rsidRPr="003777B4">
              <w:rPr>
                <w:rFonts w:ascii="Calibri" w:hAnsi="Calibri"/>
                <w:b w:val="0"/>
                <w:color w:val="000000"/>
              </w:rPr>
              <w:t>4.1.</w:t>
            </w:r>
            <w:proofErr w:type="gramStart"/>
            <w:r w:rsidRPr="003777B4">
              <w:rPr>
                <w:rFonts w:ascii="Calibri" w:hAnsi="Calibri"/>
                <w:b w:val="0"/>
                <w:color w:val="000000"/>
              </w:rPr>
              <w:t>1.F</w:t>
            </w:r>
            <w:proofErr w:type="gramEnd"/>
            <w:r w:rsidRPr="003777B4">
              <w:rPr>
                <w:rFonts w:ascii="Calibri" w:hAnsi="Calibri"/>
                <w:b w:val="0"/>
                <w:color w:val="000000"/>
              </w:rPr>
              <w:t>6</w:t>
            </w:r>
          </w:p>
        </w:tc>
        <w:tc>
          <w:tcPr>
            <w:tcW w:w="7189" w:type="dxa"/>
          </w:tcPr>
          <w:p w14:paraId="2CE8EA26" w14:textId="61DB68DA" w:rsidR="003777B4" w:rsidRPr="002C3401" w:rsidRDefault="003777B4"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77B4">
              <w:rPr>
                <w:rFonts w:ascii="Calibri" w:hAnsi="Calibri"/>
                <w:color w:val="000000"/>
              </w:rPr>
              <w:t>There will be a distinct symbol in the GIS for each Service Line Feature: [...]</w:t>
            </w:r>
          </w:p>
        </w:tc>
        <w:commentRangeStart w:id="422"/>
        <w:commentRangeStart w:id="423"/>
        <w:tc>
          <w:tcPr>
            <w:tcW w:w="1368" w:type="dxa"/>
          </w:tcPr>
          <w:p w14:paraId="7E6B7A84" w14:textId="12866171" w:rsidR="003777B4" w:rsidRPr="002C3401" w:rsidRDefault="00D82B3E" w:rsidP="00D82B3E">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del w:id="424" w:author="Adase, Richard R" w:date="2017-07-12T19:54:00Z">
              <w:r w:rsidDel="00E935E8">
                <w:rPr>
                  <w:rFonts w:ascii="Calibri" w:hAnsi="Calibri"/>
                  <w:b/>
                  <w:color w:val="000000"/>
                </w:rPr>
                <w:fldChar w:fldCharType="begin"/>
              </w:r>
              <w:r w:rsidDel="00E935E8">
                <w:rPr>
                  <w:rFonts w:ascii="Calibri" w:hAnsi="Calibri"/>
                  <w:b/>
                  <w:color w:val="000000"/>
                </w:rPr>
                <w:delInstrText xml:space="preserve"> REF _Ref471827138 \r \h  \* MERGEFORMAT </w:delInstrText>
              </w:r>
              <w:r w:rsidDel="00E935E8">
                <w:rPr>
                  <w:rFonts w:ascii="Calibri" w:hAnsi="Calibri"/>
                  <w:b/>
                  <w:color w:val="000000"/>
                </w:rPr>
              </w:r>
              <w:r w:rsidDel="00E935E8">
                <w:rPr>
                  <w:rFonts w:ascii="Calibri" w:hAnsi="Calibri"/>
                  <w:b/>
                  <w:color w:val="000000"/>
                </w:rPr>
                <w:fldChar w:fldCharType="separate"/>
              </w:r>
              <w:r w:rsidR="0091163A" w:rsidDel="00E935E8">
                <w:rPr>
                  <w:rFonts w:ascii="Calibri" w:hAnsi="Calibri"/>
                  <w:b/>
                  <w:color w:val="000000"/>
                </w:rPr>
                <w:delText>5</w:delText>
              </w:r>
              <w:r w:rsidDel="00E935E8">
                <w:rPr>
                  <w:rFonts w:ascii="Calibri" w:hAnsi="Calibri"/>
                  <w:b/>
                  <w:color w:val="000000"/>
                </w:rPr>
                <w:fldChar w:fldCharType="end"/>
              </w:r>
            </w:del>
            <w:commentRangeEnd w:id="422"/>
            <w:r w:rsidR="00AC7BFA">
              <w:rPr>
                <w:rStyle w:val="CommentReference"/>
              </w:rPr>
              <w:commentReference w:id="422"/>
            </w:r>
            <w:commentRangeEnd w:id="423"/>
            <w:r w:rsidR="00984B8A">
              <w:rPr>
                <w:rStyle w:val="CommentReference"/>
              </w:rPr>
              <w:commentReference w:id="423"/>
            </w:r>
            <w:ins w:id="425" w:author="Adase, Richard R" w:date="2017-07-13T11:10:00Z">
              <w:r w:rsidR="0068142B">
                <w:rPr>
                  <w:rFonts w:ascii="Calibri" w:hAnsi="Calibri"/>
                  <w:b/>
                  <w:color w:val="000000"/>
                </w:rPr>
                <w:t>DFS Legends – Electric</w:t>
              </w:r>
            </w:ins>
          </w:p>
        </w:tc>
      </w:tr>
      <w:tr w:rsidR="003777B4" w:rsidRPr="002C3401" w14:paraId="4E148C7E" w14:textId="77777777" w:rsidTr="00FD609A">
        <w:trPr>
          <w:trHeight w:val="300"/>
        </w:trPr>
        <w:tc>
          <w:tcPr>
            <w:cnfStyle w:val="001000000000" w:firstRow="0" w:lastRow="0" w:firstColumn="1" w:lastColumn="0" w:oddVBand="0" w:evenVBand="0" w:oddHBand="0" w:evenHBand="0" w:firstRowFirstColumn="0" w:firstRowLastColumn="0" w:lastRowFirstColumn="0" w:lastRowLastColumn="0"/>
            <w:tcW w:w="1019" w:type="dxa"/>
          </w:tcPr>
          <w:p w14:paraId="734037CC" w14:textId="395265E9" w:rsidR="003777B4" w:rsidRPr="002C3401" w:rsidRDefault="003777B4" w:rsidP="007F64E5">
            <w:pPr>
              <w:spacing w:before="0"/>
              <w:rPr>
                <w:rFonts w:ascii="Calibri" w:hAnsi="Calibri"/>
                <w:b w:val="0"/>
                <w:color w:val="000000"/>
              </w:rPr>
            </w:pPr>
            <w:r w:rsidRPr="003777B4">
              <w:rPr>
                <w:rFonts w:ascii="Calibri" w:hAnsi="Calibri"/>
                <w:b w:val="0"/>
                <w:color w:val="000000"/>
              </w:rPr>
              <w:t>4.1.</w:t>
            </w:r>
            <w:proofErr w:type="gramStart"/>
            <w:r w:rsidRPr="003777B4">
              <w:rPr>
                <w:rFonts w:ascii="Calibri" w:hAnsi="Calibri"/>
                <w:b w:val="0"/>
                <w:color w:val="000000"/>
              </w:rPr>
              <w:t>1.F</w:t>
            </w:r>
            <w:proofErr w:type="gramEnd"/>
            <w:r w:rsidRPr="003777B4">
              <w:rPr>
                <w:rFonts w:ascii="Calibri" w:hAnsi="Calibri"/>
                <w:b w:val="0"/>
                <w:color w:val="000000"/>
              </w:rPr>
              <w:t>11</w:t>
            </w:r>
          </w:p>
        </w:tc>
        <w:tc>
          <w:tcPr>
            <w:tcW w:w="7189" w:type="dxa"/>
          </w:tcPr>
          <w:p w14:paraId="01A98A9E" w14:textId="291C7902" w:rsidR="003777B4" w:rsidRPr="002C3401" w:rsidRDefault="003777B4"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77B4">
              <w:rPr>
                <w:rFonts w:ascii="Calibri" w:hAnsi="Calibri"/>
                <w:color w:val="000000"/>
              </w:rPr>
              <w:t xml:space="preserve">Service Lines in Proposed Install status will be visually displayed differently from assets that are in Installed </w:t>
            </w:r>
            <w:proofErr w:type="gramStart"/>
            <w:r w:rsidRPr="003777B4">
              <w:rPr>
                <w:rFonts w:ascii="Calibri" w:hAnsi="Calibri"/>
                <w:color w:val="000000"/>
              </w:rPr>
              <w:t>In</w:t>
            </w:r>
            <w:proofErr w:type="gramEnd"/>
            <w:r w:rsidRPr="003777B4">
              <w:rPr>
                <w:rFonts w:ascii="Calibri" w:hAnsi="Calibri"/>
                <w:color w:val="000000"/>
              </w:rPr>
              <w:t xml:space="preserve"> Service or Closed status.  </w:t>
            </w:r>
          </w:p>
        </w:tc>
        <w:tc>
          <w:tcPr>
            <w:tcW w:w="1368" w:type="dxa"/>
          </w:tcPr>
          <w:p w14:paraId="60378C77" w14:textId="7E90E75D" w:rsidR="003777B4" w:rsidRPr="002C3401" w:rsidRDefault="00D82B3E" w:rsidP="00D82B3E">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del w:id="426" w:author="Adase, Richard R" w:date="2017-07-12T19:54:00Z">
              <w:r w:rsidDel="00E935E8">
                <w:rPr>
                  <w:rFonts w:ascii="Calibri" w:hAnsi="Calibri"/>
                  <w:b/>
                  <w:color w:val="000000"/>
                </w:rPr>
                <w:fldChar w:fldCharType="begin"/>
              </w:r>
              <w:r w:rsidDel="00E935E8">
                <w:rPr>
                  <w:rFonts w:ascii="Calibri" w:hAnsi="Calibri"/>
                  <w:b/>
                  <w:color w:val="000000"/>
                </w:rPr>
                <w:delInstrText xml:space="preserve"> REF _Ref471827138 \r \h  \* MERGEFORMAT </w:delInstrText>
              </w:r>
              <w:r w:rsidDel="00E935E8">
                <w:rPr>
                  <w:rFonts w:ascii="Calibri" w:hAnsi="Calibri"/>
                  <w:b/>
                  <w:color w:val="000000"/>
                </w:rPr>
              </w:r>
              <w:r w:rsidDel="00E935E8">
                <w:rPr>
                  <w:rFonts w:ascii="Calibri" w:hAnsi="Calibri"/>
                  <w:b/>
                  <w:color w:val="000000"/>
                </w:rPr>
                <w:fldChar w:fldCharType="separate"/>
              </w:r>
              <w:r w:rsidR="0091163A" w:rsidDel="00E935E8">
                <w:rPr>
                  <w:rFonts w:ascii="Calibri" w:hAnsi="Calibri"/>
                  <w:b/>
                  <w:color w:val="000000"/>
                </w:rPr>
                <w:delText>5</w:delText>
              </w:r>
              <w:r w:rsidDel="00E935E8">
                <w:rPr>
                  <w:rFonts w:ascii="Calibri" w:hAnsi="Calibri"/>
                  <w:b/>
                  <w:color w:val="000000"/>
                </w:rPr>
                <w:fldChar w:fldCharType="end"/>
              </w:r>
            </w:del>
            <w:ins w:id="427" w:author="Adase, Richard R" w:date="2017-07-13T11:10:00Z">
              <w:r w:rsidR="0068142B">
                <w:rPr>
                  <w:rFonts w:ascii="Calibri" w:hAnsi="Calibri"/>
                  <w:b/>
                  <w:color w:val="000000"/>
                </w:rPr>
                <w:t xml:space="preserve"> DFS Legends – Electric</w:t>
              </w:r>
            </w:ins>
          </w:p>
        </w:tc>
      </w:tr>
      <w:tr w:rsidR="003777B4" w:rsidRPr="002C3401" w14:paraId="34DA016E" w14:textId="77777777" w:rsidTr="00FD609A">
        <w:trPr>
          <w:trHeight w:val="300"/>
        </w:trPr>
        <w:tc>
          <w:tcPr>
            <w:cnfStyle w:val="001000000000" w:firstRow="0" w:lastRow="0" w:firstColumn="1" w:lastColumn="0" w:oddVBand="0" w:evenVBand="0" w:oddHBand="0" w:evenHBand="0" w:firstRowFirstColumn="0" w:firstRowLastColumn="0" w:lastRowFirstColumn="0" w:lastRowLastColumn="0"/>
            <w:tcW w:w="1019" w:type="dxa"/>
          </w:tcPr>
          <w:p w14:paraId="055EAC39" w14:textId="445B01A4" w:rsidR="003777B4" w:rsidRPr="002C3401" w:rsidRDefault="003777B4" w:rsidP="007F64E5">
            <w:pPr>
              <w:spacing w:before="0"/>
              <w:rPr>
                <w:rFonts w:ascii="Calibri" w:hAnsi="Calibri"/>
                <w:b w:val="0"/>
                <w:color w:val="000000"/>
              </w:rPr>
            </w:pPr>
            <w:r w:rsidRPr="003777B4">
              <w:rPr>
                <w:rFonts w:ascii="Calibri" w:hAnsi="Calibri"/>
                <w:b w:val="0"/>
                <w:color w:val="000000"/>
              </w:rPr>
              <w:t>4.1.</w:t>
            </w:r>
            <w:proofErr w:type="gramStart"/>
            <w:r w:rsidRPr="003777B4">
              <w:rPr>
                <w:rFonts w:ascii="Calibri" w:hAnsi="Calibri"/>
                <w:b w:val="0"/>
                <w:color w:val="000000"/>
              </w:rPr>
              <w:t>6.F</w:t>
            </w:r>
            <w:proofErr w:type="gramEnd"/>
            <w:r w:rsidRPr="003777B4">
              <w:rPr>
                <w:rFonts w:ascii="Calibri" w:hAnsi="Calibri"/>
                <w:b w:val="0"/>
                <w:color w:val="000000"/>
              </w:rPr>
              <w:t>8</w:t>
            </w:r>
          </w:p>
        </w:tc>
        <w:tc>
          <w:tcPr>
            <w:tcW w:w="7189" w:type="dxa"/>
          </w:tcPr>
          <w:p w14:paraId="1C01B025" w14:textId="725AC817" w:rsidR="003777B4" w:rsidRPr="002C3401" w:rsidRDefault="003777B4"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77B4">
              <w:rPr>
                <w:rFonts w:ascii="Calibri" w:hAnsi="Calibri"/>
                <w:color w:val="000000"/>
              </w:rPr>
              <w:t>Service Points will have a symbol based on the type of location it is serving. Such as: [...]</w:t>
            </w:r>
          </w:p>
        </w:tc>
        <w:commentRangeStart w:id="428"/>
        <w:commentRangeStart w:id="429"/>
        <w:tc>
          <w:tcPr>
            <w:tcW w:w="1368" w:type="dxa"/>
          </w:tcPr>
          <w:p w14:paraId="07CF4014" w14:textId="23BDD094" w:rsidR="003777B4" w:rsidRPr="002C3401" w:rsidRDefault="00D82B3E" w:rsidP="00D82B3E">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del w:id="430" w:author="Adase, Richard R" w:date="2017-07-12T19:55:00Z">
              <w:r w:rsidDel="00E935E8">
                <w:rPr>
                  <w:rFonts w:ascii="Calibri" w:hAnsi="Calibri"/>
                  <w:b/>
                  <w:color w:val="000000"/>
                </w:rPr>
                <w:fldChar w:fldCharType="begin"/>
              </w:r>
              <w:r w:rsidDel="00E935E8">
                <w:rPr>
                  <w:rFonts w:ascii="Calibri" w:hAnsi="Calibri"/>
                  <w:b/>
                  <w:color w:val="000000"/>
                </w:rPr>
                <w:delInstrText xml:space="preserve"> REF _Ref471827138 \r \h  \* MERGEFORMAT </w:delInstrText>
              </w:r>
              <w:r w:rsidDel="00E935E8">
                <w:rPr>
                  <w:rFonts w:ascii="Calibri" w:hAnsi="Calibri"/>
                  <w:b/>
                  <w:color w:val="000000"/>
                </w:rPr>
              </w:r>
              <w:r w:rsidDel="00E935E8">
                <w:rPr>
                  <w:rFonts w:ascii="Calibri" w:hAnsi="Calibri"/>
                  <w:b/>
                  <w:color w:val="000000"/>
                </w:rPr>
                <w:fldChar w:fldCharType="separate"/>
              </w:r>
              <w:r w:rsidR="0091163A" w:rsidDel="00E935E8">
                <w:rPr>
                  <w:rFonts w:ascii="Calibri" w:hAnsi="Calibri"/>
                  <w:b/>
                  <w:color w:val="000000"/>
                </w:rPr>
                <w:delText>5</w:delText>
              </w:r>
              <w:r w:rsidDel="00E935E8">
                <w:rPr>
                  <w:rFonts w:ascii="Calibri" w:hAnsi="Calibri"/>
                  <w:b/>
                  <w:color w:val="000000"/>
                </w:rPr>
                <w:fldChar w:fldCharType="end"/>
              </w:r>
            </w:del>
            <w:commentRangeEnd w:id="428"/>
            <w:r w:rsidR="005B5D9A">
              <w:rPr>
                <w:rStyle w:val="CommentReference"/>
              </w:rPr>
              <w:commentReference w:id="428"/>
            </w:r>
            <w:commentRangeEnd w:id="429"/>
            <w:r w:rsidR="002B06B8">
              <w:rPr>
                <w:rStyle w:val="CommentReference"/>
              </w:rPr>
              <w:commentReference w:id="429"/>
            </w:r>
            <w:ins w:id="431" w:author="Adase, Richard R" w:date="2017-07-13T11:10:00Z">
              <w:r w:rsidR="0068142B">
                <w:rPr>
                  <w:rFonts w:ascii="Calibri" w:hAnsi="Calibri"/>
                  <w:b/>
                  <w:color w:val="000000"/>
                </w:rPr>
                <w:t xml:space="preserve"> DFS Legends – Electric</w:t>
              </w:r>
            </w:ins>
          </w:p>
        </w:tc>
      </w:tr>
      <w:tr w:rsidR="0058050A" w:rsidRPr="002C3401" w14:paraId="7C10D0F9" w14:textId="77777777" w:rsidTr="00FD609A">
        <w:trPr>
          <w:trHeight w:val="300"/>
          <w:ins w:id="432" w:author="ADASE Richard R" w:date="2018-02-23T17:55:00Z"/>
        </w:trPr>
        <w:tc>
          <w:tcPr>
            <w:cnfStyle w:val="001000000000" w:firstRow="0" w:lastRow="0" w:firstColumn="1" w:lastColumn="0" w:oddVBand="0" w:evenVBand="0" w:oddHBand="0" w:evenHBand="0" w:firstRowFirstColumn="0" w:firstRowLastColumn="0" w:lastRowFirstColumn="0" w:lastRowLastColumn="0"/>
            <w:tcW w:w="1019" w:type="dxa"/>
          </w:tcPr>
          <w:p w14:paraId="09D9CD90" w14:textId="3EB4C77C" w:rsidR="0058050A" w:rsidRPr="003777B4" w:rsidRDefault="0058050A" w:rsidP="007F64E5">
            <w:pPr>
              <w:spacing w:before="0"/>
              <w:rPr>
                <w:ins w:id="433" w:author="ADASE Richard R" w:date="2018-02-23T17:55:00Z"/>
                <w:rFonts w:ascii="Calibri" w:hAnsi="Calibri"/>
                <w:b w:val="0"/>
                <w:color w:val="000000"/>
              </w:rPr>
            </w:pPr>
            <w:ins w:id="434" w:author="ADASE Richard R" w:date="2018-02-23T17:55:00Z">
              <w:r>
                <w:rPr>
                  <w:rFonts w:ascii="Calibri" w:hAnsi="Calibri"/>
                  <w:b w:val="0"/>
                  <w:color w:val="000000"/>
                </w:rPr>
                <w:lastRenderedPageBreak/>
                <w:t>4.1.</w:t>
              </w:r>
              <w:proofErr w:type="gramStart"/>
              <w:r>
                <w:rPr>
                  <w:rFonts w:ascii="Calibri" w:hAnsi="Calibri"/>
                  <w:b w:val="0"/>
                  <w:color w:val="000000"/>
                </w:rPr>
                <w:t>6.T</w:t>
              </w:r>
              <w:proofErr w:type="gramEnd"/>
              <w:r>
                <w:rPr>
                  <w:rFonts w:ascii="Calibri" w:hAnsi="Calibri"/>
                  <w:b w:val="0"/>
                  <w:color w:val="000000"/>
                </w:rPr>
                <w:t>6</w:t>
              </w:r>
            </w:ins>
          </w:p>
        </w:tc>
        <w:tc>
          <w:tcPr>
            <w:tcW w:w="7189" w:type="dxa"/>
          </w:tcPr>
          <w:p w14:paraId="03AFBE65" w14:textId="1840D34B" w:rsidR="0058050A" w:rsidRPr="003777B4" w:rsidRDefault="0058050A" w:rsidP="007F64E5">
            <w:pPr>
              <w:spacing w:before="0"/>
              <w:cnfStyle w:val="000000000000" w:firstRow="0" w:lastRow="0" w:firstColumn="0" w:lastColumn="0" w:oddVBand="0" w:evenVBand="0" w:oddHBand="0" w:evenHBand="0" w:firstRowFirstColumn="0" w:firstRowLastColumn="0" w:lastRowFirstColumn="0" w:lastRowLastColumn="0"/>
              <w:rPr>
                <w:ins w:id="435" w:author="ADASE Richard R" w:date="2018-02-23T17:55:00Z"/>
                <w:rFonts w:ascii="Calibri" w:hAnsi="Calibri"/>
                <w:color w:val="000000"/>
              </w:rPr>
            </w:pPr>
            <w:ins w:id="436" w:author="ADASE Richard R" w:date="2018-02-23T17:55:00Z">
              <w:r w:rsidRPr="0058050A">
                <w:rPr>
                  <w:rFonts w:ascii="Calibri" w:hAnsi="Calibri"/>
                  <w:color w:val="000000"/>
                </w:rPr>
                <w:t>Validation rules will exist on Service Point data entry to ensure required fields are properly entered.</w:t>
              </w:r>
            </w:ins>
          </w:p>
        </w:tc>
        <w:tc>
          <w:tcPr>
            <w:tcW w:w="1368" w:type="dxa"/>
          </w:tcPr>
          <w:p w14:paraId="0827DB32" w14:textId="6017D4B3" w:rsidR="0058050A" w:rsidDel="00E935E8" w:rsidRDefault="0058050A" w:rsidP="00D82B3E">
            <w:pPr>
              <w:spacing w:before="0"/>
              <w:jc w:val="center"/>
              <w:cnfStyle w:val="000000000000" w:firstRow="0" w:lastRow="0" w:firstColumn="0" w:lastColumn="0" w:oddVBand="0" w:evenVBand="0" w:oddHBand="0" w:evenHBand="0" w:firstRowFirstColumn="0" w:firstRowLastColumn="0" w:lastRowFirstColumn="0" w:lastRowLastColumn="0"/>
              <w:rPr>
                <w:ins w:id="437" w:author="ADASE Richard R" w:date="2018-02-23T17:55:00Z"/>
                <w:rFonts w:ascii="Calibri" w:hAnsi="Calibri"/>
                <w:b/>
                <w:color w:val="000000"/>
              </w:rPr>
            </w:pPr>
            <w:ins w:id="438" w:author="ADASE Richard R" w:date="2018-02-23T17:55:00Z">
              <w:r>
                <w:rPr>
                  <w:rFonts w:ascii="Calibri" w:hAnsi="Calibri"/>
                  <w:b/>
                  <w:color w:val="000000"/>
                </w:rPr>
                <w:fldChar w:fldCharType="begin"/>
              </w:r>
              <w:r>
                <w:rPr>
                  <w:rFonts w:ascii="Calibri" w:hAnsi="Calibri"/>
                  <w:b/>
                  <w:color w:val="000000"/>
                </w:rPr>
                <w:instrText xml:space="preserve"> REF _Ref507083467 \r \h </w:instrText>
              </w:r>
            </w:ins>
            <w:r>
              <w:rPr>
                <w:rFonts w:ascii="Calibri" w:hAnsi="Calibri"/>
                <w:b/>
                <w:color w:val="000000"/>
              </w:rPr>
            </w:r>
            <w:r>
              <w:rPr>
                <w:rFonts w:ascii="Calibri" w:hAnsi="Calibri"/>
                <w:b/>
                <w:color w:val="000000"/>
              </w:rPr>
              <w:fldChar w:fldCharType="separate"/>
            </w:r>
            <w:ins w:id="439" w:author="ADASE Richard R" w:date="2018-02-23T17:55:00Z">
              <w:r>
                <w:rPr>
                  <w:rFonts w:ascii="Calibri" w:hAnsi="Calibri"/>
                  <w:b/>
                  <w:color w:val="000000"/>
                </w:rPr>
                <w:t>1.3.5</w:t>
              </w:r>
              <w:r>
                <w:rPr>
                  <w:rFonts w:ascii="Calibri" w:hAnsi="Calibri"/>
                  <w:b/>
                  <w:color w:val="000000"/>
                </w:rPr>
                <w:fldChar w:fldCharType="end"/>
              </w:r>
            </w:ins>
          </w:p>
        </w:tc>
      </w:tr>
    </w:tbl>
    <w:p w14:paraId="40FFA930" w14:textId="77777777" w:rsidR="002C3401" w:rsidRDefault="002C3401" w:rsidP="002C3401">
      <w:pPr>
        <w:pStyle w:val="TableHeading"/>
        <w:keepNext/>
      </w:pPr>
    </w:p>
    <w:p w14:paraId="1C833D81" w14:textId="1F432C0D" w:rsidR="002C3401" w:rsidRDefault="002C3401" w:rsidP="009A091C">
      <w:pPr>
        <w:pStyle w:val="Heading3"/>
      </w:pPr>
      <w:bookmarkStart w:id="440" w:name="_Toc510165680"/>
      <w:r>
        <w:t>Street Light Maintenance</w:t>
      </w:r>
      <w:bookmarkEnd w:id="440"/>
    </w:p>
    <w:tbl>
      <w:tblPr>
        <w:tblStyle w:val="TableINGRRowColumn"/>
        <w:tblW w:w="9576" w:type="dxa"/>
        <w:tblLook w:val="04A0" w:firstRow="1" w:lastRow="0" w:firstColumn="1" w:lastColumn="0" w:noHBand="0" w:noVBand="1"/>
      </w:tblPr>
      <w:tblGrid>
        <w:gridCol w:w="1019"/>
        <w:gridCol w:w="7189"/>
        <w:gridCol w:w="1368"/>
      </w:tblGrid>
      <w:tr w:rsidR="002C3401" w:rsidRPr="005D6E21" w14:paraId="435EB524" w14:textId="77777777" w:rsidTr="00FD609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19" w:type="dxa"/>
          </w:tcPr>
          <w:p w14:paraId="71DB3B4D" w14:textId="77777777" w:rsidR="002C3401" w:rsidRPr="005D6E21" w:rsidRDefault="002C3401" w:rsidP="007F64E5">
            <w:pPr>
              <w:spacing w:before="0"/>
              <w:rPr>
                <w:rFonts w:ascii="Calibri" w:hAnsi="Calibri"/>
                <w:color w:val="000000"/>
              </w:rPr>
            </w:pPr>
            <w:r w:rsidRPr="005D6E21">
              <w:rPr>
                <w:rFonts w:ascii="Calibri" w:hAnsi="Calibri"/>
                <w:color w:val="000000"/>
              </w:rPr>
              <w:t>BR #</w:t>
            </w:r>
          </w:p>
        </w:tc>
        <w:tc>
          <w:tcPr>
            <w:tcW w:w="7189" w:type="dxa"/>
          </w:tcPr>
          <w:p w14:paraId="027EF715" w14:textId="77777777" w:rsidR="002C3401" w:rsidRPr="005D6E21" w:rsidRDefault="002C3401" w:rsidP="007F64E5">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Requirement</w:t>
            </w:r>
          </w:p>
        </w:tc>
        <w:tc>
          <w:tcPr>
            <w:tcW w:w="1368" w:type="dxa"/>
          </w:tcPr>
          <w:p w14:paraId="5BD988B7" w14:textId="77777777" w:rsidR="002C3401" w:rsidRPr="005D6E21" w:rsidRDefault="002C3401" w:rsidP="00D82B3E">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Section #</w:t>
            </w:r>
          </w:p>
        </w:tc>
      </w:tr>
      <w:tr w:rsidR="002C3401" w:rsidRPr="002C3401" w14:paraId="2BB45A79" w14:textId="77777777" w:rsidTr="00FD609A">
        <w:trPr>
          <w:trHeight w:val="300"/>
        </w:trPr>
        <w:tc>
          <w:tcPr>
            <w:cnfStyle w:val="001000000000" w:firstRow="0" w:lastRow="0" w:firstColumn="1" w:lastColumn="0" w:oddVBand="0" w:evenVBand="0" w:oddHBand="0" w:evenHBand="0" w:firstRowFirstColumn="0" w:firstRowLastColumn="0" w:lastRowFirstColumn="0" w:lastRowLastColumn="0"/>
            <w:tcW w:w="1019" w:type="dxa"/>
          </w:tcPr>
          <w:p w14:paraId="2357FCB3" w14:textId="6DE0F625" w:rsidR="002C3401" w:rsidRPr="005D6E21" w:rsidRDefault="002C3401" w:rsidP="007F64E5">
            <w:pPr>
              <w:spacing w:before="0"/>
              <w:rPr>
                <w:rFonts w:ascii="Calibri" w:hAnsi="Calibri"/>
                <w:b w:val="0"/>
                <w:color w:val="000000"/>
              </w:rPr>
            </w:pPr>
            <w:r w:rsidRPr="002C3401">
              <w:rPr>
                <w:rFonts w:ascii="Calibri" w:hAnsi="Calibri"/>
                <w:b w:val="0"/>
                <w:color w:val="000000"/>
              </w:rPr>
              <w:t>8.2.</w:t>
            </w:r>
            <w:proofErr w:type="gramStart"/>
            <w:r w:rsidRPr="002C3401">
              <w:rPr>
                <w:rFonts w:ascii="Calibri" w:hAnsi="Calibri"/>
                <w:b w:val="0"/>
                <w:color w:val="000000"/>
              </w:rPr>
              <w:t>3.F</w:t>
            </w:r>
            <w:proofErr w:type="gramEnd"/>
            <w:r w:rsidRPr="002C3401">
              <w:rPr>
                <w:rFonts w:ascii="Calibri" w:hAnsi="Calibri"/>
                <w:b w:val="0"/>
                <w:color w:val="000000"/>
              </w:rPr>
              <w:t>1</w:t>
            </w:r>
          </w:p>
        </w:tc>
        <w:tc>
          <w:tcPr>
            <w:tcW w:w="7189" w:type="dxa"/>
          </w:tcPr>
          <w:p w14:paraId="0186119C" w14:textId="6A4FED2A" w:rsidR="002C3401" w:rsidRPr="002C3401" w:rsidRDefault="002C3401"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C3401">
              <w:rPr>
                <w:rFonts w:ascii="Calibri" w:hAnsi="Calibri"/>
                <w:color w:val="000000"/>
              </w:rPr>
              <w:t>The system will graphically display all Streetlights with a known geographic location.</w:t>
            </w:r>
          </w:p>
        </w:tc>
        <w:tc>
          <w:tcPr>
            <w:tcW w:w="1368" w:type="dxa"/>
          </w:tcPr>
          <w:p w14:paraId="0F5E3217" w14:textId="5AAE0938" w:rsidR="002C3401" w:rsidRPr="002C3401" w:rsidRDefault="00D82B3E" w:rsidP="00D82B3E">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del w:id="441" w:author="Adase, Richard R" w:date="2017-07-12T19:55:00Z">
              <w:r w:rsidDel="00E935E8">
                <w:rPr>
                  <w:rFonts w:ascii="Calibri" w:hAnsi="Calibri"/>
                  <w:b/>
                  <w:color w:val="000000"/>
                </w:rPr>
                <w:fldChar w:fldCharType="begin"/>
              </w:r>
              <w:r w:rsidDel="00E935E8">
                <w:rPr>
                  <w:rFonts w:ascii="Calibri" w:hAnsi="Calibri"/>
                  <w:b/>
                  <w:color w:val="000000"/>
                </w:rPr>
                <w:delInstrText xml:space="preserve"> REF _Ref471827138 \r \h  \* MERGEFORMAT </w:delInstrText>
              </w:r>
              <w:r w:rsidDel="00E935E8">
                <w:rPr>
                  <w:rFonts w:ascii="Calibri" w:hAnsi="Calibri"/>
                  <w:b/>
                  <w:color w:val="000000"/>
                </w:rPr>
              </w:r>
              <w:r w:rsidDel="00E935E8">
                <w:rPr>
                  <w:rFonts w:ascii="Calibri" w:hAnsi="Calibri"/>
                  <w:b/>
                  <w:color w:val="000000"/>
                </w:rPr>
                <w:fldChar w:fldCharType="separate"/>
              </w:r>
              <w:r w:rsidR="0091163A" w:rsidDel="00E935E8">
                <w:rPr>
                  <w:rFonts w:ascii="Calibri" w:hAnsi="Calibri"/>
                  <w:b/>
                  <w:color w:val="000000"/>
                </w:rPr>
                <w:delText>5</w:delText>
              </w:r>
              <w:r w:rsidDel="00E935E8">
                <w:rPr>
                  <w:rFonts w:ascii="Calibri" w:hAnsi="Calibri"/>
                  <w:b/>
                  <w:color w:val="000000"/>
                </w:rPr>
                <w:fldChar w:fldCharType="end"/>
              </w:r>
            </w:del>
          </w:p>
        </w:tc>
      </w:tr>
      <w:tr w:rsidR="002C3401" w:rsidRPr="002C3401" w14:paraId="16D9ACA7" w14:textId="77777777" w:rsidTr="00FD609A">
        <w:trPr>
          <w:trHeight w:val="300"/>
        </w:trPr>
        <w:tc>
          <w:tcPr>
            <w:cnfStyle w:val="001000000000" w:firstRow="0" w:lastRow="0" w:firstColumn="1" w:lastColumn="0" w:oddVBand="0" w:evenVBand="0" w:oddHBand="0" w:evenHBand="0" w:firstRowFirstColumn="0" w:firstRowLastColumn="0" w:lastRowFirstColumn="0" w:lastRowLastColumn="0"/>
            <w:tcW w:w="1019" w:type="dxa"/>
          </w:tcPr>
          <w:p w14:paraId="0271D8B7" w14:textId="174A4A8A" w:rsidR="002C3401" w:rsidRPr="005D6E21" w:rsidRDefault="002C3401" w:rsidP="007F64E5">
            <w:pPr>
              <w:spacing w:before="0"/>
              <w:rPr>
                <w:rFonts w:ascii="Calibri" w:hAnsi="Calibri"/>
                <w:b w:val="0"/>
                <w:color w:val="000000"/>
              </w:rPr>
            </w:pPr>
            <w:bookmarkStart w:id="442" w:name="_Hlk507157185"/>
            <w:r w:rsidRPr="002C3401">
              <w:rPr>
                <w:rFonts w:ascii="Calibri" w:hAnsi="Calibri"/>
                <w:b w:val="0"/>
                <w:color w:val="000000"/>
              </w:rPr>
              <w:t>8.2.</w:t>
            </w:r>
            <w:proofErr w:type="gramStart"/>
            <w:r w:rsidRPr="002C3401">
              <w:rPr>
                <w:rFonts w:ascii="Calibri" w:hAnsi="Calibri"/>
                <w:b w:val="0"/>
                <w:color w:val="000000"/>
              </w:rPr>
              <w:t>3.F</w:t>
            </w:r>
            <w:proofErr w:type="gramEnd"/>
            <w:r w:rsidRPr="002C3401">
              <w:rPr>
                <w:rFonts w:ascii="Calibri" w:hAnsi="Calibri"/>
                <w:b w:val="0"/>
                <w:color w:val="000000"/>
              </w:rPr>
              <w:t>4</w:t>
            </w:r>
          </w:p>
        </w:tc>
        <w:tc>
          <w:tcPr>
            <w:tcW w:w="7189" w:type="dxa"/>
          </w:tcPr>
          <w:p w14:paraId="7A54FA4E" w14:textId="77777777" w:rsidR="002C3401" w:rsidRDefault="002C3401" w:rsidP="007F64E5">
            <w:pPr>
              <w:spacing w:before="0"/>
              <w:cnfStyle w:val="000000000000" w:firstRow="0" w:lastRow="0" w:firstColumn="0" w:lastColumn="0" w:oddVBand="0" w:evenVBand="0" w:oddHBand="0" w:evenHBand="0" w:firstRowFirstColumn="0" w:firstRowLastColumn="0" w:lastRowFirstColumn="0" w:lastRowLastColumn="0"/>
              <w:rPr>
                <w:ins w:id="443" w:author="ADASE Richard R" w:date="2018-02-23T13:43:00Z"/>
                <w:rFonts w:ascii="Calibri" w:hAnsi="Calibri"/>
                <w:color w:val="000000"/>
              </w:rPr>
            </w:pPr>
            <w:r w:rsidRPr="002C3401">
              <w:rPr>
                <w:rFonts w:ascii="Calibri" w:hAnsi="Calibri"/>
                <w:color w:val="000000"/>
              </w:rPr>
              <w:t xml:space="preserve">The system will allow the Streetlight Administrator to filter the GIS display of Streetlights by multiple attributes, </w:t>
            </w:r>
            <w:commentRangeStart w:id="444"/>
            <w:r w:rsidRPr="002C3401">
              <w:rPr>
                <w:rFonts w:ascii="Calibri" w:hAnsi="Calibri"/>
                <w:color w:val="000000"/>
              </w:rPr>
              <w:t xml:space="preserve">including the following </w:t>
            </w:r>
            <w:commentRangeEnd w:id="444"/>
            <w:r w:rsidR="00C209EE">
              <w:rPr>
                <w:rStyle w:val="CommentReference"/>
              </w:rPr>
              <w:commentReference w:id="444"/>
            </w:r>
            <w:r w:rsidRPr="002C3401">
              <w:rPr>
                <w:rFonts w:ascii="Calibri" w:hAnsi="Calibri"/>
                <w:color w:val="000000"/>
              </w:rPr>
              <w:t>but not limited to:</w:t>
            </w:r>
            <w:del w:id="445" w:author="ADASE Richard R" w:date="2018-02-23T13:43:00Z">
              <w:r w:rsidRPr="002C3401" w:rsidDel="00C209EE">
                <w:rPr>
                  <w:rFonts w:ascii="Calibri" w:hAnsi="Calibri"/>
                  <w:color w:val="000000"/>
                </w:rPr>
                <w:delText xml:space="preserve"> […]</w:delText>
              </w:r>
            </w:del>
          </w:p>
          <w:p w14:paraId="224051C3"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46" w:author="ADASE Richard R" w:date="2018-02-23T13:43:00Z"/>
                <w:rFonts w:asciiTheme="minorHAnsi" w:hAnsiTheme="minorHAnsi" w:cstheme="minorHAnsi"/>
                <w:color w:val="000000"/>
                <w:szCs w:val="18"/>
              </w:rPr>
            </w:pPr>
            <w:ins w:id="447" w:author="ADASE Richard R" w:date="2018-02-23T13:43:00Z">
              <w:r w:rsidRPr="00C209EE">
                <w:rPr>
                  <w:rFonts w:asciiTheme="minorHAnsi" w:hAnsiTheme="minorHAnsi" w:cstheme="minorHAnsi"/>
                  <w:color w:val="000000"/>
                  <w:szCs w:val="18"/>
                </w:rPr>
                <w:t>FLN</w:t>
              </w:r>
            </w:ins>
          </w:p>
          <w:p w14:paraId="188D7CAF"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48" w:author="ADASE Richard R" w:date="2018-02-23T13:43:00Z"/>
                <w:rFonts w:asciiTheme="minorHAnsi" w:hAnsiTheme="minorHAnsi" w:cstheme="minorHAnsi"/>
                <w:color w:val="000000"/>
                <w:szCs w:val="18"/>
              </w:rPr>
            </w:pPr>
            <w:ins w:id="449" w:author="ADASE Richard R" w:date="2018-02-23T13:43:00Z">
              <w:r w:rsidRPr="00C209EE">
                <w:rPr>
                  <w:rFonts w:asciiTheme="minorHAnsi" w:hAnsiTheme="minorHAnsi" w:cstheme="minorHAnsi"/>
                  <w:color w:val="000000"/>
                  <w:szCs w:val="18"/>
                </w:rPr>
                <w:t>GLN</w:t>
              </w:r>
            </w:ins>
          </w:p>
          <w:p w14:paraId="06F50D0F"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50" w:author="ADASE Richard R" w:date="2018-02-23T13:43:00Z"/>
                <w:rFonts w:asciiTheme="minorHAnsi" w:hAnsiTheme="minorHAnsi" w:cstheme="minorHAnsi"/>
                <w:color w:val="000000"/>
                <w:szCs w:val="18"/>
              </w:rPr>
            </w:pPr>
            <w:ins w:id="451" w:author="ADASE Richard R" w:date="2018-02-23T13:43:00Z">
              <w:r w:rsidRPr="00C209EE">
                <w:rPr>
                  <w:rFonts w:asciiTheme="minorHAnsi" w:hAnsiTheme="minorHAnsi" w:cstheme="minorHAnsi"/>
                  <w:color w:val="000000"/>
                  <w:szCs w:val="18"/>
                </w:rPr>
                <w:t>WR Install number</w:t>
              </w:r>
            </w:ins>
          </w:p>
          <w:p w14:paraId="0202B6DE"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52" w:author="ADASE Richard R" w:date="2018-02-23T13:43:00Z"/>
                <w:rFonts w:asciiTheme="minorHAnsi" w:hAnsiTheme="minorHAnsi" w:cstheme="minorHAnsi"/>
                <w:color w:val="000000"/>
                <w:szCs w:val="18"/>
              </w:rPr>
            </w:pPr>
            <w:ins w:id="453" w:author="ADASE Richard R" w:date="2018-02-23T13:43:00Z">
              <w:r w:rsidRPr="00C209EE">
                <w:rPr>
                  <w:rFonts w:asciiTheme="minorHAnsi" w:hAnsiTheme="minorHAnsi" w:cstheme="minorHAnsi"/>
                  <w:color w:val="000000"/>
                  <w:szCs w:val="18"/>
                </w:rPr>
                <w:t>WR Edit number</w:t>
              </w:r>
            </w:ins>
          </w:p>
          <w:p w14:paraId="3D2E21E3"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54" w:author="ADASE Richard R" w:date="2018-02-23T13:43:00Z"/>
                <w:rFonts w:asciiTheme="minorHAnsi" w:hAnsiTheme="minorHAnsi" w:cstheme="minorHAnsi"/>
                <w:color w:val="000000"/>
                <w:szCs w:val="18"/>
              </w:rPr>
            </w:pPr>
            <w:ins w:id="455" w:author="ADASE Richard R" w:date="2018-02-23T13:43:00Z">
              <w:r w:rsidRPr="00C209EE">
                <w:rPr>
                  <w:rFonts w:asciiTheme="minorHAnsi" w:hAnsiTheme="minorHAnsi" w:cstheme="minorHAnsi"/>
                  <w:color w:val="000000"/>
                  <w:szCs w:val="18"/>
                </w:rPr>
                <w:t xml:space="preserve">Operations </w:t>
              </w:r>
              <w:proofErr w:type="spellStart"/>
              <w:r w:rsidRPr="00C209EE">
                <w:rPr>
                  <w:rFonts w:asciiTheme="minorHAnsi" w:hAnsiTheme="minorHAnsi" w:cstheme="minorHAnsi"/>
                  <w:color w:val="000000"/>
                  <w:szCs w:val="18"/>
                </w:rPr>
                <w:t>Workset</w:t>
              </w:r>
              <w:proofErr w:type="spellEnd"/>
              <w:r w:rsidRPr="00C209EE">
                <w:rPr>
                  <w:rFonts w:asciiTheme="minorHAnsi" w:hAnsiTheme="minorHAnsi" w:cstheme="minorHAnsi"/>
                  <w:color w:val="000000"/>
                  <w:szCs w:val="18"/>
                </w:rPr>
                <w:t xml:space="preserve"> Number</w:t>
              </w:r>
            </w:ins>
          </w:p>
          <w:p w14:paraId="2DD6E6FF"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56" w:author="ADASE Richard R" w:date="2018-02-23T13:43:00Z"/>
                <w:rFonts w:asciiTheme="minorHAnsi" w:hAnsiTheme="minorHAnsi" w:cstheme="minorHAnsi"/>
                <w:color w:val="000000"/>
                <w:szCs w:val="18"/>
              </w:rPr>
            </w:pPr>
            <w:ins w:id="457" w:author="ADASE Richard R" w:date="2018-02-23T13:43:00Z">
              <w:r w:rsidRPr="00C209EE">
                <w:rPr>
                  <w:rFonts w:asciiTheme="minorHAnsi" w:hAnsiTheme="minorHAnsi" w:cstheme="minorHAnsi"/>
                  <w:color w:val="000000"/>
                  <w:szCs w:val="18"/>
                </w:rPr>
                <w:t>Vintage Year</w:t>
              </w:r>
            </w:ins>
          </w:p>
          <w:p w14:paraId="286893D6"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58" w:author="ADASE Richard R" w:date="2018-02-23T13:43:00Z"/>
                <w:rFonts w:asciiTheme="minorHAnsi" w:hAnsiTheme="minorHAnsi" w:cstheme="minorHAnsi"/>
                <w:color w:val="000000"/>
                <w:szCs w:val="18"/>
              </w:rPr>
            </w:pPr>
            <w:ins w:id="459" w:author="ADASE Richard R" w:date="2018-02-23T13:43:00Z">
              <w:r w:rsidRPr="00C209EE">
                <w:rPr>
                  <w:rFonts w:asciiTheme="minorHAnsi" w:hAnsiTheme="minorHAnsi" w:cstheme="minorHAnsi"/>
                  <w:color w:val="000000"/>
                  <w:szCs w:val="18"/>
                </w:rPr>
                <w:t>Owner code</w:t>
              </w:r>
            </w:ins>
          </w:p>
          <w:p w14:paraId="4EFC525B"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60" w:author="ADASE Richard R" w:date="2018-02-23T13:43:00Z"/>
                <w:rFonts w:asciiTheme="minorHAnsi" w:hAnsiTheme="minorHAnsi" w:cstheme="minorHAnsi"/>
                <w:color w:val="000000"/>
                <w:szCs w:val="18"/>
              </w:rPr>
            </w:pPr>
            <w:ins w:id="461" w:author="ADASE Richard R" w:date="2018-02-23T13:43:00Z">
              <w:r w:rsidRPr="00C209EE">
                <w:rPr>
                  <w:rFonts w:asciiTheme="minorHAnsi" w:hAnsiTheme="minorHAnsi" w:cstheme="minorHAnsi"/>
                  <w:color w:val="000000"/>
                  <w:szCs w:val="18"/>
                </w:rPr>
                <w:t>Location Description</w:t>
              </w:r>
            </w:ins>
          </w:p>
          <w:p w14:paraId="40F05030"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62" w:author="ADASE Richard R" w:date="2018-02-23T13:43:00Z"/>
                <w:rFonts w:asciiTheme="minorHAnsi" w:hAnsiTheme="minorHAnsi" w:cstheme="minorHAnsi"/>
                <w:color w:val="000000"/>
                <w:szCs w:val="18"/>
              </w:rPr>
            </w:pPr>
            <w:ins w:id="463" w:author="ADASE Richard R" w:date="2018-02-23T13:43:00Z">
              <w:r w:rsidRPr="00C209EE">
                <w:rPr>
                  <w:rFonts w:asciiTheme="minorHAnsi" w:hAnsiTheme="minorHAnsi" w:cstheme="minorHAnsi"/>
                  <w:color w:val="000000"/>
                  <w:szCs w:val="18"/>
                </w:rPr>
                <w:t>Account number</w:t>
              </w:r>
            </w:ins>
          </w:p>
          <w:p w14:paraId="5E412730"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64" w:author="ADASE Richard R" w:date="2018-02-23T13:43:00Z"/>
                <w:rFonts w:asciiTheme="minorHAnsi" w:hAnsiTheme="minorHAnsi" w:cstheme="minorHAnsi"/>
                <w:color w:val="000000"/>
                <w:szCs w:val="18"/>
              </w:rPr>
            </w:pPr>
            <w:ins w:id="465" w:author="ADASE Richard R" w:date="2018-02-23T13:43:00Z">
              <w:r w:rsidRPr="00C209EE">
                <w:rPr>
                  <w:rFonts w:asciiTheme="minorHAnsi" w:hAnsiTheme="minorHAnsi" w:cstheme="minorHAnsi"/>
                  <w:color w:val="000000"/>
                  <w:szCs w:val="18"/>
                </w:rPr>
                <w:t>Schedule</w:t>
              </w:r>
            </w:ins>
          </w:p>
          <w:p w14:paraId="04894FE8"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66" w:author="ADASE Richard R" w:date="2018-02-23T13:43:00Z"/>
                <w:rFonts w:asciiTheme="minorHAnsi" w:hAnsiTheme="minorHAnsi" w:cstheme="minorHAnsi"/>
                <w:color w:val="000000"/>
                <w:szCs w:val="18"/>
              </w:rPr>
            </w:pPr>
            <w:ins w:id="467" w:author="ADASE Richard R" w:date="2018-02-23T13:43:00Z">
              <w:r w:rsidRPr="00C209EE">
                <w:rPr>
                  <w:rFonts w:asciiTheme="minorHAnsi" w:hAnsiTheme="minorHAnsi" w:cstheme="minorHAnsi"/>
                  <w:color w:val="000000"/>
                  <w:szCs w:val="18"/>
                </w:rPr>
                <w:t>Rate code</w:t>
              </w:r>
            </w:ins>
          </w:p>
          <w:p w14:paraId="22CB273D"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68" w:author="ADASE Richard R" w:date="2018-02-23T13:43:00Z"/>
                <w:rFonts w:asciiTheme="minorHAnsi" w:hAnsiTheme="minorHAnsi" w:cstheme="minorHAnsi"/>
                <w:color w:val="000000"/>
                <w:szCs w:val="18"/>
              </w:rPr>
            </w:pPr>
            <w:ins w:id="469" w:author="ADASE Richard R" w:date="2018-02-23T13:43:00Z">
              <w:r w:rsidRPr="00C209EE">
                <w:rPr>
                  <w:rFonts w:asciiTheme="minorHAnsi" w:hAnsiTheme="minorHAnsi" w:cstheme="minorHAnsi"/>
                  <w:color w:val="000000"/>
                  <w:szCs w:val="18"/>
                </w:rPr>
                <w:t>Lamp Type</w:t>
              </w:r>
            </w:ins>
          </w:p>
          <w:p w14:paraId="66AD0C3A"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70" w:author="ADASE Richard R" w:date="2018-02-23T13:43:00Z"/>
                <w:rFonts w:asciiTheme="minorHAnsi" w:hAnsiTheme="minorHAnsi" w:cstheme="minorHAnsi"/>
                <w:color w:val="000000"/>
                <w:szCs w:val="18"/>
              </w:rPr>
            </w:pPr>
            <w:ins w:id="471" w:author="ADASE Richard R" w:date="2018-02-23T13:43:00Z">
              <w:r w:rsidRPr="00C209EE">
                <w:rPr>
                  <w:rFonts w:asciiTheme="minorHAnsi" w:hAnsiTheme="minorHAnsi" w:cstheme="minorHAnsi"/>
                  <w:color w:val="000000"/>
                  <w:szCs w:val="18"/>
                </w:rPr>
                <w:t>Wattage</w:t>
              </w:r>
            </w:ins>
          </w:p>
          <w:p w14:paraId="17BAE856"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72" w:author="ADASE Richard R" w:date="2018-02-23T13:43:00Z"/>
                <w:rFonts w:asciiTheme="minorHAnsi" w:hAnsiTheme="minorHAnsi" w:cstheme="minorHAnsi"/>
                <w:color w:val="000000"/>
                <w:szCs w:val="18"/>
              </w:rPr>
            </w:pPr>
            <w:ins w:id="473" w:author="ADASE Richard R" w:date="2018-02-23T13:43:00Z">
              <w:r w:rsidRPr="00C209EE">
                <w:rPr>
                  <w:rFonts w:asciiTheme="minorHAnsi" w:hAnsiTheme="minorHAnsi" w:cstheme="minorHAnsi"/>
                  <w:color w:val="000000"/>
                  <w:szCs w:val="18"/>
                </w:rPr>
                <w:t>Luminaire Style</w:t>
              </w:r>
            </w:ins>
          </w:p>
          <w:p w14:paraId="786FE7DB"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74" w:author="ADASE Richard R" w:date="2018-02-23T13:43:00Z"/>
                <w:rFonts w:asciiTheme="minorHAnsi" w:hAnsiTheme="minorHAnsi" w:cstheme="minorHAnsi"/>
                <w:color w:val="000000"/>
                <w:szCs w:val="18"/>
              </w:rPr>
            </w:pPr>
            <w:ins w:id="475" w:author="ADASE Richard R" w:date="2018-02-23T13:43:00Z">
              <w:r w:rsidRPr="00C209EE">
                <w:rPr>
                  <w:rFonts w:asciiTheme="minorHAnsi" w:hAnsiTheme="minorHAnsi" w:cstheme="minorHAnsi"/>
                  <w:color w:val="000000"/>
                  <w:szCs w:val="18"/>
                </w:rPr>
                <w:t>Luminaire Quantity</w:t>
              </w:r>
            </w:ins>
          </w:p>
          <w:p w14:paraId="781EBABC"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76" w:author="ADASE Richard R" w:date="2018-02-23T13:43:00Z"/>
                <w:rFonts w:asciiTheme="minorHAnsi" w:hAnsiTheme="minorHAnsi" w:cstheme="minorHAnsi"/>
                <w:color w:val="000000"/>
                <w:szCs w:val="18"/>
              </w:rPr>
            </w:pPr>
            <w:ins w:id="477" w:author="ADASE Richard R" w:date="2018-02-23T13:43:00Z">
              <w:r w:rsidRPr="00C209EE">
                <w:rPr>
                  <w:rFonts w:asciiTheme="minorHAnsi" w:hAnsiTheme="minorHAnsi" w:cstheme="minorHAnsi"/>
                  <w:color w:val="000000"/>
                  <w:szCs w:val="18"/>
                </w:rPr>
                <w:t xml:space="preserve">Light Status </w:t>
              </w:r>
            </w:ins>
          </w:p>
          <w:p w14:paraId="4DEEBA01"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78" w:author="ADASE Richard R" w:date="2018-02-23T13:43:00Z"/>
                <w:rFonts w:asciiTheme="minorHAnsi" w:hAnsiTheme="minorHAnsi" w:cstheme="minorHAnsi"/>
                <w:color w:val="000000"/>
                <w:szCs w:val="18"/>
              </w:rPr>
            </w:pPr>
            <w:ins w:id="479" w:author="ADASE Richard R" w:date="2018-02-23T13:43:00Z">
              <w:r w:rsidRPr="00C209EE">
                <w:rPr>
                  <w:rFonts w:asciiTheme="minorHAnsi" w:hAnsiTheme="minorHAnsi" w:cstheme="minorHAnsi"/>
                  <w:color w:val="000000"/>
                  <w:szCs w:val="18"/>
                </w:rPr>
                <w:t>Connection Date</w:t>
              </w:r>
            </w:ins>
          </w:p>
          <w:p w14:paraId="5A628E01"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80" w:author="ADASE Richard R" w:date="2018-02-23T13:43:00Z"/>
                <w:rFonts w:asciiTheme="minorHAnsi" w:hAnsiTheme="minorHAnsi" w:cstheme="minorHAnsi"/>
                <w:color w:val="000000"/>
                <w:szCs w:val="18"/>
              </w:rPr>
            </w:pPr>
            <w:ins w:id="481" w:author="ADASE Richard R" w:date="2018-02-23T13:43:00Z">
              <w:r w:rsidRPr="00C209EE">
                <w:rPr>
                  <w:rFonts w:asciiTheme="minorHAnsi" w:hAnsiTheme="minorHAnsi" w:cstheme="minorHAnsi"/>
                  <w:color w:val="000000"/>
                  <w:szCs w:val="18"/>
                </w:rPr>
                <w:t>Disconnect Date</w:t>
              </w:r>
            </w:ins>
          </w:p>
          <w:p w14:paraId="11EEADCF"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82" w:author="ADASE Richard R" w:date="2018-02-23T13:43:00Z"/>
                <w:rFonts w:asciiTheme="minorHAnsi" w:hAnsiTheme="minorHAnsi" w:cstheme="minorHAnsi"/>
                <w:color w:val="000000"/>
                <w:szCs w:val="18"/>
              </w:rPr>
            </w:pPr>
            <w:ins w:id="483" w:author="ADASE Richard R" w:date="2018-02-23T13:43:00Z">
              <w:r w:rsidRPr="00C209EE">
                <w:rPr>
                  <w:rFonts w:asciiTheme="minorHAnsi" w:hAnsiTheme="minorHAnsi" w:cstheme="minorHAnsi"/>
                  <w:color w:val="000000"/>
                  <w:szCs w:val="18"/>
                </w:rPr>
                <w:t>Billing Status</w:t>
              </w:r>
            </w:ins>
          </w:p>
          <w:p w14:paraId="0C8E91D4"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84" w:author="ADASE Richard R" w:date="2018-02-23T13:43:00Z"/>
                <w:rFonts w:asciiTheme="minorHAnsi" w:hAnsiTheme="minorHAnsi" w:cstheme="minorHAnsi"/>
                <w:color w:val="000000"/>
                <w:szCs w:val="18"/>
              </w:rPr>
            </w:pPr>
            <w:ins w:id="485" w:author="ADASE Richard R" w:date="2018-02-23T13:43:00Z">
              <w:r w:rsidRPr="00C209EE">
                <w:rPr>
                  <w:rFonts w:asciiTheme="minorHAnsi" w:hAnsiTheme="minorHAnsi" w:cstheme="minorHAnsi"/>
                  <w:color w:val="000000"/>
                  <w:szCs w:val="18"/>
                </w:rPr>
                <w:t>Billing Start Date</w:t>
              </w:r>
            </w:ins>
          </w:p>
          <w:p w14:paraId="547D2B43" w14:textId="77777777"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ins w:id="486" w:author="ADASE Richard R" w:date="2018-02-23T13:43:00Z"/>
                <w:rFonts w:asciiTheme="minorHAnsi" w:hAnsiTheme="minorHAnsi" w:cstheme="minorHAnsi"/>
                <w:color w:val="000000"/>
                <w:szCs w:val="18"/>
              </w:rPr>
            </w:pPr>
            <w:ins w:id="487" w:author="ADASE Richard R" w:date="2018-02-23T13:43:00Z">
              <w:r w:rsidRPr="00C209EE">
                <w:rPr>
                  <w:rFonts w:asciiTheme="minorHAnsi" w:hAnsiTheme="minorHAnsi" w:cstheme="minorHAnsi"/>
                  <w:color w:val="000000"/>
                  <w:szCs w:val="18"/>
                </w:rPr>
                <w:t>Billing End Date</w:t>
              </w:r>
            </w:ins>
          </w:p>
          <w:p w14:paraId="64939FE6" w14:textId="60F17A7C" w:rsidR="00C209EE" w:rsidRPr="00C209EE" w:rsidRDefault="00C209EE" w:rsidP="00C209EE">
            <w:pPr>
              <w:pStyle w:val="TableText"/>
              <w:numPr>
                <w:ilvl w:val="0"/>
                <w:numId w:val="110"/>
              </w:numPr>
              <w:spacing w:after="0"/>
              <w:ind w:left="201" w:hanging="187"/>
              <w:cnfStyle w:val="000000000000" w:firstRow="0" w:lastRow="0" w:firstColumn="0" w:lastColumn="0" w:oddVBand="0" w:evenVBand="0" w:oddHBand="0" w:evenHBand="0" w:firstRowFirstColumn="0" w:firstRowLastColumn="0" w:lastRowFirstColumn="0" w:lastRowLastColumn="0"/>
              <w:rPr>
                <w:rFonts w:ascii="Calibri" w:hAnsi="Calibri"/>
                <w:color w:val="000000"/>
              </w:rPr>
            </w:pPr>
            <w:ins w:id="488" w:author="ADASE Richard R" w:date="2018-02-23T13:43:00Z">
              <w:r w:rsidRPr="00C209EE">
                <w:rPr>
                  <w:rFonts w:asciiTheme="minorHAnsi" w:hAnsiTheme="minorHAnsi" w:cstheme="minorHAnsi"/>
                  <w:color w:val="000000"/>
                  <w:szCs w:val="18"/>
                </w:rPr>
                <w:t>Municipality</w:t>
              </w:r>
            </w:ins>
          </w:p>
        </w:tc>
        <w:tc>
          <w:tcPr>
            <w:tcW w:w="1368" w:type="dxa"/>
          </w:tcPr>
          <w:p w14:paraId="0E6A15F9" w14:textId="3AD692C2" w:rsidR="002C3401" w:rsidRPr="002C3401" w:rsidRDefault="00E935E8" w:rsidP="00D82B3E">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ins w:id="489" w:author="Adase, Richard R" w:date="2017-07-12T19:55:00Z">
              <w:r>
                <w:rPr>
                  <w:rFonts w:ascii="Calibri" w:hAnsi="Calibri"/>
                  <w:b/>
                  <w:color w:val="000000"/>
                </w:rPr>
                <w:fldChar w:fldCharType="begin"/>
              </w:r>
              <w:r>
                <w:rPr>
                  <w:rFonts w:ascii="Calibri" w:hAnsi="Calibri"/>
                  <w:b/>
                  <w:color w:val="000000"/>
                </w:rPr>
                <w:instrText xml:space="preserve"> REF _Ref487651953 \r \h </w:instrText>
              </w:r>
            </w:ins>
            <w:r>
              <w:rPr>
                <w:rFonts w:ascii="Calibri" w:hAnsi="Calibri"/>
                <w:b/>
                <w:color w:val="000000"/>
              </w:rPr>
            </w:r>
            <w:r>
              <w:rPr>
                <w:rFonts w:ascii="Calibri" w:hAnsi="Calibri"/>
                <w:b/>
                <w:color w:val="000000"/>
              </w:rPr>
              <w:fldChar w:fldCharType="separate"/>
            </w:r>
            <w:ins w:id="490" w:author="Adase, Richard R" w:date="2017-07-12T19:55:00Z">
              <w:r>
                <w:rPr>
                  <w:rFonts w:ascii="Calibri" w:hAnsi="Calibri"/>
                  <w:b/>
                  <w:color w:val="000000"/>
                </w:rPr>
                <w:t>5.1.1</w:t>
              </w:r>
              <w:r>
                <w:rPr>
                  <w:rFonts w:ascii="Calibri" w:hAnsi="Calibri"/>
                  <w:b/>
                  <w:color w:val="000000"/>
                </w:rPr>
                <w:fldChar w:fldCharType="end"/>
              </w:r>
            </w:ins>
            <w:del w:id="491" w:author="Adase, Richard R" w:date="2017-07-12T19:55:00Z">
              <w:r w:rsidR="00D82B3E" w:rsidDel="00E935E8">
                <w:rPr>
                  <w:rFonts w:ascii="Calibri" w:hAnsi="Calibri"/>
                  <w:b/>
                  <w:color w:val="000000"/>
                </w:rPr>
                <w:fldChar w:fldCharType="begin"/>
              </w:r>
              <w:r w:rsidR="00D82B3E" w:rsidDel="00E935E8">
                <w:rPr>
                  <w:rFonts w:ascii="Calibri" w:hAnsi="Calibri"/>
                  <w:b/>
                  <w:color w:val="000000"/>
                </w:rPr>
                <w:delInstrText xml:space="preserve"> REF _Ref471827138 \r \h  \* MERGEFORMAT </w:delInstrText>
              </w:r>
              <w:r w:rsidR="00D82B3E" w:rsidDel="00E935E8">
                <w:rPr>
                  <w:rFonts w:ascii="Calibri" w:hAnsi="Calibri"/>
                  <w:b/>
                  <w:color w:val="000000"/>
                </w:rPr>
              </w:r>
              <w:r w:rsidR="00D82B3E" w:rsidDel="00E935E8">
                <w:rPr>
                  <w:rFonts w:ascii="Calibri" w:hAnsi="Calibri"/>
                  <w:b/>
                  <w:color w:val="000000"/>
                </w:rPr>
                <w:fldChar w:fldCharType="separate"/>
              </w:r>
              <w:r w:rsidR="0091163A" w:rsidDel="00E935E8">
                <w:rPr>
                  <w:rFonts w:ascii="Calibri" w:hAnsi="Calibri"/>
                  <w:b/>
                  <w:color w:val="000000"/>
                </w:rPr>
                <w:delText>5</w:delText>
              </w:r>
              <w:r w:rsidR="00D82B3E" w:rsidDel="00E935E8">
                <w:rPr>
                  <w:rFonts w:ascii="Calibri" w:hAnsi="Calibri"/>
                  <w:b/>
                  <w:color w:val="000000"/>
                </w:rPr>
                <w:fldChar w:fldCharType="end"/>
              </w:r>
            </w:del>
          </w:p>
        </w:tc>
      </w:tr>
      <w:bookmarkEnd w:id="442"/>
      <w:tr w:rsidR="002C3401" w:rsidRPr="002C3401" w14:paraId="557F148E" w14:textId="77777777" w:rsidTr="00FD609A">
        <w:trPr>
          <w:trHeight w:val="300"/>
        </w:trPr>
        <w:tc>
          <w:tcPr>
            <w:cnfStyle w:val="001000000000" w:firstRow="0" w:lastRow="0" w:firstColumn="1" w:lastColumn="0" w:oddVBand="0" w:evenVBand="0" w:oddHBand="0" w:evenHBand="0" w:firstRowFirstColumn="0" w:firstRowLastColumn="0" w:lastRowFirstColumn="0" w:lastRowLastColumn="0"/>
            <w:tcW w:w="1019" w:type="dxa"/>
          </w:tcPr>
          <w:p w14:paraId="0176C5D4" w14:textId="42476D5A" w:rsidR="002C3401" w:rsidRPr="005D6E21" w:rsidRDefault="002C3401" w:rsidP="007F64E5">
            <w:pPr>
              <w:spacing w:before="0"/>
              <w:rPr>
                <w:rFonts w:ascii="Calibri" w:hAnsi="Calibri"/>
                <w:b w:val="0"/>
                <w:color w:val="000000"/>
              </w:rPr>
            </w:pPr>
            <w:r w:rsidRPr="002C3401">
              <w:rPr>
                <w:rFonts w:ascii="Calibri" w:hAnsi="Calibri"/>
                <w:b w:val="0"/>
                <w:color w:val="000000"/>
              </w:rPr>
              <w:t>8.2.</w:t>
            </w:r>
            <w:proofErr w:type="gramStart"/>
            <w:r w:rsidRPr="002C3401">
              <w:rPr>
                <w:rFonts w:ascii="Calibri" w:hAnsi="Calibri"/>
                <w:b w:val="0"/>
                <w:color w:val="000000"/>
              </w:rPr>
              <w:t>3.F</w:t>
            </w:r>
            <w:proofErr w:type="gramEnd"/>
            <w:r w:rsidRPr="002C3401">
              <w:rPr>
                <w:rFonts w:ascii="Calibri" w:hAnsi="Calibri"/>
                <w:b w:val="0"/>
                <w:color w:val="000000"/>
              </w:rPr>
              <w:t>6</w:t>
            </w:r>
          </w:p>
        </w:tc>
        <w:tc>
          <w:tcPr>
            <w:tcW w:w="7189" w:type="dxa"/>
          </w:tcPr>
          <w:p w14:paraId="449015A1" w14:textId="493AFBBF" w:rsidR="002C3401" w:rsidRPr="002C3401" w:rsidRDefault="002C3401" w:rsidP="007F64E5">
            <w:pPr>
              <w:spacing w:befor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2C3401">
              <w:rPr>
                <w:rFonts w:ascii="Calibri" w:hAnsi="Calibri"/>
                <w:color w:val="000000"/>
              </w:rPr>
              <w:t>Streetlights will have their own feature layer that can be toggled on/off within the system.</w:t>
            </w:r>
          </w:p>
        </w:tc>
        <w:tc>
          <w:tcPr>
            <w:tcW w:w="1368" w:type="dxa"/>
          </w:tcPr>
          <w:p w14:paraId="669AA37E" w14:textId="33CAC246" w:rsidR="002C3401" w:rsidRPr="002C3401" w:rsidRDefault="001B3622" w:rsidP="00D82B3E">
            <w:pPr>
              <w:spacing w:befor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ins w:id="492" w:author="ADASE Richard R" w:date="2018-02-23T13:36:00Z">
              <w:r>
                <w:rPr>
                  <w:rFonts w:ascii="Calibri" w:hAnsi="Calibri"/>
                  <w:b/>
                  <w:color w:val="000000"/>
                </w:rPr>
                <w:fldChar w:fldCharType="begin"/>
              </w:r>
              <w:r>
                <w:rPr>
                  <w:rFonts w:ascii="Calibri" w:hAnsi="Calibri"/>
                  <w:b/>
                  <w:color w:val="000000"/>
                </w:rPr>
                <w:instrText xml:space="preserve"> REF _Ref487651953 \r \h </w:instrText>
              </w:r>
            </w:ins>
            <w:r>
              <w:rPr>
                <w:rFonts w:ascii="Calibri" w:hAnsi="Calibri"/>
                <w:b/>
                <w:color w:val="000000"/>
              </w:rPr>
            </w:r>
            <w:ins w:id="493" w:author="ADASE Richard R" w:date="2018-02-23T13:36:00Z">
              <w:r>
                <w:rPr>
                  <w:rFonts w:ascii="Calibri" w:hAnsi="Calibri"/>
                  <w:b/>
                  <w:color w:val="000000"/>
                </w:rPr>
                <w:fldChar w:fldCharType="separate"/>
              </w:r>
              <w:r>
                <w:rPr>
                  <w:rFonts w:ascii="Calibri" w:hAnsi="Calibri"/>
                  <w:b/>
                  <w:color w:val="000000"/>
                </w:rPr>
                <w:t>5.1.1</w:t>
              </w:r>
              <w:r>
                <w:rPr>
                  <w:rFonts w:ascii="Calibri" w:hAnsi="Calibri"/>
                  <w:b/>
                  <w:color w:val="000000"/>
                </w:rPr>
                <w:fldChar w:fldCharType="end"/>
              </w:r>
            </w:ins>
            <w:del w:id="494" w:author="Adase, Richard R" w:date="2017-07-12T19:55:00Z">
              <w:r w:rsidR="00D82B3E" w:rsidDel="00E935E8">
                <w:rPr>
                  <w:rFonts w:ascii="Calibri" w:hAnsi="Calibri"/>
                  <w:b/>
                  <w:color w:val="000000"/>
                </w:rPr>
                <w:fldChar w:fldCharType="begin"/>
              </w:r>
              <w:r w:rsidR="00D82B3E" w:rsidDel="00E935E8">
                <w:rPr>
                  <w:rFonts w:ascii="Calibri" w:hAnsi="Calibri"/>
                  <w:b/>
                  <w:color w:val="000000"/>
                </w:rPr>
                <w:delInstrText xml:space="preserve"> REF _Ref471827138 \r \h  \* MERGEFORMAT </w:delInstrText>
              </w:r>
              <w:r w:rsidR="00D82B3E" w:rsidDel="00E935E8">
                <w:rPr>
                  <w:rFonts w:ascii="Calibri" w:hAnsi="Calibri"/>
                  <w:b/>
                  <w:color w:val="000000"/>
                </w:rPr>
              </w:r>
              <w:r w:rsidR="00D82B3E" w:rsidDel="00E935E8">
                <w:rPr>
                  <w:rFonts w:ascii="Calibri" w:hAnsi="Calibri"/>
                  <w:b/>
                  <w:color w:val="000000"/>
                </w:rPr>
                <w:fldChar w:fldCharType="separate"/>
              </w:r>
              <w:r w:rsidR="0091163A" w:rsidDel="00E935E8">
                <w:rPr>
                  <w:rFonts w:ascii="Calibri" w:hAnsi="Calibri"/>
                  <w:b/>
                  <w:color w:val="000000"/>
                </w:rPr>
                <w:delText>5</w:delText>
              </w:r>
              <w:r w:rsidR="00D82B3E" w:rsidDel="00E935E8">
                <w:rPr>
                  <w:rFonts w:ascii="Calibri" w:hAnsi="Calibri"/>
                  <w:b/>
                  <w:color w:val="000000"/>
                </w:rPr>
                <w:fldChar w:fldCharType="end"/>
              </w:r>
            </w:del>
          </w:p>
        </w:tc>
      </w:tr>
      <w:tr w:rsidR="00C672AE" w:rsidRPr="002C3401" w14:paraId="215AE8DC" w14:textId="77777777" w:rsidTr="00FD609A">
        <w:trPr>
          <w:trHeight w:val="300"/>
          <w:ins w:id="495" w:author="ADASE Richard R" w:date="2018-02-23T20:51:00Z"/>
        </w:trPr>
        <w:tc>
          <w:tcPr>
            <w:cnfStyle w:val="001000000000" w:firstRow="0" w:lastRow="0" w:firstColumn="1" w:lastColumn="0" w:oddVBand="0" w:evenVBand="0" w:oddHBand="0" w:evenHBand="0" w:firstRowFirstColumn="0" w:firstRowLastColumn="0" w:lastRowFirstColumn="0" w:lastRowLastColumn="0"/>
            <w:tcW w:w="1019" w:type="dxa"/>
          </w:tcPr>
          <w:p w14:paraId="2903FA1F" w14:textId="31206E9A" w:rsidR="00C672AE" w:rsidRPr="002C3401" w:rsidRDefault="00C672AE" w:rsidP="007F64E5">
            <w:pPr>
              <w:spacing w:before="0"/>
              <w:rPr>
                <w:ins w:id="496" w:author="ADASE Richard R" w:date="2018-02-23T20:51:00Z"/>
                <w:rFonts w:ascii="Calibri" w:hAnsi="Calibri"/>
                <w:b w:val="0"/>
                <w:color w:val="000000"/>
              </w:rPr>
            </w:pPr>
            <w:ins w:id="497" w:author="ADASE Richard R" w:date="2018-02-23T20:52:00Z">
              <w:r>
                <w:rPr>
                  <w:rFonts w:ascii="Calibri" w:hAnsi="Calibri"/>
                  <w:b w:val="0"/>
                  <w:color w:val="000000"/>
                </w:rPr>
                <w:t>8.2.</w:t>
              </w:r>
              <w:proofErr w:type="gramStart"/>
              <w:r>
                <w:rPr>
                  <w:rFonts w:ascii="Calibri" w:hAnsi="Calibri"/>
                  <w:b w:val="0"/>
                  <w:color w:val="000000"/>
                </w:rPr>
                <w:t>3.F</w:t>
              </w:r>
              <w:proofErr w:type="gramEnd"/>
              <w:r>
                <w:rPr>
                  <w:rFonts w:ascii="Calibri" w:hAnsi="Calibri"/>
                  <w:b w:val="0"/>
                  <w:color w:val="000000"/>
                </w:rPr>
                <w:t>7</w:t>
              </w:r>
            </w:ins>
          </w:p>
        </w:tc>
        <w:tc>
          <w:tcPr>
            <w:tcW w:w="7189" w:type="dxa"/>
          </w:tcPr>
          <w:p w14:paraId="189F3EE5" w14:textId="7B3C9D73" w:rsidR="00C672AE" w:rsidRPr="002C3401" w:rsidRDefault="00C672AE" w:rsidP="007F64E5">
            <w:pPr>
              <w:spacing w:before="0"/>
              <w:cnfStyle w:val="000000000000" w:firstRow="0" w:lastRow="0" w:firstColumn="0" w:lastColumn="0" w:oddVBand="0" w:evenVBand="0" w:oddHBand="0" w:evenHBand="0" w:firstRowFirstColumn="0" w:firstRowLastColumn="0" w:lastRowFirstColumn="0" w:lastRowLastColumn="0"/>
              <w:rPr>
                <w:ins w:id="498" w:author="ADASE Richard R" w:date="2018-02-23T20:51:00Z"/>
                <w:rFonts w:ascii="Calibri" w:hAnsi="Calibri"/>
                <w:color w:val="000000"/>
              </w:rPr>
            </w:pPr>
            <w:ins w:id="499" w:author="ADASE Richard R" w:date="2018-02-23T20:52:00Z">
              <w:r w:rsidRPr="00C672AE">
                <w:rPr>
                  <w:rFonts w:ascii="Calibri" w:hAnsi="Calibri"/>
                  <w:color w:val="000000"/>
                </w:rPr>
                <w:t>The system will allow the Streetlight Administrator to select multiple Streetlights through the mapping interface and modify the attributes of this group of Streetlights.</w:t>
              </w:r>
            </w:ins>
          </w:p>
        </w:tc>
        <w:tc>
          <w:tcPr>
            <w:tcW w:w="1368" w:type="dxa"/>
          </w:tcPr>
          <w:p w14:paraId="303CA38B" w14:textId="76E8086E" w:rsidR="00C672AE" w:rsidRDefault="00C672AE" w:rsidP="00D82B3E">
            <w:pPr>
              <w:spacing w:before="0"/>
              <w:jc w:val="center"/>
              <w:cnfStyle w:val="000000000000" w:firstRow="0" w:lastRow="0" w:firstColumn="0" w:lastColumn="0" w:oddVBand="0" w:evenVBand="0" w:oddHBand="0" w:evenHBand="0" w:firstRowFirstColumn="0" w:firstRowLastColumn="0" w:lastRowFirstColumn="0" w:lastRowLastColumn="0"/>
              <w:rPr>
                <w:ins w:id="500" w:author="ADASE Richard R" w:date="2018-02-23T20:51:00Z"/>
                <w:rFonts w:ascii="Calibri" w:hAnsi="Calibri"/>
                <w:b/>
                <w:color w:val="000000"/>
              </w:rPr>
            </w:pPr>
            <w:ins w:id="501" w:author="ADASE Richard R" w:date="2018-02-23T20:52:00Z">
              <w:r>
                <w:rPr>
                  <w:rFonts w:ascii="Calibri" w:hAnsi="Calibri"/>
                  <w:b/>
                  <w:color w:val="000000"/>
                </w:rPr>
                <w:fldChar w:fldCharType="begin"/>
              </w:r>
              <w:r>
                <w:rPr>
                  <w:rFonts w:ascii="Calibri" w:hAnsi="Calibri"/>
                  <w:b/>
                  <w:color w:val="000000"/>
                </w:rPr>
                <w:instrText xml:space="preserve"> REF _Ref507083467 \r \h </w:instrText>
              </w:r>
            </w:ins>
            <w:r>
              <w:rPr>
                <w:rFonts w:ascii="Calibri" w:hAnsi="Calibri"/>
                <w:b/>
                <w:color w:val="000000"/>
              </w:rPr>
            </w:r>
            <w:r>
              <w:rPr>
                <w:rFonts w:ascii="Calibri" w:hAnsi="Calibri"/>
                <w:b/>
                <w:color w:val="000000"/>
              </w:rPr>
              <w:fldChar w:fldCharType="separate"/>
            </w:r>
            <w:ins w:id="502" w:author="ADASE Richard R" w:date="2018-02-23T20:52:00Z">
              <w:r>
                <w:rPr>
                  <w:rFonts w:ascii="Calibri" w:hAnsi="Calibri"/>
                  <w:b/>
                  <w:color w:val="000000"/>
                </w:rPr>
                <w:t>1.3.5</w:t>
              </w:r>
              <w:r>
                <w:rPr>
                  <w:rFonts w:ascii="Calibri" w:hAnsi="Calibri"/>
                  <w:b/>
                  <w:color w:val="000000"/>
                </w:rPr>
                <w:fldChar w:fldCharType="end"/>
              </w:r>
            </w:ins>
          </w:p>
        </w:tc>
      </w:tr>
      <w:tr w:rsidR="000E41BF" w:rsidRPr="002C3401" w14:paraId="7FCA2389" w14:textId="77777777" w:rsidTr="00FD609A">
        <w:trPr>
          <w:trHeight w:val="300"/>
          <w:ins w:id="503" w:author="ADASE Richard R" w:date="2018-02-23T20:53:00Z"/>
        </w:trPr>
        <w:tc>
          <w:tcPr>
            <w:cnfStyle w:val="001000000000" w:firstRow="0" w:lastRow="0" w:firstColumn="1" w:lastColumn="0" w:oddVBand="0" w:evenVBand="0" w:oddHBand="0" w:evenHBand="0" w:firstRowFirstColumn="0" w:firstRowLastColumn="0" w:lastRowFirstColumn="0" w:lastRowLastColumn="0"/>
            <w:tcW w:w="1019" w:type="dxa"/>
          </w:tcPr>
          <w:p w14:paraId="542FC18A" w14:textId="761CA04F" w:rsidR="000E41BF" w:rsidRDefault="000E41BF" w:rsidP="007F64E5">
            <w:pPr>
              <w:spacing w:before="0"/>
              <w:rPr>
                <w:ins w:id="504" w:author="ADASE Richard R" w:date="2018-02-23T20:53:00Z"/>
                <w:rFonts w:ascii="Calibri" w:hAnsi="Calibri"/>
                <w:b w:val="0"/>
                <w:color w:val="000000"/>
              </w:rPr>
            </w:pPr>
            <w:ins w:id="505" w:author="ADASE Richard R" w:date="2018-02-23T20:53:00Z">
              <w:r>
                <w:rPr>
                  <w:rFonts w:ascii="Calibri" w:hAnsi="Calibri"/>
                  <w:b w:val="0"/>
                  <w:color w:val="000000"/>
                </w:rPr>
                <w:t>8.2.</w:t>
              </w:r>
              <w:proofErr w:type="gramStart"/>
              <w:r>
                <w:rPr>
                  <w:rFonts w:ascii="Calibri" w:hAnsi="Calibri"/>
                  <w:b w:val="0"/>
                  <w:color w:val="000000"/>
                </w:rPr>
                <w:t>4.F</w:t>
              </w:r>
              <w:proofErr w:type="gramEnd"/>
              <w:r>
                <w:rPr>
                  <w:rFonts w:ascii="Calibri" w:hAnsi="Calibri"/>
                  <w:b w:val="0"/>
                  <w:color w:val="000000"/>
                </w:rPr>
                <w:t>7</w:t>
              </w:r>
            </w:ins>
          </w:p>
        </w:tc>
        <w:tc>
          <w:tcPr>
            <w:tcW w:w="7189" w:type="dxa"/>
          </w:tcPr>
          <w:p w14:paraId="4720ABB7" w14:textId="36B027DF" w:rsidR="000E41BF" w:rsidRPr="00C672AE" w:rsidRDefault="000E41BF" w:rsidP="007F64E5">
            <w:pPr>
              <w:spacing w:before="0"/>
              <w:cnfStyle w:val="000000000000" w:firstRow="0" w:lastRow="0" w:firstColumn="0" w:lastColumn="0" w:oddVBand="0" w:evenVBand="0" w:oddHBand="0" w:evenHBand="0" w:firstRowFirstColumn="0" w:firstRowLastColumn="0" w:lastRowFirstColumn="0" w:lastRowLastColumn="0"/>
              <w:rPr>
                <w:ins w:id="506" w:author="ADASE Richard R" w:date="2018-02-23T20:53:00Z"/>
                <w:rFonts w:ascii="Calibri" w:hAnsi="Calibri"/>
                <w:color w:val="000000"/>
              </w:rPr>
            </w:pPr>
            <w:ins w:id="507" w:author="ADASE Richard R" w:date="2018-02-23T20:53:00Z">
              <w:r w:rsidRPr="000E41BF">
                <w:rPr>
                  <w:rFonts w:ascii="Calibri" w:hAnsi="Calibri"/>
                  <w:color w:val="000000"/>
                </w:rPr>
                <w:t>The system will allow the Streetlight Administrator to select and modify the attributes of a group of Streetlights.</w:t>
              </w:r>
            </w:ins>
          </w:p>
        </w:tc>
        <w:tc>
          <w:tcPr>
            <w:tcW w:w="1368" w:type="dxa"/>
          </w:tcPr>
          <w:p w14:paraId="4B686A7D" w14:textId="5588BB3E" w:rsidR="000E41BF" w:rsidRDefault="000E41BF" w:rsidP="00D82B3E">
            <w:pPr>
              <w:spacing w:before="0"/>
              <w:jc w:val="center"/>
              <w:cnfStyle w:val="000000000000" w:firstRow="0" w:lastRow="0" w:firstColumn="0" w:lastColumn="0" w:oddVBand="0" w:evenVBand="0" w:oddHBand="0" w:evenHBand="0" w:firstRowFirstColumn="0" w:firstRowLastColumn="0" w:lastRowFirstColumn="0" w:lastRowLastColumn="0"/>
              <w:rPr>
                <w:ins w:id="508" w:author="ADASE Richard R" w:date="2018-02-23T20:53:00Z"/>
                <w:rFonts w:ascii="Calibri" w:hAnsi="Calibri"/>
                <w:b/>
                <w:color w:val="000000"/>
              </w:rPr>
            </w:pPr>
            <w:ins w:id="509" w:author="ADASE Richard R" w:date="2018-02-23T20:54:00Z">
              <w:r>
                <w:rPr>
                  <w:rFonts w:ascii="Calibri" w:hAnsi="Calibri"/>
                  <w:b/>
                  <w:color w:val="000000"/>
                </w:rPr>
                <w:fldChar w:fldCharType="begin"/>
              </w:r>
              <w:r>
                <w:rPr>
                  <w:rFonts w:ascii="Calibri" w:hAnsi="Calibri"/>
                  <w:b/>
                  <w:color w:val="000000"/>
                </w:rPr>
                <w:instrText xml:space="preserve"> REF _Ref507083467 \r \h </w:instrText>
              </w:r>
            </w:ins>
            <w:r>
              <w:rPr>
                <w:rFonts w:ascii="Calibri" w:hAnsi="Calibri"/>
                <w:b/>
                <w:color w:val="000000"/>
              </w:rPr>
            </w:r>
            <w:ins w:id="510" w:author="ADASE Richard R" w:date="2018-02-23T20:54:00Z">
              <w:r>
                <w:rPr>
                  <w:rFonts w:ascii="Calibri" w:hAnsi="Calibri"/>
                  <w:b/>
                  <w:color w:val="000000"/>
                </w:rPr>
                <w:fldChar w:fldCharType="separate"/>
              </w:r>
              <w:r>
                <w:rPr>
                  <w:rFonts w:ascii="Calibri" w:hAnsi="Calibri"/>
                  <w:b/>
                  <w:color w:val="000000"/>
                </w:rPr>
                <w:t>1.3.5</w:t>
              </w:r>
              <w:r>
                <w:rPr>
                  <w:rFonts w:ascii="Calibri" w:hAnsi="Calibri"/>
                  <w:b/>
                  <w:color w:val="000000"/>
                </w:rPr>
                <w:fldChar w:fldCharType="end"/>
              </w:r>
            </w:ins>
          </w:p>
        </w:tc>
      </w:tr>
    </w:tbl>
    <w:p w14:paraId="451BF226" w14:textId="44954057" w:rsidR="00FC332D" w:rsidRDefault="00FC332D" w:rsidP="00FC332D">
      <w:pPr>
        <w:pStyle w:val="TableHeading"/>
        <w:keepNext/>
        <w:rPr>
          <w:ins w:id="511" w:author="ADASE Richard R" w:date="2018-02-23T17:26:00Z"/>
        </w:rPr>
      </w:pPr>
    </w:p>
    <w:p w14:paraId="2CD235CE" w14:textId="34289B7F" w:rsidR="00CE561A" w:rsidRDefault="00CE561A" w:rsidP="000E41BF">
      <w:pPr>
        <w:pStyle w:val="Heading3"/>
        <w:rPr>
          <w:ins w:id="512" w:author="ADASE Richard R" w:date="2018-02-23T17:26:00Z"/>
        </w:rPr>
      </w:pPr>
      <w:bookmarkStart w:id="513" w:name="_Toc510165681"/>
      <w:ins w:id="514" w:author="ADASE Richard R" w:date="2018-02-23T17:26:00Z">
        <w:r>
          <w:t>System Administration</w:t>
        </w:r>
        <w:bookmarkEnd w:id="513"/>
      </w:ins>
    </w:p>
    <w:tbl>
      <w:tblPr>
        <w:tblStyle w:val="TableINGRRowColumn"/>
        <w:tblW w:w="9576" w:type="dxa"/>
        <w:tblLook w:val="04A0" w:firstRow="1" w:lastRow="0" w:firstColumn="1" w:lastColumn="0" w:noHBand="0" w:noVBand="1"/>
      </w:tblPr>
      <w:tblGrid>
        <w:gridCol w:w="1068"/>
        <w:gridCol w:w="7144"/>
        <w:gridCol w:w="1364"/>
      </w:tblGrid>
      <w:tr w:rsidR="00CE561A" w:rsidRPr="005D6E21" w14:paraId="3198CD64" w14:textId="77777777" w:rsidTr="00BF575F">
        <w:trPr>
          <w:cnfStyle w:val="100000000000" w:firstRow="1" w:lastRow="0" w:firstColumn="0" w:lastColumn="0" w:oddVBand="0" w:evenVBand="0" w:oddHBand="0" w:evenHBand="0" w:firstRowFirstColumn="0" w:firstRowLastColumn="0" w:lastRowFirstColumn="0" w:lastRowLastColumn="0"/>
          <w:trHeight w:val="300"/>
          <w:ins w:id="515" w:author="ADASE Richard R" w:date="2018-02-23T17:26:00Z"/>
        </w:trPr>
        <w:tc>
          <w:tcPr>
            <w:cnfStyle w:val="001000000100" w:firstRow="0" w:lastRow="0" w:firstColumn="1" w:lastColumn="0" w:oddVBand="0" w:evenVBand="0" w:oddHBand="0" w:evenHBand="0" w:firstRowFirstColumn="1" w:firstRowLastColumn="0" w:lastRowFirstColumn="0" w:lastRowLastColumn="0"/>
            <w:tcW w:w="1019" w:type="dxa"/>
          </w:tcPr>
          <w:p w14:paraId="5A11965F" w14:textId="77777777" w:rsidR="00CE561A" w:rsidRPr="005D6E21" w:rsidRDefault="00CE561A" w:rsidP="00BF575F">
            <w:pPr>
              <w:spacing w:before="0"/>
              <w:rPr>
                <w:ins w:id="516" w:author="ADASE Richard R" w:date="2018-02-23T17:26:00Z"/>
                <w:rFonts w:ascii="Calibri" w:hAnsi="Calibri"/>
                <w:color w:val="000000"/>
              </w:rPr>
            </w:pPr>
            <w:ins w:id="517" w:author="ADASE Richard R" w:date="2018-02-23T17:26:00Z">
              <w:r w:rsidRPr="005D6E21">
                <w:rPr>
                  <w:rFonts w:ascii="Calibri" w:hAnsi="Calibri"/>
                  <w:color w:val="000000"/>
                </w:rPr>
                <w:t>BR #</w:t>
              </w:r>
            </w:ins>
          </w:p>
        </w:tc>
        <w:tc>
          <w:tcPr>
            <w:tcW w:w="7189" w:type="dxa"/>
          </w:tcPr>
          <w:p w14:paraId="6FC2AD39" w14:textId="77777777" w:rsidR="00CE561A" w:rsidRPr="005D6E21" w:rsidRDefault="00CE561A" w:rsidP="00BF575F">
            <w:pPr>
              <w:spacing w:before="0"/>
              <w:cnfStyle w:val="100000000000" w:firstRow="1" w:lastRow="0" w:firstColumn="0" w:lastColumn="0" w:oddVBand="0" w:evenVBand="0" w:oddHBand="0" w:evenHBand="0" w:firstRowFirstColumn="0" w:firstRowLastColumn="0" w:lastRowFirstColumn="0" w:lastRowLastColumn="0"/>
              <w:rPr>
                <w:ins w:id="518" w:author="ADASE Richard R" w:date="2018-02-23T17:26:00Z"/>
                <w:rFonts w:ascii="Calibri" w:hAnsi="Calibri"/>
                <w:color w:val="000000"/>
              </w:rPr>
            </w:pPr>
            <w:ins w:id="519" w:author="ADASE Richard R" w:date="2018-02-23T17:26:00Z">
              <w:r w:rsidRPr="005D6E21">
                <w:rPr>
                  <w:rFonts w:ascii="Calibri" w:hAnsi="Calibri"/>
                  <w:color w:val="000000"/>
                </w:rPr>
                <w:t>Requirement</w:t>
              </w:r>
            </w:ins>
          </w:p>
        </w:tc>
        <w:tc>
          <w:tcPr>
            <w:tcW w:w="1368" w:type="dxa"/>
          </w:tcPr>
          <w:p w14:paraId="1A7C676F" w14:textId="77777777" w:rsidR="00CE561A" w:rsidRPr="005D6E21" w:rsidRDefault="00CE561A" w:rsidP="00BF575F">
            <w:pPr>
              <w:spacing w:before="0"/>
              <w:cnfStyle w:val="100000000000" w:firstRow="1" w:lastRow="0" w:firstColumn="0" w:lastColumn="0" w:oddVBand="0" w:evenVBand="0" w:oddHBand="0" w:evenHBand="0" w:firstRowFirstColumn="0" w:firstRowLastColumn="0" w:lastRowFirstColumn="0" w:lastRowLastColumn="0"/>
              <w:rPr>
                <w:ins w:id="520" w:author="ADASE Richard R" w:date="2018-02-23T17:26:00Z"/>
                <w:rFonts w:ascii="Calibri" w:hAnsi="Calibri"/>
                <w:color w:val="000000"/>
              </w:rPr>
            </w:pPr>
            <w:ins w:id="521" w:author="ADASE Richard R" w:date="2018-02-23T17:26:00Z">
              <w:r w:rsidRPr="005D6E21">
                <w:rPr>
                  <w:rFonts w:ascii="Calibri" w:hAnsi="Calibri"/>
                  <w:color w:val="000000"/>
                </w:rPr>
                <w:t>Section #</w:t>
              </w:r>
            </w:ins>
          </w:p>
        </w:tc>
      </w:tr>
      <w:tr w:rsidR="00CE561A" w:rsidRPr="002C3401" w14:paraId="2549870E" w14:textId="77777777" w:rsidTr="00BF575F">
        <w:trPr>
          <w:trHeight w:val="300"/>
          <w:ins w:id="522" w:author="ADASE Richard R" w:date="2018-02-23T17:26:00Z"/>
        </w:trPr>
        <w:tc>
          <w:tcPr>
            <w:cnfStyle w:val="001000000000" w:firstRow="0" w:lastRow="0" w:firstColumn="1" w:lastColumn="0" w:oddVBand="0" w:evenVBand="0" w:oddHBand="0" w:evenHBand="0" w:firstRowFirstColumn="0" w:firstRowLastColumn="0" w:lastRowFirstColumn="0" w:lastRowLastColumn="0"/>
            <w:tcW w:w="1019" w:type="dxa"/>
          </w:tcPr>
          <w:p w14:paraId="4E0C346B" w14:textId="7855EAE9" w:rsidR="00CE561A" w:rsidRPr="005D6E21" w:rsidRDefault="00CE561A" w:rsidP="00BF575F">
            <w:pPr>
              <w:spacing w:before="0"/>
              <w:rPr>
                <w:ins w:id="523" w:author="ADASE Richard R" w:date="2018-02-23T17:26:00Z"/>
                <w:rFonts w:ascii="Calibri" w:hAnsi="Calibri"/>
                <w:b w:val="0"/>
                <w:color w:val="000000"/>
              </w:rPr>
            </w:pPr>
            <w:ins w:id="524" w:author="ADASE Richard R" w:date="2018-02-23T17:26:00Z">
              <w:r>
                <w:rPr>
                  <w:rFonts w:ascii="Calibri" w:hAnsi="Calibri"/>
                  <w:b w:val="0"/>
                  <w:color w:val="000000"/>
                </w:rPr>
                <w:t>14.1.</w:t>
              </w:r>
              <w:proofErr w:type="gramStart"/>
              <w:r>
                <w:rPr>
                  <w:rFonts w:ascii="Calibri" w:hAnsi="Calibri"/>
                  <w:b w:val="0"/>
                  <w:color w:val="000000"/>
                </w:rPr>
                <w:t>1.F</w:t>
              </w:r>
              <w:proofErr w:type="gramEnd"/>
              <w:r>
                <w:rPr>
                  <w:rFonts w:ascii="Calibri" w:hAnsi="Calibri"/>
                  <w:b w:val="0"/>
                  <w:color w:val="000000"/>
                </w:rPr>
                <w:t>13</w:t>
              </w:r>
            </w:ins>
          </w:p>
        </w:tc>
        <w:tc>
          <w:tcPr>
            <w:tcW w:w="7189" w:type="dxa"/>
          </w:tcPr>
          <w:p w14:paraId="4543C476" w14:textId="33EA8BBB" w:rsidR="00CE561A" w:rsidRPr="002C3401" w:rsidRDefault="00CE561A" w:rsidP="00BF575F">
            <w:pPr>
              <w:spacing w:before="0"/>
              <w:cnfStyle w:val="000000000000" w:firstRow="0" w:lastRow="0" w:firstColumn="0" w:lastColumn="0" w:oddVBand="0" w:evenVBand="0" w:oddHBand="0" w:evenHBand="0" w:firstRowFirstColumn="0" w:firstRowLastColumn="0" w:lastRowFirstColumn="0" w:lastRowLastColumn="0"/>
              <w:rPr>
                <w:ins w:id="525" w:author="ADASE Richard R" w:date="2018-02-23T17:26:00Z"/>
                <w:rFonts w:ascii="Calibri" w:hAnsi="Calibri"/>
                <w:color w:val="000000"/>
              </w:rPr>
            </w:pPr>
            <w:ins w:id="526" w:author="ADASE Richard R" w:date="2018-02-23T17:26:00Z">
              <w:r w:rsidRPr="00CE561A">
                <w:rPr>
                  <w:rFonts w:ascii="Calibri" w:hAnsi="Calibri"/>
                  <w:color w:val="000000"/>
                </w:rPr>
                <w:t>The GIS will allow an Administrator to identify a set of features or components and perform a bulk modification of their attributes.</w:t>
              </w:r>
            </w:ins>
          </w:p>
        </w:tc>
        <w:tc>
          <w:tcPr>
            <w:tcW w:w="1368" w:type="dxa"/>
          </w:tcPr>
          <w:p w14:paraId="53D4C9AB" w14:textId="5948275E" w:rsidR="00CE561A" w:rsidRPr="002C3401" w:rsidRDefault="00CE561A" w:rsidP="00BF575F">
            <w:pPr>
              <w:spacing w:before="0"/>
              <w:jc w:val="center"/>
              <w:cnfStyle w:val="000000000000" w:firstRow="0" w:lastRow="0" w:firstColumn="0" w:lastColumn="0" w:oddVBand="0" w:evenVBand="0" w:oddHBand="0" w:evenHBand="0" w:firstRowFirstColumn="0" w:firstRowLastColumn="0" w:lastRowFirstColumn="0" w:lastRowLastColumn="0"/>
              <w:rPr>
                <w:ins w:id="527" w:author="ADASE Richard R" w:date="2018-02-23T17:26:00Z"/>
                <w:rFonts w:ascii="Calibri" w:hAnsi="Calibri"/>
                <w:b/>
                <w:color w:val="000000"/>
              </w:rPr>
            </w:pPr>
            <w:ins w:id="528" w:author="ADASE Richard R" w:date="2018-02-23T17:26:00Z">
              <w:r>
                <w:rPr>
                  <w:rFonts w:ascii="Calibri" w:hAnsi="Calibri"/>
                  <w:b/>
                  <w:color w:val="000000"/>
                </w:rPr>
                <w:fldChar w:fldCharType="begin"/>
              </w:r>
              <w:r>
                <w:rPr>
                  <w:rFonts w:ascii="Calibri" w:hAnsi="Calibri"/>
                  <w:b/>
                  <w:color w:val="000000"/>
                </w:rPr>
                <w:instrText xml:space="preserve"> REF _Ref507083467 \r \h </w:instrText>
              </w:r>
            </w:ins>
            <w:r>
              <w:rPr>
                <w:rFonts w:ascii="Calibri" w:hAnsi="Calibri"/>
                <w:b/>
                <w:color w:val="000000"/>
              </w:rPr>
            </w:r>
            <w:r>
              <w:rPr>
                <w:rFonts w:ascii="Calibri" w:hAnsi="Calibri"/>
                <w:b/>
                <w:color w:val="000000"/>
              </w:rPr>
              <w:fldChar w:fldCharType="separate"/>
            </w:r>
            <w:ins w:id="529" w:author="ADASE Richard R" w:date="2018-02-23T17:26:00Z">
              <w:r>
                <w:rPr>
                  <w:rFonts w:ascii="Calibri" w:hAnsi="Calibri"/>
                  <w:b/>
                  <w:color w:val="000000"/>
                </w:rPr>
                <w:t>1.3.4</w:t>
              </w:r>
              <w:r>
                <w:rPr>
                  <w:rFonts w:ascii="Calibri" w:hAnsi="Calibri"/>
                  <w:b/>
                  <w:color w:val="000000"/>
                </w:rPr>
                <w:fldChar w:fldCharType="end"/>
              </w:r>
            </w:ins>
          </w:p>
        </w:tc>
      </w:tr>
      <w:tr w:rsidR="00FF6223" w:rsidRPr="002C3401" w14:paraId="47BCD5D0" w14:textId="77777777" w:rsidTr="00BF575F">
        <w:trPr>
          <w:trHeight w:val="300"/>
          <w:ins w:id="530" w:author="ADASE Richard R" w:date="2018-02-23T17:32:00Z"/>
        </w:trPr>
        <w:tc>
          <w:tcPr>
            <w:cnfStyle w:val="001000000000" w:firstRow="0" w:lastRow="0" w:firstColumn="1" w:lastColumn="0" w:oddVBand="0" w:evenVBand="0" w:oddHBand="0" w:evenHBand="0" w:firstRowFirstColumn="0" w:firstRowLastColumn="0" w:lastRowFirstColumn="0" w:lastRowLastColumn="0"/>
            <w:tcW w:w="1019" w:type="dxa"/>
          </w:tcPr>
          <w:p w14:paraId="4CF1D66F" w14:textId="64BAD819" w:rsidR="00FF6223" w:rsidRDefault="00FF6223" w:rsidP="00BF575F">
            <w:pPr>
              <w:spacing w:before="0"/>
              <w:rPr>
                <w:ins w:id="531" w:author="ADASE Richard R" w:date="2018-02-23T17:32:00Z"/>
                <w:rFonts w:ascii="Calibri" w:hAnsi="Calibri"/>
                <w:b w:val="0"/>
                <w:color w:val="000000"/>
              </w:rPr>
            </w:pPr>
            <w:ins w:id="532" w:author="ADASE Richard R" w:date="2018-02-23T17:32:00Z">
              <w:r>
                <w:rPr>
                  <w:rFonts w:ascii="Calibri" w:hAnsi="Calibri"/>
                  <w:b w:val="0"/>
                  <w:color w:val="000000"/>
                </w:rPr>
                <w:lastRenderedPageBreak/>
                <w:t>14.1.</w:t>
              </w:r>
              <w:proofErr w:type="gramStart"/>
              <w:r>
                <w:rPr>
                  <w:rFonts w:ascii="Calibri" w:hAnsi="Calibri"/>
                  <w:b w:val="0"/>
                  <w:color w:val="000000"/>
                </w:rPr>
                <w:t>1.F</w:t>
              </w:r>
              <w:proofErr w:type="gramEnd"/>
              <w:r>
                <w:rPr>
                  <w:rFonts w:ascii="Calibri" w:hAnsi="Calibri"/>
                  <w:b w:val="0"/>
                  <w:color w:val="000000"/>
                </w:rPr>
                <w:t>41</w:t>
              </w:r>
            </w:ins>
          </w:p>
        </w:tc>
        <w:tc>
          <w:tcPr>
            <w:tcW w:w="7189" w:type="dxa"/>
          </w:tcPr>
          <w:p w14:paraId="74BC2F39" w14:textId="1EB6B533" w:rsidR="00FF6223" w:rsidRPr="00CE561A" w:rsidRDefault="00FF6223" w:rsidP="00BF575F">
            <w:pPr>
              <w:spacing w:before="0"/>
              <w:cnfStyle w:val="000000000000" w:firstRow="0" w:lastRow="0" w:firstColumn="0" w:lastColumn="0" w:oddVBand="0" w:evenVBand="0" w:oddHBand="0" w:evenHBand="0" w:firstRowFirstColumn="0" w:firstRowLastColumn="0" w:lastRowFirstColumn="0" w:lastRowLastColumn="0"/>
              <w:rPr>
                <w:ins w:id="533" w:author="ADASE Richard R" w:date="2018-02-23T17:32:00Z"/>
                <w:rFonts w:ascii="Calibri" w:hAnsi="Calibri"/>
                <w:color w:val="000000"/>
              </w:rPr>
            </w:pPr>
            <w:ins w:id="534" w:author="ADASE Richard R" w:date="2018-02-23T17:32:00Z">
              <w:r w:rsidRPr="00FF6223">
                <w:rPr>
                  <w:rFonts w:ascii="Calibri" w:hAnsi="Calibri"/>
                  <w:color w:val="000000"/>
                </w:rPr>
                <w:t>The GIS will provide the functionality through a UI for an Administrator to set up and manage pick lists.</w:t>
              </w:r>
            </w:ins>
          </w:p>
        </w:tc>
        <w:tc>
          <w:tcPr>
            <w:tcW w:w="1368" w:type="dxa"/>
          </w:tcPr>
          <w:p w14:paraId="726C81CF" w14:textId="4E8B96E8" w:rsidR="00FF6223" w:rsidRDefault="00FF6223" w:rsidP="00BF575F">
            <w:pPr>
              <w:spacing w:before="0"/>
              <w:jc w:val="center"/>
              <w:cnfStyle w:val="000000000000" w:firstRow="0" w:lastRow="0" w:firstColumn="0" w:lastColumn="0" w:oddVBand="0" w:evenVBand="0" w:oddHBand="0" w:evenHBand="0" w:firstRowFirstColumn="0" w:firstRowLastColumn="0" w:lastRowFirstColumn="0" w:lastRowLastColumn="0"/>
              <w:rPr>
                <w:ins w:id="535" w:author="ADASE Richard R" w:date="2018-02-23T17:32:00Z"/>
                <w:rFonts w:ascii="Calibri" w:hAnsi="Calibri"/>
                <w:b/>
                <w:color w:val="000000"/>
              </w:rPr>
            </w:pPr>
            <w:ins w:id="536" w:author="ADASE Richard R" w:date="2018-02-23T17:32:00Z">
              <w:r>
                <w:rPr>
                  <w:rFonts w:ascii="Calibri" w:hAnsi="Calibri"/>
                  <w:b/>
                  <w:color w:val="000000"/>
                </w:rPr>
                <w:fldChar w:fldCharType="begin"/>
              </w:r>
              <w:r>
                <w:rPr>
                  <w:rFonts w:ascii="Calibri" w:hAnsi="Calibri"/>
                  <w:b/>
                  <w:color w:val="000000"/>
                </w:rPr>
                <w:instrText xml:space="preserve"> REF _Ref507083467 \r \h </w:instrText>
              </w:r>
            </w:ins>
            <w:r>
              <w:rPr>
                <w:rFonts w:ascii="Calibri" w:hAnsi="Calibri"/>
                <w:b/>
                <w:color w:val="000000"/>
              </w:rPr>
            </w:r>
            <w:ins w:id="537" w:author="ADASE Richard R" w:date="2018-02-23T17:32:00Z">
              <w:r>
                <w:rPr>
                  <w:rFonts w:ascii="Calibri" w:hAnsi="Calibri"/>
                  <w:b/>
                  <w:color w:val="000000"/>
                </w:rPr>
                <w:fldChar w:fldCharType="separate"/>
              </w:r>
              <w:r>
                <w:rPr>
                  <w:rFonts w:ascii="Calibri" w:hAnsi="Calibri"/>
                  <w:b/>
                  <w:color w:val="000000"/>
                </w:rPr>
                <w:t>1.3.4</w:t>
              </w:r>
              <w:r>
                <w:rPr>
                  <w:rFonts w:ascii="Calibri" w:hAnsi="Calibri"/>
                  <w:b/>
                  <w:color w:val="000000"/>
                </w:rPr>
                <w:fldChar w:fldCharType="end"/>
              </w:r>
            </w:ins>
          </w:p>
        </w:tc>
      </w:tr>
      <w:tr w:rsidR="00FF6223" w:rsidRPr="002C3401" w14:paraId="148402EA" w14:textId="77777777" w:rsidTr="00BF575F">
        <w:trPr>
          <w:trHeight w:val="300"/>
          <w:ins w:id="538" w:author="ADASE Richard R" w:date="2018-02-23T17:33:00Z"/>
        </w:trPr>
        <w:tc>
          <w:tcPr>
            <w:cnfStyle w:val="001000000000" w:firstRow="0" w:lastRow="0" w:firstColumn="1" w:lastColumn="0" w:oddVBand="0" w:evenVBand="0" w:oddHBand="0" w:evenHBand="0" w:firstRowFirstColumn="0" w:firstRowLastColumn="0" w:lastRowFirstColumn="0" w:lastRowLastColumn="0"/>
            <w:tcW w:w="1019" w:type="dxa"/>
          </w:tcPr>
          <w:p w14:paraId="6EFB3A0B" w14:textId="142B8B85" w:rsidR="00FF6223" w:rsidRDefault="00FF6223" w:rsidP="00BF575F">
            <w:pPr>
              <w:spacing w:before="0"/>
              <w:rPr>
                <w:ins w:id="539" w:author="ADASE Richard R" w:date="2018-02-23T17:33:00Z"/>
                <w:rFonts w:ascii="Calibri" w:hAnsi="Calibri"/>
                <w:b w:val="0"/>
                <w:color w:val="000000"/>
              </w:rPr>
            </w:pPr>
            <w:ins w:id="540" w:author="ADASE Richard R" w:date="2018-02-23T17:33:00Z">
              <w:r>
                <w:rPr>
                  <w:rFonts w:ascii="Calibri" w:hAnsi="Calibri"/>
                  <w:b w:val="0"/>
                  <w:color w:val="000000"/>
                </w:rPr>
                <w:t>14.1.</w:t>
              </w:r>
              <w:proofErr w:type="gramStart"/>
              <w:r>
                <w:rPr>
                  <w:rFonts w:ascii="Calibri" w:hAnsi="Calibri"/>
                  <w:b w:val="0"/>
                  <w:color w:val="000000"/>
                </w:rPr>
                <w:t>3.F</w:t>
              </w:r>
              <w:proofErr w:type="gramEnd"/>
              <w:r>
                <w:rPr>
                  <w:rFonts w:ascii="Calibri" w:hAnsi="Calibri"/>
                  <w:b w:val="0"/>
                  <w:color w:val="000000"/>
                </w:rPr>
                <w:t>9</w:t>
              </w:r>
            </w:ins>
          </w:p>
        </w:tc>
        <w:tc>
          <w:tcPr>
            <w:tcW w:w="7189" w:type="dxa"/>
          </w:tcPr>
          <w:p w14:paraId="36EEB8CC" w14:textId="7C1AC142" w:rsidR="00FF6223" w:rsidRPr="00FF6223" w:rsidRDefault="00FF6223" w:rsidP="00BF575F">
            <w:pPr>
              <w:spacing w:before="0"/>
              <w:cnfStyle w:val="000000000000" w:firstRow="0" w:lastRow="0" w:firstColumn="0" w:lastColumn="0" w:oddVBand="0" w:evenVBand="0" w:oddHBand="0" w:evenHBand="0" w:firstRowFirstColumn="0" w:firstRowLastColumn="0" w:lastRowFirstColumn="0" w:lastRowLastColumn="0"/>
              <w:rPr>
                <w:ins w:id="541" w:author="ADASE Richard R" w:date="2018-02-23T17:33:00Z"/>
                <w:rFonts w:ascii="Calibri" w:hAnsi="Calibri"/>
                <w:color w:val="000000"/>
              </w:rPr>
            </w:pPr>
            <w:ins w:id="542" w:author="ADASE Richard R" w:date="2018-02-23T17:33:00Z">
              <w:r w:rsidRPr="00FF6223">
                <w:rPr>
                  <w:rFonts w:ascii="Calibri" w:hAnsi="Calibri"/>
                  <w:color w:val="000000"/>
                </w:rPr>
                <w:t>The system will allow the user to place a DIS Corrections Tag at the same location of an existing feature.</w:t>
              </w:r>
            </w:ins>
          </w:p>
        </w:tc>
        <w:tc>
          <w:tcPr>
            <w:tcW w:w="1368" w:type="dxa"/>
          </w:tcPr>
          <w:p w14:paraId="7F344D3C" w14:textId="16339DCE" w:rsidR="00FF6223" w:rsidRDefault="00FF6223" w:rsidP="00BF575F">
            <w:pPr>
              <w:spacing w:before="0"/>
              <w:jc w:val="center"/>
              <w:cnfStyle w:val="000000000000" w:firstRow="0" w:lastRow="0" w:firstColumn="0" w:lastColumn="0" w:oddVBand="0" w:evenVBand="0" w:oddHBand="0" w:evenHBand="0" w:firstRowFirstColumn="0" w:firstRowLastColumn="0" w:lastRowFirstColumn="0" w:lastRowLastColumn="0"/>
              <w:rPr>
                <w:ins w:id="543" w:author="ADASE Richard R" w:date="2018-02-23T17:33:00Z"/>
                <w:rFonts w:ascii="Calibri" w:hAnsi="Calibri"/>
                <w:b/>
                <w:color w:val="000000"/>
              </w:rPr>
            </w:pPr>
            <w:ins w:id="544" w:author="ADASE Richard R" w:date="2018-02-23T17:33:00Z">
              <w:r>
                <w:rPr>
                  <w:rFonts w:ascii="Calibri" w:hAnsi="Calibri"/>
                  <w:b/>
                  <w:color w:val="000000"/>
                </w:rPr>
                <w:fldChar w:fldCharType="begin"/>
              </w:r>
              <w:r>
                <w:rPr>
                  <w:rFonts w:ascii="Calibri" w:hAnsi="Calibri"/>
                  <w:b/>
                  <w:color w:val="000000"/>
                </w:rPr>
                <w:instrText xml:space="preserve"> REF _Ref507083467 \r \h </w:instrText>
              </w:r>
            </w:ins>
            <w:r>
              <w:rPr>
                <w:rFonts w:ascii="Calibri" w:hAnsi="Calibri"/>
                <w:b/>
                <w:color w:val="000000"/>
              </w:rPr>
            </w:r>
            <w:ins w:id="545" w:author="ADASE Richard R" w:date="2018-02-23T17:33:00Z">
              <w:r>
                <w:rPr>
                  <w:rFonts w:ascii="Calibri" w:hAnsi="Calibri"/>
                  <w:b/>
                  <w:color w:val="000000"/>
                </w:rPr>
                <w:fldChar w:fldCharType="separate"/>
              </w:r>
              <w:r>
                <w:rPr>
                  <w:rFonts w:ascii="Calibri" w:hAnsi="Calibri"/>
                  <w:b/>
                  <w:color w:val="000000"/>
                </w:rPr>
                <w:t>1.3.4</w:t>
              </w:r>
              <w:r>
                <w:rPr>
                  <w:rFonts w:ascii="Calibri" w:hAnsi="Calibri"/>
                  <w:b/>
                  <w:color w:val="000000"/>
                </w:rPr>
                <w:fldChar w:fldCharType="end"/>
              </w:r>
            </w:ins>
          </w:p>
        </w:tc>
      </w:tr>
    </w:tbl>
    <w:p w14:paraId="14E231CE" w14:textId="77777777" w:rsidR="00CE561A" w:rsidRDefault="00CE561A">
      <w:pPr>
        <w:pPrChange w:id="546" w:author="ADASE Richard R" w:date="2018-02-23T17:26:00Z">
          <w:pPr>
            <w:pStyle w:val="TableHeading"/>
            <w:keepNext/>
          </w:pPr>
        </w:pPrChange>
      </w:pPr>
    </w:p>
    <w:p w14:paraId="6ADC718F" w14:textId="095E5798" w:rsidR="00FC332D" w:rsidDel="00A84143" w:rsidRDefault="00FC332D" w:rsidP="00D31119">
      <w:pPr>
        <w:pStyle w:val="Heading4"/>
        <w:rPr>
          <w:del w:id="547" w:author="Adase, Richard R" w:date="2017-03-17T16:45:00Z"/>
        </w:rPr>
      </w:pPr>
      <w:commentRangeStart w:id="548"/>
      <w:del w:id="549" w:author="Adase, Richard R" w:date="2017-03-17T16:45:00Z">
        <w:r w:rsidDel="00A84143">
          <w:delText>System Administration</w:delText>
        </w:r>
      </w:del>
      <w:commentRangeEnd w:id="548"/>
      <w:r w:rsidR="00A84143">
        <w:rPr>
          <w:rStyle w:val="CommentReference"/>
          <w:rFonts w:ascii="Arial" w:hAnsi="Arial"/>
          <w:b w:val="0"/>
          <w:bCs w:val="0"/>
          <w:iCs w:val="0"/>
          <w:color w:val="auto"/>
          <w:szCs w:val="20"/>
        </w:rPr>
        <w:commentReference w:id="548"/>
      </w:r>
    </w:p>
    <w:tbl>
      <w:tblPr>
        <w:tblStyle w:val="TableINGRRowColumn"/>
        <w:tblW w:w="9576" w:type="dxa"/>
        <w:tblLook w:val="04A0" w:firstRow="1" w:lastRow="0" w:firstColumn="1" w:lastColumn="0" w:noHBand="0" w:noVBand="1"/>
      </w:tblPr>
      <w:tblGrid>
        <w:gridCol w:w="1019"/>
        <w:gridCol w:w="7189"/>
        <w:gridCol w:w="1368"/>
      </w:tblGrid>
      <w:tr w:rsidR="00FC332D" w:rsidRPr="005D6E21" w:rsidDel="00A84143" w14:paraId="31EC93BE" w14:textId="74D46DC5" w:rsidTr="000E3F17">
        <w:trPr>
          <w:cnfStyle w:val="100000000000" w:firstRow="1" w:lastRow="0" w:firstColumn="0" w:lastColumn="0" w:oddVBand="0" w:evenVBand="0" w:oddHBand="0" w:evenHBand="0" w:firstRowFirstColumn="0" w:firstRowLastColumn="0" w:lastRowFirstColumn="0" w:lastRowLastColumn="0"/>
          <w:cantSplit/>
          <w:trHeight w:val="300"/>
          <w:del w:id="550" w:author="Adase, Richard R" w:date="2017-03-17T16:45:00Z"/>
        </w:trPr>
        <w:tc>
          <w:tcPr>
            <w:cnfStyle w:val="001000000100" w:firstRow="0" w:lastRow="0" w:firstColumn="1" w:lastColumn="0" w:oddVBand="0" w:evenVBand="0" w:oddHBand="0" w:evenHBand="0" w:firstRowFirstColumn="1" w:firstRowLastColumn="0" w:lastRowFirstColumn="0" w:lastRowLastColumn="0"/>
            <w:tcW w:w="1019" w:type="dxa"/>
          </w:tcPr>
          <w:p w14:paraId="25FD5D08" w14:textId="24EFE549" w:rsidR="00FC332D" w:rsidRPr="005D6E21" w:rsidDel="00A84143" w:rsidRDefault="00FC332D" w:rsidP="007F64E5">
            <w:pPr>
              <w:spacing w:before="0"/>
              <w:rPr>
                <w:del w:id="551" w:author="Adase, Richard R" w:date="2017-03-17T16:45:00Z"/>
                <w:rFonts w:ascii="Calibri" w:hAnsi="Calibri"/>
                <w:color w:val="000000"/>
              </w:rPr>
            </w:pPr>
            <w:del w:id="552" w:author="Adase, Richard R" w:date="2017-03-17T16:45:00Z">
              <w:r w:rsidRPr="005D6E21" w:rsidDel="00A84143">
                <w:rPr>
                  <w:rFonts w:ascii="Calibri" w:hAnsi="Calibri"/>
                  <w:color w:val="000000"/>
                </w:rPr>
                <w:delText>BR #</w:delText>
              </w:r>
            </w:del>
          </w:p>
        </w:tc>
        <w:tc>
          <w:tcPr>
            <w:tcW w:w="7189" w:type="dxa"/>
          </w:tcPr>
          <w:p w14:paraId="03E6CCE8" w14:textId="71BF65C0" w:rsidR="00FC332D" w:rsidRPr="005D6E21" w:rsidDel="00A84143" w:rsidRDefault="00FC332D" w:rsidP="007F64E5">
            <w:pPr>
              <w:spacing w:before="0"/>
              <w:cnfStyle w:val="100000000000" w:firstRow="1" w:lastRow="0" w:firstColumn="0" w:lastColumn="0" w:oddVBand="0" w:evenVBand="0" w:oddHBand="0" w:evenHBand="0" w:firstRowFirstColumn="0" w:firstRowLastColumn="0" w:lastRowFirstColumn="0" w:lastRowLastColumn="0"/>
              <w:rPr>
                <w:del w:id="553" w:author="Adase, Richard R" w:date="2017-03-17T16:45:00Z"/>
                <w:rFonts w:ascii="Calibri" w:hAnsi="Calibri"/>
                <w:color w:val="000000"/>
              </w:rPr>
            </w:pPr>
            <w:del w:id="554" w:author="Adase, Richard R" w:date="2017-03-17T16:45:00Z">
              <w:r w:rsidRPr="005D6E21" w:rsidDel="00A84143">
                <w:rPr>
                  <w:rFonts w:ascii="Calibri" w:hAnsi="Calibri"/>
                  <w:color w:val="000000"/>
                </w:rPr>
                <w:delText>Requirement</w:delText>
              </w:r>
            </w:del>
          </w:p>
        </w:tc>
        <w:tc>
          <w:tcPr>
            <w:tcW w:w="1368" w:type="dxa"/>
          </w:tcPr>
          <w:p w14:paraId="484FA152" w14:textId="2242B988" w:rsidR="00FC332D" w:rsidRPr="005D6E21" w:rsidDel="00A84143" w:rsidRDefault="00FC332D" w:rsidP="00D82B3E">
            <w:pPr>
              <w:spacing w:before="0"/>
              <w:cnfStyle w:val="100000000000" w:firstRow="1" w:lastRow="0" w:firstColumn="0" w:lastColumn="0" w:oddVBand="0" w:evenVBand="0" w:oddHBand="0" w:evenHBand="0" w:firstRowFirstColumn="0" w:firstRowLastColumn="0" w:lastRowFirstColumn="0" w:lastRowLastColumn="0"/>
              <w:rPr>
                <w:del w:id="555" w:author="Adase, Richard R" w:date="2017-03-17T16:45:00Z"/>
                <w:rFonts w:ascii="Calibri" w:hAnsi="Calibri"/>
                <w:color w:val="000000"/>
              </w:rPr>
            </w:pPr>
            <w:del w:id="556" w:author="Adase, Richard R" w:date="2017-03-17T16:45:00Z">
              <w:r w:rsidRPr="005D6E21" w:rsidDel="00A84143">
                <w:rPr>
                  <w:rFonts w:ascii="Calibri" w:hAnsi="Calibri"/>
                  <w:color w:val="000000"/>
                </w:rPr>
                <w:delText>Section #</w:delText>
              </w:r>
            </w:del>
          </w:p>
        </w:tc>
      </w:tr>
      <w:tr w:rsidR="00FC332D" w:rsidRPr="002C3401" w:rsidDel="00A84143" w14:paraId="1FB385AD" w14:textId="5D7440AB" w:rsidTr="000E3F17">
        <w:trPr>
          <w:cantSplit/>
          <w:trHeight w:val="300"/>
          <w:del w:id="557" w:author="Adase, Richard R" w:date="2017-03-17T16:45:00Z"/>
        </w:trPr>
        <w:tc>
          <w:tcPr>
            <w:cnfStyle w:val="001000000000" w:firstRow="0" w:lastRow="0" w:firstColumn="1" w:lastColumn="0" w:oddVBand="0" w:evenVBand="0" w:oddHBand="0" w:evenHBand="0" w:firstRowFirstColumn="0" w:firstRowLastColumn="0" w:lastRowFirstColumn="0" w:lastRowLastColumn="0"/>
            <w:tcW w:w="1019" w:type="dxa"/>
          </w:tcPr>
          <w:p w14:paraId="5BECA867" w14:textId="2A6C8B06" w:rsidR="00FC332D" w:rsidRPr="005D6E21" w:rsidDel="00A84143" w:rsidRDefault="00FC332D" w:rsidP="007F64E5">
            <w:pPr>
              <w:spacing w:before="0"/>
              <w:rPr>
                <w:del w:id="558" w:author="Adase, Richard R" w:date="2017-03-17T16:45:00Z"/>
                <w:rFonts w:ascii="Calibri" w:hAnsi="Calibri"/>
                <w:b w:val="0"/>
                <w:color w:val="000000"/>
              </w:rPr>
            </w:pPr>
            <w:del w:id="559" w:author="Adase, Richard R" w:date="2017-03-17T16:45:00Z">
              <w:r w:rsidRPr="00FC332D" w:rsidDel="00A84143">
                <w:rPr>
                  <w:rFonts w:ascii="Calibri" w:hAnsi="Calibri"/>
                  <w:b w:val="0"/>
                  <w:color w:val="000000"/>
                </w:rPr>
                <w:delText>14.1.2.F1</w:delText>
              </w:r>
            </w:del>
          </w:p>
        </w:tc>
        <w:tc>
          <w:tcPr>
            <w:tcW w:w="7189" w:type="dxa"/>
          </w:tcPr>
          <w:p w14:paraId="21056318" w14:textId="1DD7F1D9" w:rsidR="00FC332D" w:rsidRPr="002C3401" w:rsidDel="00A84143" w:rsidRDefault="00FC332D" w:rsidP="007F64E5">
            <w:pPr>
              <w:spacing w:before="0"/>
              <w:cnfStyle w:val="000000000000" w:firstRow="0" w:lastRow="0" w:firstColumn="0" w:lastColumn="0" w:oddVBand="0" w:evenVBand="0" w:oddHBand="0" w:evenHBand="0" w:firstRowFirstColumn="0" w:firstRowLastColumn="0" w:lastRowFirstColumn="0" w:lastRowLastColumn="0"/>
              <w:rPr>
                <w:del w:id="560" w:author="Adase, Richard R" w:date="2017-03-17T16:45:00Z"/>
                <w:rFonts w:ascii="Calibri" w:hAnsi="Calibri"/>
                <w:color w:val="000000"/>
              </w:rPr>
            </w:pPr>
            <w:del w:id="561" w:author="Adase, Richard R" w:date="2017-03-17T16:45:00Z">
              <w:r w:rsidRPr="00FC332D" w:rsidDel="00A84143">
                <w:rPr>
                  <w:rFonts w:ascii="Calibri" w:hAnsi="Calibri"/>
                  <w:color w:val="000000"/>
                </w:rPr>
                <w:delText>The system will provide the functionality through a UI for a user to view the Asset History as defined in the GIS Model and Business Rules DRD Req. 0.1.1.F4.</w:delText>
              </w:r>
            </w:del>
          </w:p>
        </w:tc>
        <w:tc>
          <w:tcPr>
            <w:tcW w:w="1368" w:type="dxa"/>
          </w:tcPr>
          <w:p w14:paraId="66B743DE" w14:textId="0065D3A0" w:rsidR="00FC332D" w:rsidRPr="002C3401" w:rsidDel="00A84143" w:rsidRDefault="00FC332D" w:rsidP="00D82B3E">
            <w:pPr>
              <w:spacing w:before="0"/>
              <w:jc w:val="center"/>
              <w:cnfStyle w:val="000000000000" w:firstRow="0" w:lastRow="0" w:firstColumn="0" w:lastColumn="0" w:oddVBand="0" w:evenVBand="0" w:oddHBand="0" w:evenHBand="0" w:firstRowFirstColumn="0" w:firstRowLastColumn="0" w:lastRowFirstColumn="0" w:lastRowLastColumn="0"/>
              <w:rPr>
                <w:del w:id="562" w:author="Adase, Richard R" w:date="2017-03-17T16:45:00Z"/>
                <w:rFonts w:ascii="Calibri" w:hAnsi="Calibri"/>
                <w:b/>
                <w:color w:val="000000"/>
              </w:rPr>
            </w:pPr>
          </w:p>
        </w:tc>
      </w:tr>
      <w:tr w:rsidR="00FC332D" w:rsidRPr="002C3401" w:rsidDel="00A84143" w14:paraId="51918E2F" w14:textId="2FFF2488" w:rsidTr="000E3F17">
        <w:trPr>
          <w:cantSplit/>
          <w:trHeight w:val="300"/>
          <w:del w:id="563" w:author="Adase, Richard R" w:date="2017-03-17T16:45:00Z"/>
        </w:trPr>
        <w:tc>
          <w:tcPr>
            <w:cnfStyle w:val="001000000000" w:firstRow="0" w:lastRow="0" w:firstColumn="1" w:lastColumn="0" w:oddVBand="0" w:evenVBand="0" w:oddHBand="0" w:evenHBand="0" w:firstRowFirstColumn="0" w:firstRowLastColumn="0" w:lastRowFirstColumn="0" w:lastRowLastColumn="0"/>
            <w:tcW w:w="1019" w:type="dxa"/>
          </w:tcPr>
          <w:p w14:paraId="01468DB8" w14:textId="245CB342" w:rsidR="00FC332D" w:rsidRPr="005D6E21" w:rsidDel="00A84143" w:rsidRDefault="00FC332D" w:rsidP="007F64E5">
            <w:pPr>
              <w:spacing w:before="0"/>
              <w:rPr>
                <w:del w:id="564" w:author="Adase, Richard R" w:date="2017-03-17T16:45:00Z"/>
                <w:rFonts w:ascii="Calibri" w:hAnsi="Calibri"/>
                <w:b w:val="0"/>
                <w:color w:val="000000"/>
              </w:rPr>
            </w:pPr>
            <w:del w:id="565" w:author="Adase, Richard R" w:date="2017-03-17T16:45:00Z">
              <w:r w:rsidRPr="00FC332D" w:rsidDel="00A84143">
                <w:rPr>
                  <w:rFonts w:ascii="Calibri" w:hAnsi="Calibri"/>
                  <w:b w:val="0"/>
                  <w:color w:val="000000"/>
                </w:rPr>
                <w:delText>14.1.2.F2</w:delText>
              </w:r>
            </w:del>
          </w:p>
        </w:tc>
        <w:tc>
          <w:tcPr>
            <w:tcW w:w="7189" w:type="dxa"/>
          </w:tcPr>
          <w:p w14:paraId="0AB76BD7" w14:textId="29D60165" w:rsidR="00FC332D" w:rsidRPr="002C3401" w:rsidDel="00A84143" w:rsidRDefault="00FC332D" w:rsidP="007F64E5">
            <w:pPr>
              <w:spacing w:before="0"/>
              <w:cnfStyle w:val="000000000000" w:firstRow="0" w:lastRow="0" w:firstColumn="0" w:lastColumn="0" w:oddVBand="0" w:evenVBand="0" w:oddHBand="0" w:evenHBand="0" w:firstRowFirstColumn="0" w:firstRowLastColumn="0" w:lastRowFirstColumn="0" w:lastRowLastColumn="0"/>
              <w:rPr>
                <w:del w:id="566" w:author="Adase, Richard R" w:date="2017-03-17T16:45:00Z"/>
                <w:rFonts w:ascii="Calibri" w:hAnsi="Calibri"/>
                <w:color w:val="000000"/>
              </w:rPr>
            </w:pPr>
            <w:del w:id="567" w:author="Adase, Richard R" w:date="2017-03-17T16:45:00Z">
              <w:r w:rsidRPr="00FC332D" w:rsidDel="00A84143">
                <w:rPr>
                  <w:rFonts w:ascii="Calibri" w:hAnsi="Calibri"/>
                  <w:color w:val="000000"/>
                </w:rPr>
                <w:delText>The system will provide the functionality through a UI for a user to filter the list of Asset History by any combination of the columns displayed on the list.</w:delText>
              </w:r>
            </w:del>
          </w:p>
        </w:tc>
        <w:tc>
          <w:tcPr>
            <w:tcW w:w="1368" w:type="dxa"/>
          </w:tcPr>
          <w:p w14:paraId="39B0E016" w14:textId="1200490D" w:rsidR="00FC332D" w:rsidRPr="002C3401" w:rsidDel="00A84143" w:rsidRDefault="00FC332D" w:rsidP="00D82B3E">
            <w:pPr>
              <w:spacing w:before="0"/>
              <w:jc w:val="center"/>
              <w:cnfStyle w:val="000000000000" w:firstRow="0" w:lastRow="0" w:firstColumn="0" w:lastColumn="0" w:oddVBand="0" w:evenVBand="0" w:oddHBand="0" w:evenHBand="0" w:firstRowFirstColumn="0" w:firstRowLastColumn="0" w:lastRowFirstColumn="0" w:lastRowLastColumn="0"/>
              <w:rPr>
                <w:del w:id="568" w:author="Adase, Richard R" w:date="2017-03-17T16:45:00Z"/>
                <w:rFonts w:ascii="Calibri" w:hAnsi="Calibri"/>
                <w:b/>
                <w:color w:val="000000"/>
              </w:rPr>
            </w:pPr>
          </w:p>
        </w:tc>
      </w:tr>
      <w:tr w:rsidR="00FC332D" w:rsidRPr="002C3401" w:rsidDel="00A84143" w14:paraId="298B13E2" w14:textId="3443374E" w:rsidTr="000E3F17">
        <w:trPr>
          <w:cantSplit/>
          <w:trHeight w:val="300"/>
          <w:del w:id="569" w:author="Adase, Richard R" w:date="2017-03-17T16:45:00Z"/>
        </w:trPr>
        <w:tc>
          <w:tcPr>
            <w:cnfStyle w:val="001000000000" w:firstRow="0" w:lastRow="0" w:firstColumn="1" w:lastColumn="0" w:oddVBand="0" w:evenVBand="0" w:oddHBand="0" w:evenHBand="0" w:firstRowFirstColumn="0" w:firstRowLastColumn="0" w:lastRowFirstColumn="0" w:lastRowLastColumn="0"/>
            <w:tcW w:w="1019" w:type="dxa"/>
          </w:tcPr>
          <w:p w14:paraId="06CF3A57" w14:textId="4BA44EA6" w:rsidR="00FC332D" w:rsidRPr="005D6E21" w:rsidDel="00A84143" w:rsidRDefault="00FC332D" w:rsidP="007F64E5">
            <w:pPr>
              <w:spacing w:before="0"/>
              <w:rPr>
                <w:del w:id="570" w:author="Adase, Richard R" w:date="2017-03-17T16:45:00Z"/>
                <w:rFonts w:ascii="Calibri" w:hAnsi="Calibri"/>
                <w:b w:val="0"/>
                <w:color w:val="000000"/>
              </w:rPr>
            </w:pPr>
            <w:del w:id="571" w:author="Adase, Richard R" w:date="2017-03-17T16:45:00Z">
              <w:r w:rsidRPr="00FC332D" w:rsidDel="00A84143">
                <w:rPr>
                  <w:rFonts w:ascii="Calibri" w:hAnsi="Calibri"/>
                  <w:b w:val="0"/>
                  <w:color w:val="000000"/>
                </w:rPr>
                <w:delText>14.1.2.F3</w:delText>
              </w:r>
            </w:del>
          </w:p>
        </w:tc>
        <w:tc>
          <w:tcPr>
            <w:tcW w:w="7189" w:type="dxa"/>
          </w:tcPr>
          <w:p w14:paraId="56FDD6F3" w14:textId="546D248C" w:rsidR="00FC332D" w:rsidRPr="002C3401" w:rsidDel="00A84143" w:rsidRDefault="00FC332D" w:rsidP="007F64E5">
            <w:pPr>
              <w:spacing w:before="0"/>
              <w:cnfStyle w:val="000000000000" w:firstRow="0" w:lastRow="0" w:firstColumn="0" w:lastColumn="0" w:oddVBand="0" w:evenVBand="0" w:oddHBand="0" w:evenHBand="0" w:firstRowFirstColumn="0" w:firstRowLastColumn="0" w:lastRowFirstColumn="0" w:lastRowLastColumn="0"/>
              <w:rPr>
                <w:del w:id="572" w:author="Adase, Richard R" w:date="2017-03-17T16:45:00Z"/>
                <w:rFonts w:ascii="Calibri" w:hAnsi="Calibri"/>
                <w:color w:val="000000"/>
              </w:rPr>
            </w:pPr>
            <w:del w:id="573" w:author="Adase, Richard R" w:date="2017-03-17T16:45:00Z">
              <w:r w:rsidRPr="00FC332D" w:rsidDel="00A84143">
                <w:rPr>
                  <w:rFonts w:ascii="Calibri" w:hAnsi="Calibri"/>
                  <w:color w:val="000000"/>
                </w:rPr>
                <w:delText>The system will provide the functionality through a UI for a user to sort the list of Asset History by any of the columns displayed on the list.</w:delText>
              </w:r>
            </w:del>
          </w:p>
        </w:tc>
        <w:tc>
          <w:tcPr>
            <w:tcW w:w="1368" w:type="dxa"/>
          </w:tcPr>
          <w:p w14:paraId="632BFCB8" w14:textId="7A1FE28D" w:rsidR="00FC332D" w:rsidRPr="002C3401" w:rsidDel="00A84143" w:rsidRDefault="00FC332D" w:rsidP="00D82B3E">
            <w:pPr>
              <w:spacing w:before="0"/>
              <w:jc w:val="center"/>
              <w:cnfStyle w:val="000000000000" w:firstRow="0" w:lastRow="0" w:firstColumn="0" w:lastColumn="0" w:oddVBand="0" w:evenVBand="0" w:oddHBand="0" w:evenHBand="0" w:firstRowFirstColumn="0" w:firstRowLastColumn="0" w:lastRowFirstColumn="0" w:lastRowLastColumn="0"/>
              <w:rPr>
                <w:del w:id="574" w:author="Adase, Richard R" w:date="2017-03-17T16:45:00Z"/>
                <w:rFonts w:ascii="Calibri" w:hAnsi="Calibri"/>
                <w:b/>
                <w:color w:val="000000"/>
              </w:rPr>
            </w:pPr>
          </w:p>
        </w:tc>
      </w:tr>
      <w:tr w:rsidR="00FC332D" w:rsidRPr="002C3401" w:rsidDel="00A84143" w14:paraId="72CEC7D9" w14:textId="6DEC8993" w:rsidTr="000E3F17">
        <w:trPr>
          <w:cantSplit/>
          <w:trHeight w:val="300"/>
          <w:del w:id="575" w:author="Adase, Richard R" w:date="2017-03-17T16:45:00Z"/>
        </w:trPr>
        <w:tc>
          <w:tcPr>
            <w:cnfStyle w:val="001000000000" w:firstRow="0" w:lastRow="0" w:firstColumn="1" w:lastColumn="0" w:oddVBand="0" w:evenVBand="0" w:oddHBand="0" w:evenHBand="0" w:firstRowFirstColumn="0" w:firstRowLastColumn="0" w:lastRowFirstColumn="0" w:lastRowLastColumn="0"/>
            <w:tcW w:w="1019" w:type="dxa"/>
          </w:tcPr>
          <w:p w14:paraId="30492184" w14:textId="47AFEE78" w:rsidR="00FC332D" w:rsidRPr="005D6E21" w:rsidDel="00A84143" w:rsidRDefault="00FC332D" w:rsidP="007F64E5">
            <w:pPr>
              <w:spacing w:before="0"/>
              <w:rPr>
                <w:del w:id="576" w:author="Adase, Richard R" w:date="2017-03-17T16:45:00Z"/>
                <w:rFonts w:ascii="Calibri" w:hAnsi="Calibri"/>
                <w:b w:val="0"/>
                <w:color w:val="000000"/>
              </w:rPr>
            </w:pPr>
            <w:del w:id="577" w:author="Adase, Richard R" w:date="2017-03-17T16:45:00Z">
              <w:r w:rsidRPr="00FC332D" w:rsidDel="00A84143">
                <w:rPr>
                  <w:rFonts w:ascii="Calibri" w:hAnsi="Calibri"/>
                  <w:b w:val="0"/>
                  <w:color w:val="000000"/>
                </w:rPr>
                <w:delText>14.1.2.F4</w:delText>
              </w:r>
            </w:del>
          </w:p>
        </w:tc>
        <w:tc>
          <w:tcPr>
            <w:tcW w:w="7189" w:type="dxa"/>
          </w:tcPr>
          <w:p w14:paraId="0097920F" w14:textId="225BA510" w:rsidR="00FC332D" w:rsidRPr="002C3401" w:rsidDel="00A84143" w:rsidRDefault="00FC332D" w:rsidP="007F64E5">
            <w:pPr>
              <w:spacing w:before="0"/>
              <w:cnfStyle w:val="000000000000" w:firstRow="0" w:lastRow="0" w:firstColumn="0" w:lastColumn="0" w:oddVBand="0" w:evenVBand="0" w:oddHBand="0" w:evenHBand="0" w:firstRowFirstColumn="0" w:firstRowLastColumn="0" w:lastRowFirstColumn="0" w:lastRowLastColumn="0"/>
              <w:rPr>
                <w:del w:id="578" w:author="Adase, Richard R" w:date="2017-03-17T16:45:00Z"/>
                <w:rFonts w:ascii="Calibri" w:hAnsi="Calibri"/>
                <w:color w:val="000000"/>
              </w:rPr>
            </w:pPr>
            <w:del w:id="579" w:author="Adase, Richard R" w:date="2017-03-17T16:45:00Z">
              <w:r w:rsidRPr="00FC332D" w:rsidDel="00A84143">
                <w:rPr>
                  <w:rFonts w:ascii="Calibri" w:hAnsi="Calibri"/>
                  <w:color w:val="000000"/>
                </w:rPr>
                <w:delText>The system will provide the functionality through a UI for an Administrator to maintain (create, modify, delete) pre-configured views of the asset history. These views should allow the Administrator to configure search criteria for any combination of the columns, select which columns will appear, and define how the list will be sorted.</w:delText>
              </w:r>
            </w:del>
          </w:p>
        </w:tc>
        <w:tc>
          <w:tcPr>
            <w:tcW w:w="1368" w:type="dxa"/>
          </w:tcPr>
          <w:p w14:paraId="51CAF967" w14:textId="30D81D65" w:rsidR="00FC332D" w:rsidRPr="002C3401" w:rsidDel="00A84143" w:rsidRDefault="00FC332D" w:rsidP="00D82B3E">
            <w:pPr>
              <w:spacing w:before="0"/>
              <w:jc w:val="center"/>
              <w:cnfStyle w:val="000000000000" w:firstRow="0" w:lastRow="0" w:firstColumn="0" w:lastColumn="0" w:oddVBand="0" w:evenVBand="0" w:oddHBand="0" w:evenHBand="0" w:firstRowFirstColumn="0" w:firstRowLastColumn="0" w:lastRowFirstColumn="0" w:lastRowLastColumn="0"/>
              <w:rPr>
                <w:del w:id="580" w:author="Adase, Richard R" w:date="2017-03-17T16:45:00Z"/>
                <w:rFonts w:ascii="Calibri" w:hAnsi="Calibri"/>
                <w:b/>
                <w:color w:val="000000"/>
              </w:rPr>
            </w:pPr>
          </w:p>
        </w:tc>
      </w:tr>
      <w:tr w:rsidR="00FC332D" w:rsidRPr="002C3401" w:rsidDel="00A84143" w14:paraId="15779591" w14:textId="3CDA9369" w:rsidTr="000E3F17">
        <w:trPr>
          <w:cantSplit/>
          <w:trHeight w:val="300"/>
          <w:del w:id="581" w:author="Adase, Richard R" w:date="2017-03-17T16:45:00Z"/>
        </w:trPr>
        <w:tc>
          <w:tcPr>
            <w:cnfStyle w:val="001000000000" w:firstRow="0" w:lastRow="0" w:firstColumn="1" w:lastColumn="0" w:oddVBand="0" w:evenVBand="0" w:oddHBand="0" w:evenHBand="0" w:firstRowFirstColumn="0" w:firstRowLastColumn="0" w:lastRowFirstColumn="0" w:lastRowLastColumn="0"/>
            <w:tcW w:w="1019" w:type="dxa"/>
          </w:tcPr>
          <w:p w14:paraId="5A384FA7" w14:textId="4E7122C0" w:rsidR="00FC332D" w:rsidRPr="005D6E21" w:rsidDel="00A84143" w:rsidRDefault="00FC332D" w:rsidP="007F64E5">
            <w:pPr>
              <w:spacing w:before="0"/>
              <w:rPr>
                <w:del w:id="582" w:author="Adase, Richard R" w:date="2017-03-17T16:45:00Z"/>
                <w:rFonts w:ascii="Calibri" w:hAnsi="Calibri"/>
                <w:b w:val="0"/>
                <w:color w:val="000000"/>
              </w:rPr>
            </w:pPr>
            <w:del w:id="583" w:author="Adase, Richard R" w:date="2017-03-17T16:45:00Z">
              <w:r w:rsidRPr="00FC332D" w:rsidDel="00A84143">
                <w:rPr>
                  <w:rFonts w:ascii="Calibri" w:hAnsi="Calibri"/>
                  <w:b w:val="0"/>
                  <w:color w:val="000000"/>
                </w:rPr>
                <w:delText>14.1.2.F5</w:delText>
              </w:r>
            </w:del>
          </w:p>
        </w:tc>
        <w:tc>
          <w:tcPr>
            <w:tcW w:w="7189" w:type="dxa"/>
          </w:tcPr>
          <w:p w14:paraId="3D54A437" w14:textId="636590DB" w:rsidR="00FC332D" w:rsidRPr="002C3401" w:rsidDel="00A84143" w:rsidRDefault="00FC332D" w:rsidP="007F64E5">
            <w:pPr>
              <w:spacing w:before="0"/>
              <w:cnfStyle w:val="000000000000" w:firstRow="0" w:lastRow="0" w:firstColumn="0" w:lastColumn="0" w:oddVBand="0" w:evenVBand="0" w:oddHBand="0" w:evenHBand="0" w:firstRowFirstColumn="0" w:firstRowLastColumn="0" w:lastRowFirstColumn="0" w:lastRowLastColumn="0"/>
              <w:rPr>
                <w:del w:id="584" w:author="Adase, Richard R" w:date="2017-03-17T16:45:00Z"/>
                <w:rFonts w:ascii="Calibri" w:hAnsi="Calibri"/>
                <w:color w:val="000000"/>
              </w:rPr>
            </w:pPr>
            <w:del w:id="585" w:author="Adase, Richard R" w:date="2017-03-17T16:45:00Z">
              <w:r w:rsidRPr="00FC332D" w:rsidDel="00A84143">
                <w:rPr>
                  <w:rFonts w:ascii="Calibri" w:hAnsi="Calibri"/>
                  <w:color w:val="000000"/>
                </w:rPr>
                <w:delText>The system will allow the user to print the asset history list. The print should reflect any configurations the user has made.</w:delText>
              </w:r>
            </w:del>
          </w:p>
        </w:tc>
        <w:tc>
          <w:tcPr>
            <w:tcW w:w="1368" w:type="dxa"/>
          </w:tcPr>
          <w:p w14:paraId="732CB70E" w14:textId="4A731ADE" w:rsidR="00FC332D" w:rsidRPr="002C3401" w:rsidDel="00A84143" w:rsidRDefault="00FC332D" w:rsidP="00D82B3E">
            <w:pPr>
              <w:spacing w:before="0"/>
              <w:jc w:val="center"/>
              <w:cnfStyle w:val="000000000000" w:firstRow="0" w:lastRow="0" w:firstColumn="0" w:lastColumn="0" w:oddVBand="0" w:evenVBand="0" w:oddHBand="0" w:evenHBand="0" w:firstRowFirstColumn="0" w:firstRowLastColumn="0" w:lastRowFirstColumn="0" w:lastRowLastColumn="0"/>
              <w:rPr>
                <w:del w:id="586" w:author="Adase, Richard R" w:date="2017-03-17T16:45:00Z"/>
                <w:rFonts w:ascii="Calibri" w:hAnsi="Calibri"/>
                <w:b/>
                <w:color w:val="000000"/>
              </w:rPr>
            </w:pPr>
          </w:p>
        </w:tc>
      </w:tr>
      <w:tr w:rsidR="00FC332D" w:rsidRPr="002C3401" w:rsidDel="00A84143" w14:paraId="7E8CA92A" w14:textId="7D57F2A8" w:rsidTr="000E3F17">
        <w:trPr>
          <w:cantSplit/>
          <w:trHeight w:val="300"/>
          <w:del w:id="587" w:author="Adase, Richard R" w:date="2017-03-17T16:45:00Z"/>
        </w:trPr>
        <w:tc>
          <w:tcPr>
            <w:cnfStyle w:val="001000000000" w:firstRow="0" w:lastRow="0" w:firstColumn="1" w:lastColumn="0" w:oddVBand="0" w:evenVBand="0" w:oddHBand="0" w:evenHBand="0" w:firstRowFirstColumn="0" w:firstRowLastColumn="0" w:lastRowFirstColumn="0" w:lastRowLastColumn="0"/>
            <w:tcW w:w="1019" w:type="dxa"/>
          </w:tcPr>
          <w:p w14:paraId="528C7262" w14:textId="051969C2" w:rsidR="00FC332D" w:rsidRPr="005D6E21" w:rsidDel="00A84143" w:rsidRDefault="00FC332D" w:rsidP="007F64E5">
            <w:pPr>
              <w:spacing w:before="0"/>
              <w:rPr>
                <w:del w:id="588" w:author="Adase, Richard R" w:date="2017-03-17T16:45:00Z"/>
                <w:rFonts w:ascii="Calibri" w:hAnsi="Calibri"/>
                <w:b w:val="0"/>
                <w:color w:val="000000"/>
              </w:rPr>
            </w:pPr>
            <w:del w:id="589" w:author="Adase, Richard R" w:date="2017-03-17T16:45:00Z">
              <w:r w:rsidRPr="00FC332D" w:rsidDel="00A84143">
                <w:rPr>
                  <w:rFonts w:ascii="Calibri" w:hAnsi="Calibri"/>
                  <w:b w:val="0"/>
                  <w:color w:val="000000"/>
                </w:rPr>
                <w:delText>14.1.2.T1</w:delText>
              </w:r>
            </w:del>
          </w:p>
        </w:tc>
        <w:tc>
          <w:tcPr>
            <w:tcW w:w="7189" w:type="dxa"/>
          </w:tcPr>
          <w:p w14:paraId="710D06EB" w14:textId="2F59B614" w:rsidR="00FC332D" w:rsidRPr="002C3401" w:rsidDel="00A84143" w:rsidRDefault="00FC332D" w:rsidP="007F64E5">
            <w:pPr>
              <w:spacing w:before="0"/>
              <w:cnfStyle w:val="000000000000" w:firstRow="0" w:lastRow="0" w:firstColumn="0" w:lastColumn="0" w:oddVBand="0" w:evenVBand="0" w:oddHBand="0" w:evenHBand="0" w:firstRowFirstColumn="0" w:firstRowLastColumn="0" w:lastRowFirstColumn="0" w:lastRowLastColumn="0"/>
              <w:rPr>
                <w:del w:id="590" w:author="Adase, Richard R" w:date="2017-03-17T16:45:00Z"/>
                <w:rFonts w:ascii="Calibri" w:hAnsi="Calibri"/>
                <w:color w:val="000000"/>
              </w:rPr>
            </w:pPr>
            <w:del w:id="591" w:author="Adase, Richard R" w:date="2017-03-17T16:45:00Z">
              <w:r w:rsidRPr="00FC332D" w:rsidDel="00A84143">
                <w:rPr>
                  <w:rFonts w:ascii="Calibri" w:hAnsi="Calibri"/>
                  <w:color w:val="000000"/>
                </w:rPr>
                <w:delText>The system will allow users to view at least 10 years of asset history. This assumes the data is available to the GIS. Asset History is not currently maintained by FRAMME so no asset history will be available at the initial deployment. The system is expected to begin maintaining the asset history upon its initial deployment.</w:delText>
              </w:r>
            </w:del>
          </w:p>
        </w:tc>
        <w:tc>
          <w:tcPr>
            <w:tcW w:w="1368" w:type="dxa"/>
          </w:tcPr>
          <w:p w14:paraId="1BCF661A" w14:textId="1FAAFA7B" w:rsidR="00FC332D" w:rsidRPr="002C3401" w:rsidDel="00A84143" w:rsidRDefault="00FC332D" w:rsidP="00D82B3E">
            <w:pPr>
              <w:spacing w:before="0"/>
              <w:jc w:val="center"/>
              <w:cnfStyle w:val="000000000000" w:firstRow="0" w:lastRow="0" w:firstColumn="0" w:lastColumn="0" w:oddVBand="0" w:evenVBand="0" w:oddHBand="0" w:evenHBand="0" w:firstRowFirstColumn="0" w:firstRowLastColumn="0" w:lastRowFirstColumn="0" w:lastRowLastColumn="0"/>
              <w:rPr>
                <w:del w:id="592" w:author="Adase, Richard R" w:date="2017-03-17T16:45:00Z"/>
                <w:rFonts w:ascii="Calibri" w:hAnsi="Calibri"/>
                <w:b/>
                <w:color w:val="000000"/>
              </w:rPr>
            </w:pPr>
          </w:p>
        </w:tc>
      </w:tr>
    </w:tbl>
    <w:p w14:paraId="3A8507A6" w14:textId="32A6A42E" w:rsidR="002C3401" w:rsidDel="004865F9" w:rsidRDefault="00347886" w:rsidP="00347886">
      <w:pPr>
        <w:pStyle w:val="Heading3"/>
        <w:rPr>
          <w:del w:id="593" w:author="ADASE Richard R" w:date="2018-02-22T17:22:00Z"/>
        </w:rPr>
      </w:pPr>
      <w:bookmarkStart w:id="594" w:name="_Toc507144468"/>
      <w:bookmarkStart w:id="595" w:name="_Toc510165682"/>
      <w:del w:id="596" w:author="ADASE Richard R" w:date="2018-02-22T17:22:00Z">
        <w:r w:rsidDel="004865F9">
          <w:delText xml:space="preserve">Standard Product </w:delText>
        </w:r>
        <w:commentRangeStart w:id="597"/>
        <w:commentRangeStart w:id="598"/>
        <w:commentRangeStart w:id="599"/>
        <w:r w:rsidDel="004865F9">
          <w:delText>Functionality</w:delText>
        </w:r>
        <w:commentRangeEnd w:id="597"/>
        <w:r w:rsidR="00655FAC" w:rsidDel="004865F9">
          <w:rPr>
            <w:rStyle w:val="CommentReference"/>
            <w:rFonts w:ascii="Arial" w:hAnsi="Arial"/>
            <w:b w:val="0"/>
            <w:bCs w:val="0"/>
            <w:iCs w:val="0"/>
            <w:smallCaps w:val="0"/>
            <w:color w:val="auto"/>
            <w:szCs w:val="20"/>
          </w:rPr>
          <w:commentReference w:id="597"/>
        </w:r>
        <w:commentRangeEnd w:id="598"/>
        <w:r w:rsidR="00501AB1" w:rsidDel="004865F9">
          <w:rPr>
            <w:rStyle w:val="CommentReference"/>
            <w:rFonts w:ascii="Arial" w:hAnsi="Arial"/>
            <w:b w:val="0"/>
            <w:bCs w:val="0"/>
            <w:iCs w:val="0"/>
            <w:smallCaps w:val="0"/>
            <w:color w:val="auto"/>
            <w:szCs w:val="20"/>
          </w:rPr>
          <w:commentReference w:id="598"/>
        </w:r>
      </w:del>
      <w:commentRangeEnd w:id="599"/>
      <w:r w:rsidR="004865F9">
        <w:rPr>
          <w:rStyle w:val="CommentReference"/>
          <w:rFonts w:ascii="Arial" w:hAnsi="Arial"/>
          <w:b w:val="0"/>
          <w:bCs w:val="0"/>
          <w:iCs w:val="0"/>
          <w:smallCaps w:val="0"/>
          <w:color w:val="auto"/>
          <w:szCs w:val="20"/>
        </w:rPr>
        <w:commentReference w:id="599"/>
      </w:r>
      <w:bookmarkEnd w:id="594"/>
      <w:bookmarkEnd w:id="595"/>
    </w:p>
    <w:p w14:paraId="08B2293A" w14:textId="04564077" w:rsidR="00347886" w:rsidDel="004865F9" w:rsidRDefault="00347886" w:rsidP="007603D1">
      <w:pPr>
        <w:pStyle w:val="NormalIndent"/>
        <w:keepNext/>
        <w:rPr>
          <w:del w:id="600" w:author="ADASE Richard R" w:date="2018-02-22T17:22:00Z"/>
        </w:rPr>
      </w:pPr>
      <w:del w:id="601" w:author="ADASE Richard R" w:date="2018-02-22T17:22:00Z">
        <w:r w:rsidDel="004865F9">
          <w:delText>Requirements in this section are met by the standard G/Technology software, without need for further configuration or customization.</w:delText>
        </w:r>
      </w:del>
    </w:p>
    <w:p w14:paraId="51A9ED84" w14:textId="7BF3B6A5" w:rsidR="00347886" w:rsidRDefault="00347886" w:rsidP="009A091C">
      <w:pPr>
        <w:pStyle w:val="NormalIndent"/>
      </w:pPr>
      <w:del w:id="602" w:author="ADASE Richard R" w:date="2018-02-22T17:22:00Z">
        <w:r w:rsidDel="004865F9">
          <w:delText>Project Design</w:delText>
        </w:r>
      </w:del>
    </w:p>
    <w:tbl>
      <w:tblPr>
        <w:tblStyle w:val="TableINGRRowColumn"/>
        <w:tblW w:w="9558" w:type="dxa"/>
        <w:tblLook w:val="04A0" w:firstRow="1" w:lastRow="0" w:firstColumn="1" w:lastColumn="0" w:noHBand="0" w:noVBand="1"/>
      </w:tblPr>
      <w:tblGrid>
        <w:gridCol w:w="1056"/>
        <w:gridCol w:w="8502"/>
      </w:tblGrid>
      <w:tr w:rsidR="00347886" w:rsidRPr="005D6E21" w14:paraId="14EBC8F6" w14:textId="77777777" w:rsidTr="0034788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56" w:type="dxa"/>
          </w:tcPr>
          <w:p w14:paraId="5969865F" w14:textId="77777777" w:rsidR="00347886" w:rsidRPr="005D6E21" w:rsidRDefault="00347886" w:rsidP="00797DD2">
            <w:pPr>
              <w:spacing w:before="0"/>
              <w:rPr>
                <w:rFonts w:ascii="Calibri" w:hAnsi="Calibri"/>
                <w:color w:val="000000"/>
              </w:rPr>
            </w:pPr>
            <w:r w:rsidRPr="005D6E21">
              <w:rPr>
                <w:rFonts w:ascii="Calibri" w:hAnsi="Calibri"/>
                <w:color w:val="000000"/>
              </w:rPr>
              <w:t>BR #</w:t>
            </w:r>
          </w:p>
        </w:tc>
        <w:tc>
          <w:tcPr>
            <w:tcW w:w="8502" w:type="dxa"/>
          </w:tcPr>
          <w:p w14:paraId="4054C361" w14:textId="77777777" w:rsidR="00347886" w:rsidRPr="005D6E21" w:rsidRDefault="00347886" w:rsidP="00797DD2">
            <w:pPr>
              <w:spacing w:before="0"/>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5D6E21">
              <w:rPr>
                <w:rFonts w:ascii="Calibri" w:hAnsi="Calibri"/>
                <w:color w:val="000000"/>
              </w:rPr>
              <w:t>Requirement</w:t>
            </w:r>
          </w:p>
        </w:tc>
      </w:tr>
      <w:tr w:rsidR="00347886" w:rsidRPr="00347886" w:rsidDel="00B33BA1" w14:paraId="003E0D84" w14:textId="50B99C26" w:rsidTr="00347886">
        <w:trPr>
          <w:trHeight w:val="300"/>
          <w:del w:id="603" w:author="ADASE Richard R" w:date="2018-02-22T14:03:00Z"/>
        </w:trPr>
        <w:tc>
          <w:tcPr>
            <w:cnfStyle w:val="001000000000" w:firstRow="0" w:lastRow="0" w:firstColumn="1" w:lastColumn="0" w:oddVBand="0" w:evenVBand="0" w:oddHBand="0" w:evenHBand="0" w:firstRowFirstColumn="0" w:firstRowLastColumn="0" w:lastRowFirstColumn="0" w:lastRowLastColumn="0"/>
            <w:tcW w:w="1056" w:type="dxa"/>
          </w:tcPr>
          <w:p w14:paraId="20F30137" w14:textId="4D20C076" w:rsidR="00347886" w:rsidRPr="005D6E21" w:rsidDel="00B33BA1" w:rsidRDefault="00347886" w:rsidP="00347886">
            <w:pPr>
              <w:spacing w:before="0"/>
              <w:rPr>
                <w:del w:id="604" w:author="ADASE Richard R" w:date="2018-02-22T14:03:00Z"/>
                <w:rFonts w:ascii="Calibri" w:hAnsi="Calibri"/>
                <w:b w:val="0"/>
                <w:color w:val="000000"/>
              </w:rPr>
            </w:pPr>
            <w:del w:id="605" w:author="ADASE Richard R" w:date="2018-02-22T14:03:00Z">
              <w:r w:rsidRPr="002C3401" w:rsidDel="00B33BA1">
                <w:rPr>
                  <w:rFonts w:ascii="Calibri" w:hAnsi="Calibri"/>
                  <w:b w:val="0"/>
                  <w:color w:val="000000"/>
                </w:rPr>
                <w:delText>1.3.3.F1</w:delText>
              </w:r>
            </w:del>
          </w:p>
        </w:tc>
        <w:tc>
          <w:tcPr>
            <w:tcW w:w="8502" w:type="dxa"/>
          </w:tcPr>
          <w:p w14:paraId="25825C52" w14:textId="0D8F6245" w:rsidR="00347886" w:rsidRPr="00347886" w:rsidDel="00B33BA1" w:rsidRDefault="00347886" w:rsidP="00347886">
            <w:pPr>
              <w:spacing w:before="0"/>
              <w:cnfStyle w:val="000000000000" w:firstRow="0" w:lastRow="0" w:firstColumn="0" w:lastColumn="0" w:oddVBand="0" w:evenVBand="0" w:oddHBand="0" w:evenHBand="0" w:firstRowFirstColumn="0" w:firstRowLastColumn="0" w:lastRowFirstColumn="0" w:lastRowLastColumn="0"/>
              <w:rPr>
                <w:del w:id="606" w:author="ADASE Richard R" w:date="2018-02-22T14:03:00Z"/>
                <w:rFonts w:ascii="Calibri" w:hAnsi="Calibri"/>
                <w:b/>
                <w:color w:val="000000"/>
              </w:rPr>
            </w:pPr>
            <w:del w:id="607" w:author="ADASE Richard R" w:date="2018-02-22T14:03:00Z">
              <w:r w:rsidRPr="00347886" w:rsidDel="00B33BA1">
                <w:rPr>
                  <w:rFonts w:ascii="Calibri" w:hAnsi="Calibri"/>
                  <w:color w:val="000000"/>
                </w:rPr>
                <w:delText>The system will be able to display a master map representing all of Oncor’s features on a single, continuous map without the need for segments.</w:delText>
              </w:r>
            </w:del>
          </w:p>
        </w:tc>
      </w:tr>
      <w:tr w:rsidR="00347886" w:rsidRPr="005D6E21" w:rsidDel="00114895" w14:paraId="283B857E" w14:textId="1A0C28B0" w:rsidTr="00347886">
        <w:trPr>
          <w:trHeight w:val="300"/>
          <w:del w:id="608" w:author="Adase, Richard R" w:date="2017-07-12T20:05:00Z"/>
        </w:trPr>
        <w:tc>
          <w:tcPr>
            <w:cnfStyle w:val="001000000000" w:firstRow="0" w:lastRow="0" w:firstColumn="1" w:lastColumn="0" w:oddVBand="0" w:evenVBand="0" w:oddHBand="0" w:evenHBand="0" w:firstRowFirstColumn="0" w:firstRowLastColumn="0" w:lastRowFirstColumn="0" w:lastRowLastColumn="0"/>
            <w:tcW w:w="1056" w:type="dxa"/>
          </w:tcPr>
          <w:p w14:paraId="67992165" w14:textId="48D5D0F5" w:rsidR="00347886" w:rsidRPr="005D6E21" w:rsidDel="00114895" w:rsidRDefault="00347886" w:rsidP="00797DD2">
            <w:pPr>
              <w:spacing w:before="0"/>
              <w:rPr>
                <w:del w:id="609" w:author="Adase, Richard R" w:date="2017-07-12T20:05:00Z"/>
                <w:rFonts w:ascii="Calibri" w:hAnsi="Calibri"/>
                <w:b w:val="0"/>
                <w:color w:val="000000"/>
              </w:rPr>
            </w:pPr>
            <w:del w:id="610" w:author="Adase, Richard R" w:date="2017-07-12T20:05:00Z">
              <w:r w:rsidRPr="002C3401" w:rsidDel="00114895">
                <w:rPr>
                  <w:rFonts w:ascii="Calibri" w:hAnsi="Calibri"/>
                  <w:b w:val="0"/>
                  <w:color w:val="000000"/>
                </w:rPr>
                <w:delText>1.3.3.F2</w:delText>
              </w:r>
            </w:del>
          </w:p>
        </w:tc>
        <w:tc>
          <w:tcPr>
            <w:tcW w:w="8502" w:type="dxa"/>
          </w:tcPr>
          <w:p w14:paraId="78A3127B" w14:textId="546DF992" w:rsidR="00347886" w:rsidRPr="005D6E21" w:rsidDel="00114895" w:rsidRDefault="00347886" w:rsidP="00797DD2">
            <w:pPr>
              <w:spacing w:before="0"/>
              <w:cnfStyle w:val="000000000000" w:firstRow="0" w:lastRow="0" w:firstColumn="0" w:lastColumn="0" w:oddVBand="0" w:evenVBand="0" w:oddHBand="0" w:evenHBand="0" w:firstRowFirstColumn="0" w:firstRowLastColumn="0" w:lastRowFirstColumn="0" w:lastRowLastColumn="0"/>
              <w:rPr>
                <w:del w:id="611" w:author="Adase, Richard R" w:date="2017-07-12T20:05:00Z"/>
                <w:rFonts w:ascii="Calibri" w:hAnsi="Calibri"/>
                <w:color w:val="000000"/>
              </w:rPr>
            </w:pPr>
            <w:del w:id="612" w:author="Adase, Richard R" w:date="2017-07-12T20:05:00Z">
              <w:r w:rsidRPr="002C3401" w:rsidDel="00114895">
                <w:rPr>
                  <w:rFonts w:ascii="Calibri" w:hAnsi="Calibri"/>
                  <w:color w:val="000000"/>
                </w:rPr>
                <w:delText>The system will allow the user to toggle any feature layer (land base and facilities) on or off.</w:delText>
              </w:r>
            </w:del>
          </w:p>
        </w:tc>
      </w:tr>
      <w:tr w:rsidR="00347886" w:rsidRPr="005D6E21" w:rsidDel="00BE06DC" w14:paraId="4F74DF5E" w14:textId="18341EF3" w:rsidTr="00347886">
        <w:trPr>
          <w:trHeight w:val="300"/>
          <w:del w:id="613" w:author="ADASE Richard R" w:date="2018-02-22T14:15:00Z"/>
        </w:trPr>
        <w:tc>
          <w:tcPr>
            <w:cnfStyle w:val="001000000000" w:firstRow="0" w:lastRow="0" w:firstColumn="1" w:lastColumn="0" w:oddVBand="0" w:evenVBand="0" w:oddHBand="0" w:evenHBand="0" w:firstRowFirstColumn="0" w:firstRowLastColumn="0" w:lastRowFirstColumn="0" w:lastRowLastColumn="0"/>
            <w:tcW w:w="1056" w:type="dxa"/>
            <w:hideMark/>
          </w:tcPr>
          <w:p w14:paraId="0E7CF9A9" w14:textId="7E53605E" w:rsidR="00347886" w:rsidRPr="005D6E21" w:rsidDel="00BE06DC" w:rsidRDefault="00347886" w:rsidP="00797DD2">
            <w:pPr>
              <w:spacing w:before="0"/>
              <w:rPr>
                <w:del w:id="614" w:author="ADASE Richard R" w:date="2018-02-22T14:15:00Z"/>
                <w:rFonts w:ascii="Calibri" w:hAnsi="Calibri"/>
                <w:b w:val="0"/>
                <w:color w:val="000000"/>
              </w:rPr>
            </w:pPr>
            <w:del w:id="615" w:author="ADASE Richard R" w:date="2018-02-22T14:15:00Z">
              <w:r w:rsidRPr="005D6E21" w:rsidDel="00BE06DC">
                <w:rPr>
                  <w:rFonts w:ascii="Calibri" w:hAnsi="Calibri"/>
                  <w:b w:val="0"/>
                  <w:color w:val="000000"/>
                </w:rPr>
                <w:delText>1.3.3.F5</w:delText>
              </w:r>
            </w:del>
          </w:p>
        </w:tc>
        <w:tc>
          <w:tcPr>
            <w:tcW w:w="8502" w:type="dxa"/>
            <w:hideMark/>
          </w:tcPr>
          <w:p w14:paraId="6B82756D" w14:textId="3788DA86" w:rsidR="00347886" w:rsidRPr="00B33BA1" w:rsidDel="00BE06DC" w:rsidRDefault="00347886" w:rsidP="00334362">
            <w:pPr>
              <w:pStyle w:val="ListParagraph"/>
              <w:numPr>
                <w:ilvl w:val="0"/>
                <w:numId w:val="99"/>
              </w:numPr>
              <w:spacing w:before="0" w:after="0"/>
              <w:cnfStyle w:val="000000000000" w:firstRow="0" w:lastRow="0" w:firstColumn="0" w:lastColumn="0" w:oddVBand="0" w:evenVBand="0" w:oddHBand="0" w:evenHBand="0" w:firstRowFirstColumn="0" w:firstRowLastColumn="0" w:lastRowFirstColumn="0" w:lastRowLastColumn="0"/>
              <w:rPr>
                <w:del w:id="616" w:author="ADASE Richard R" w:date="2018-02-22T14:15:00Z"/>
                <w:rFonts w:ascii="Calibri" w:hAnsi="Calibri"/>
                <w:color w:val="000000"/>
              </w:rPr>
            </w:pPr>
            <w:del w:id="617" w:author="ADASE Richard R" w:date="2018-02-22T14:15:00Z">
              <w:r w:rsidRPr="005D6E21" w:rsidDel="00BE06DC">
                <w:rPr>
                  <w:rFonts w:ascii="Calibri" w:hAnsi="Calibri"/>
                  <w:color w:val="000000"/>
                </w:rPr>
                <w:delText>Allow users to zoom in and out on the map in the following ways:</w:delText>
              </w:r>
            </w:del>
            <w:del w:id="618" w:author="ADASE Richard R" w:date="2018-02-22T14:04:00Z">
              <w:r w:rsidRPr="00B33BA1" w:rsidDel="00B33BA1">
                <w:rPr>
                  <w:rFonts w:ascii="Calibri" w:hAnsi="Calibri"/>
                  <w:color w:val="000000"/>
                </w:rPr>
                <w:delText xml:space="preserve"> [...]</w:delText>
              </w:r>
            </w:del>
          </w:p>
        </w:tc>
      </w:tr>
      <w:tr w:rsidR="00347886" w:rsidRPr="005D6E21" w:rsidDel="00334362" w14:paraId="54C9034B" w14:textId="65F7E256" w:rsidTr="00347886">
        <w:trPr>
          <w:trHeight w:val="300"/>
          <w:del w:id="619" w:author="ADASE Richard R" w:date="2018-02-22T14:22:00Z"/>
        </w:trPr>
        <w:tc>
          <w:tcPr>
            <w:cnfStyle w:val="001000000000" w:firstRow="0" w:lastRow="0" w:firstColumn="1" w:lastColumn="0" w:oddVBand="0" w:evenVBand="0" w:oddHBand="0" w:evenHBand="0" w:firstRowFirstColumn="0" w:firstRowLastColumn="0" w:lastRowFirstColumn="0" w:lastRowLastColumn="0"/>
            <w:tcW w:w="1056" w:type="dxa"/>
          </w:tcPr>
          <w:p w14:paraId="6CFFB018" w14:textId="22DE3610" w:rsidR="00347886" w:rsidRPr="005D6E21" w:rsidDel="00334362" w:rsidRDefault="00347886" w:rsidP="00797DD2">
            <w:pPr>
              <w:spacing w:before="0"/>
              <w:rPr>
                <w:del w:id="620" w:author="ADASE Richard R" w:date="2018-02-22T14:22:00Z"/>
                <w:rFonts w:ascii="Calibri" w:hAnsi="Calibri"/>
                <w:b w:val="0"/>
                <w:color w:val="000000"/>
              </w:rPr>
            </w:pPr>
            <w:del w:id="621" w:author="ADASE Richard R" w:date="2018-02-22T14:22:00Z">
              <w:r w:rsidRPr="005D6E21" w:rsidDel="00334362">
                <w:rPr>
                  <w:rFonts w:ascii="Calibri" w:hAnsi="Calibri"/>
                  <w:b w:val="0"/>
                  <w:color w:val="000000"/>
                </w:rPr>
                <w:delText>1.3.4.F16</w:delText>
              </w:r>
            </w:del>
          </w:p>
        </w:tc>
        <w:tc>
          <w:tcPr>
            <w:tcW w:w="8502" w:type="dxa"/>
          </w:tcPr>
          <w:p w14:paraId="281368A1" w14:textId="6AB968D7" w:rsidR="00347886" w:rsidRPr="005D6E21" w:rsidDel="00334362" w:rsidRDefault="00347886" w:rsidP="00797DD2">
            <w:pPr>
              <w:spacing w:before="0"/>
              <w:cnfStyle w:val="000000000000" w:firstRow="0" w:lastRow="0" w:firstColumn="0" w:lastColumn="0" w:oddVBand="0" w:evenVBand="0" w:oddHBand="0" w:evenHBand="0" w:firstRowFirstColumn="0" w:firstRowLastColumn="0" w:lastRowFirstColumn="0" w:lastRowLastColumn="0"/>
              <w:rPr>
                <w:del w:id="622" w:author="ADASE Richard R" w:date="2018-02-22T14:22:00Z"/>
                <w:rFonts w:ascii="Calibri" w:hAnsi="Calibri"/>
                <w:color w:val="000000"/>
              </w:rPr>
            </w:pPr>
            <w:del w:id="623" w:author="ADASE Richard R" w:date="2018-02-22T14:22:00Z">
              <w:r w:rsidRPr="005D6E21" w:rsidDel="00334362">
                <w:rPr>
                  <w:rFonts w:ascii="Calibri" w:hAnsi="Calibri"/>
                  <w:color w:val="000000"/>
                </w:rPr>
                <w:delText>The user will be able to move and re-own a feature to a structure.</w:delText>
              </w:r>
            </w:del>
          </w:p>
        </w:tc>
      </w:tr>
      <w:tr w:rsidR="00347886" w:rsidRPr="005D6E21" w:rsidDel="007F2B57" w14:paraId="469207E0" w14:textId="49BD77F9" w:rsidTr="00347886">
        <w:trPr>
          <w:trHeight w:val="300"/>
          <w:del w:id="624" w:author="ADASE Richard R" w:date="2018-02-22T16:55:00Z"/>
        </w:trPr>
        <w:tc>
          <w:tcPr>
            <w:cnfStyle w:val="001000000000" w:firstRow="0" w:lastRow="0" w:firstColumn="1" w:lastColumn="0" w:oddVBand="0" w:evenVBand="0" w:oddHBand="0" w:evenHBand="0" w:firstRowFirstColumn="0" w:firstRowLastColumn="0" w:lastRowFirstColumn="0" w:lastRowLastColumn="0"/>
            <w:tcW w:w="1056" w:type="dxa"/>
          </w:tcPr>
          <w:p w14:paraId="0D671AE9" w14:textId="26C2652F" w:rsidR="00347886" w:rsidRPr="005D6E21" w:rsidDel="007F2B57" w:rsidRDefault="00347886" w:rsidP="00797DD2">
            <w:pPr>
              <w:spacing w:before="0"/>
              <w:rPr>
                <w:del w:id="625" w:author="ADASE Richard R" w:date="2018-02-22T16:55:00Z"/>
                <w:rFonts w:ascii="Calibri" w:hAnsi="Calibri"/>
                <w:b w:val="0"/>
                <w:color w:val="000000"/>
              </w:rPr>
            </w:pPr>
            <w:del w:id="626" w:author="ADASE Richard R" w:date="2018-02-22T16:55:00Z">
              <w:r w:rsidRPr="002C3401" w:rsidDel="007F2B57">
                <w:rPr>
                  <w:rFonts w:ascii="Calibri" w:hAnsi="Calibri"/>
                  <w:b w:val="0"/>
                  <w:color w:val="000000"/>
                </w:rPr>
                <w:delText>1.3.4.F34</w:delText>
              </w:r>
            </w:del>
          </w:p>
        </w:tc>
        <w:tc>
          <w:tcPr>
            <w:tcW w:w="8502" w:type="dxa"/>
          </w:tcPr>
          <w:p w14:paraId="47801E0F" w14:textId="330108DB" w:rsidR="00347886" w:rsidRPr="005D6E21" w:rsidDel="007F2B57" w:rsidRDefault="00347886" w:rsidP="00797DD2">
            <w:pPr>
              <w:spacing w:before="0"/>
              <w:cnfStyle w:val="000000000000" w:firstRow="0" w:lastRow="0" w:firstColumn="0" w:lastColumn="0" w:oddVBand="0" w:evenVBand="0" w:oddHBand="0" w:evenHBand="0" w:firstRowFirstColumn="0" w:firstRowLastColumn="0" w:lastRowFirstColumn="0" w:lastRowLastColumn="0"/>
              <w:rPr>
                <w:del w:id="627" w:author="ADASE Richard R" w:date="2018-02-22T16:55:00Z"/>
                <w:rFonts w:ascii="Calibri" w:hAnsi="Calibri"/>
                <w:color w:val="000000"/>
              </w:rPr>
            </w:pPr>
            <w:del w:id="628" w:author="ADASE Richard R" w:date="2018-02-22T16:55:00Z">
              <w:r w:rsidRPr="002C3401" w:rsidDel="007F2B57">
                <w:rPr>
                  <w:rFonts w:ascii="Calibri" w:hAnsi="Calibri"/>
                  <w:color w:val="000000"/>
                </w:rPr>
                <w:delText>The system will be able to apply rules governing the creation, size, positioning, and content of labels when adding features.</w:delText>
              </w:r>
            </w:del>
          </w:p>
        </w:tc>
      </w:tr>
      <w:tr w:rsidR="00347886" w:rsidRPr="005D6E21" w:rsidDel="002D59AC" w14:paraId="770F2537" w14:textId="5282321A" w:rsidTr="00347886">
        <w:trPr>
          <w:trHeight w:val="300"/>
          <w:del w:id="629" w:author="ADASE Richard R" w:date="2018-02-22T17:16:00Z"/>
        </w:trPr>
        <w:tc>
          <w:tcPr>
            <w:cnfStyle w:val="001000000000" w:firstRow="0" w:lastRow="0" w:firstColumn="1" w:lastColumn="0" w:oddVBand="0" w:evenVBand="0" w:oddHBand="0" w:evenHBand="0" w:firstRowFirstColumn="0" w:firstRowLastColumn="0" w:lastRowFirstColumn="0" w:lastRowLastColumn="0"/>
            <w:tcW w:w="1056" w:type="dxa"/>
          </w:tcPr>
          <w:p w14:paraId="58CBD9FF" w14:textId="34051EF1" w:rsidR="00347886" w:rsidRPr="005D6E21" w:rsidDel="002D59AC" w:rsidRDefault="00347886" w:rsidP="00797DD2">
            <w:pPr>
              <w:spacing w:before="0"/>
              <w:rPr>
                <w:del w:id="630" w:author="ADASE Richard R" w:date="2018-02-22T17:16:00Z"/>
                <w:rFonts w:ascii="Calibri" w:hAnsi="Calibri"/>
                <w:b w:val="0"/>
                <w:color w:val="000000"/>
              </w:rPr>
            </w:pPr>
            <w:del w:id="631" w:author="ADASE Richard R" w:date="2018-02-22T17:16:00Z">
              <w:r w:rsidRPr="005D6E21" w:rsidDel="002D59AC">
                <w:rPr>
                  <w:rFonts w:ascii="Calibri" w:hAnsi="Calibri"/>
                  <w:b w:val="0"/>
                  <w:color w:val="000000"/>
                </w:rPr>
                <w:delText>1.3.6.F5</w:delText>
              </w:r>
            </w:del>
          </w:p>
        </w:tc>
        <w:tc>
          <w:tcPr>
            <w:tcW w:w="8502" w:type="dxa"/>
          </w:tcPr>
          <w:p w14:paraId="1F76F37D" w14:textId="3FE86BF3" w:rsidR="00347886" w:rsidRPr="005D6E21" w:rsidDel="002D59AC" w:rsidRDefault="00347886" w:rsidP="00797DD2">
            <w:pPr>
              <w:spacing w:before="0"/>
              <w:cnfStyle w:val="000000000000" w:firstRow="0" w:lastRow="0" w:firstColumn="0" w:lastColumn="0" w:oddVBand="0" w:evenVBand="0" w:oddHBand="0" w:evenHBand="0" w:firstRowFirstColumn="0" w:firstRowLastColumn="0" w:lastRowFirstColumn="0" w:lastRowLastColumn="0"/>
              <w:rPr>
                <w:del w:id="632" w:author="ADASE Richard R" w:date="2018-02-22T17:16:00Z"/>
                <w:rFonts w:ascii="Calibri" w:hAnsi="Calibri"/>
                <w:color w:val="000000"/>
              </w:rPr>
            </w:pPr>
            <w:del w:id="633" w:author="ADASE Richard R" w:date="2018-02-22T17:16:00Z">
              <w:r w:rsidRPr="005D6E21" w:rsidDel="002D59AC">
                <w:rPr>
                  <w:rFonts w:ascii="Calibri" w:hAnsi="Calibri"/>
                  <w:color w:val="000000"/>
                </w:rPr>
                <w:delText>The system will be able to connect a feature drawn in the Detail Design to a graphical feature on the GIS map.</w:delText>
              </w:r>
            </w:del>
          </w:p>
        </w:tc>
      </w:tr>
      <w:tr w:rsidR="00347886" w:rsidRPr="005D6E21" w:rsidDel="004865F9" w14:paraId="1FB357F0" w14:textId="5FACF2C5" w:rsidTr="00347886">
        <w:trPr>
          <w:trHeight w:val="300"/>
          <w:del w:id="634" w:author="ADASE Richard R" w:date="2018-02-22T17:17:00Z"/>
        </w:trPr>
        <w:tc>
          <w:tcPr>
            <w:cnfStyle w:val="001000000000" w:firstRow="0" w:lastRow="0" w:firstColumn="1" w:lastColumn="0" w:oddVBand="0" w:evenVBand="0" w:oddHBand="0" w:evenHBand="0" w:firstRowFirstColumn="0" w:firstRowLastColumn="0" w:lastRowFirstColumn="0" w:lastRowLastColumn="0"/>
            <w:tcW w:w="1056" w:type="dxa"/>
          </w:tcPr>
          <w:p w14:paraId="1B139CE7" w14:textId="71CD9FA6" w:rsidR="00347886" w:rsidRPr="005D6E21" w:rsidDel="004865F9" w:rsidRDefault="00347886" w:rsidP="00797DD2">
            <w:pPr>
              <w:spacing w:before="0"/>
              <w:rPr>
                <w:del w:id="635" w:author="ADASE Richard R" w:date="2018-02-22T17:17:00Z"/>
                <w:rFonts w:ascii="Calibri" w:hAnsi="Calibri"/>
                <w:b w:val="0"/>
                <w:color w:val="000000"/>
              </w:rPr>
            </w:pPr>
            <w:del w:id="636" w:author="ADASE Richard R" w:date="2018-02-22T17:17:00Z">
              <w:r w:rsidRPr="005D6E21" w:rsidDel="004865F9">
                <w:rPr>
                  <w:rFonts w:ascii="Calibri" w:hAnsi="Calibri"/>
                  <w:b w:val="0"/>
                  <w:color w:val="000000"/>
                </w:rPr>
                <w:delText>1.3.6.F6</w:delText>
              </w:r>
            </w:del>
          </w:p>
        </w:tc>
        <w:tc>
          <w:tcPr>
            <w:tcW w:w="8502" w:type="dxa"/>
          </w:tcPr>
          <w:p w14:paraId="5A770F60" w14:textId="78729AE3" w:rsidR="00347886" w:rsidRPr="005D6E21" w:rsidDel="004865F9" w:rsidRDefault="00347886" w:rsidP="00797DD2">
            <w:pPr>
              <w:spacing w:before="0"/>
              <w:cnfStyle w:val="000000000000" w:firstRow="0" w:lastRow="0" w:firstColumn="0" w:lastColumn="0" w:oddVBand="0" w:evenVBand="0" w:oddHBand="0" w:evenHBand="0" w:firstRowFirstColumn="0" w:firstRowLastColumn="0" w:lastRowFirstColumn="0" w:lastRowLastColumn="0"/>
              <w:rPr>
                <w:del w:id="637" w:author="ADASE Richard R" w:date="2018-02-22T17:17:00Z"/>
                <w:rFonts w:ascii="Calibri" w:hAnsi="Calibri"/>
                <w:color w:val="000000"/>
              </w:rPr>
            </w:pPr>
            <w:del w:id="638" w:author="ADASE Richard R" w:date="2018-02-22T17:17:00Z">
              <w:r w:rsidRPr="005D6E21" w:rsidDel="004865F9">
                <w:rPr>
                  <w:rFonts w:ascii="Calibri" w:hAnsi="Calibri"/>
                  <w:color w:val="000000"/>
                </w:rPr>
                <w:delText>The system will be able to visually demonstrate that a feature in the Detail Design is connected to a graphical feature on the GIS map.</w:delText>
              </w:r>
            </w:del>
          </w:p>
        </w:tc>
      </w:tr>
    </w:tbl>
    <w:p w14:paraId="300CB5CE" w14:textId="4E0EF98D" w:rsidR="001B5BDC" w:rsidDel="004865F9" w:rsidRDefault="001B5BDC" w:rsidP="00D31119">
      <w:pPr>
        <w:pStyle w:val="Heading4"/>
        <w:rPr>
          <w:ins w:id="639" w:author="Adase, Richard R" w:date="2017-01-27T21:54:00Z"/>
          <w:del w:id="640" w:author="ADASE Richard R" w:date="2018-02-22T17:22:00Z"/>
        </w:rPr>
      </w:pPr>
      <w:ins w:id="641" w:author="Adase, Richard R" w:date="2017-01-27T21:54:00Z">
        <w:del w:id="642" w:author="ADASE Richard R" w:date="2018-02-22T17:22:00Z">
          <w:r w:rsidDel="004865F9">
            <w:delText>Landbase</w:delText>
          </w:r>
        </w:del>
      </w:ins>
    </w:p>
    <w:tbl>
      <w:tblPr>
        <w:tblStyle w:val="TableINGRRowColumn"/>
        <w:tblW w:w="9558" w:type="dxa"/>
        <w:tblLook w:val="04A0" w:firstRow="1" w:lastRow="0" w:firstColumn="1" w:lastColumn="0" w:noHBand="0" w:noVBand="1"/>
      </w:tblPr>
      <w:tblGrid>
        <w:gridCol w:w="1056"/>
        <w:gridCol w:w="8502"/>
      </w:tblGrid>
      <w:tr w:rsidR="001B5BDC" w:rsidRPr="005D6E21" w:rsidDel="004865F9" w14:paraId="5E4873ED" w14:textId="67D662B1" w:rsidTr="00766D3A">
        <w:trPr>
          <w:cnfStyle w:val="100000000000" w:firstRow="1" w:lastRow="0" w:firstColumn="0" w:lastColumn="0" w:oddVBand="0" w:evenVBand="0" w:oddHBand="0" w:evenHBand="0" w:firstRowFirstColumn="0" w:firstRowLastColumn="0" w:lastRowFirstColumn="0" w:lastRowLastColumn="0"/>
          <w:trHeight w:val="300"/>
          <w:ins w:id="643" w:author="Adase, Richard R" w:date="2017-01-27T21:54:00Z"/>
          <w:del w:id="644" w:author="ADASE Richard R" w:date="2018-02-22T17:22:00Z"/>
        </w:trPr>
        <w:tc>
          <w:tcPr>
            <w:cnfStyle w:val="001000000100" w:firstRow="0" w:lastRow="0" w:firstColumn="1" w:lastColumn="0" w:oddVBand="0" w:evenVBand="0" w:oddHBand="0" w:evenHBand="0" w:firstRowFirstColumn="1" w:firstRowLastColumn="0" w:lastRowFirstColumn="0" w:lastRowLastColumn="0"/>
            <w:tcW w:w="1056" w:type="dxa"/>
          </w:tcPr>
          <w:p w14:paraId="72A77E51" w14:textId="2F887FA6" w:rsidR="001B5BDC" w:rsidRPr="005D6E21" w:rsidDel="004865F9" w:rsidRDefault="001B5BDC" w:rsidP="00766D3A">
            <w:pPr>
              <w:spacing w:before="0"/>
              <w:rPr>
                <w:ins w:id="645" w:author="Adase, Richard R" w:date="2017-01-27T21:54:00Z"/>
                <w:del w:id="646" w:author="ADASE Richard R" w:date="2018-02-22T17:22:00Z"/>
                <w:rFonts w:ascii="Calibri" w:hAnsi="Calibri"/>
                <w:color w:val="000000"/>
              </w:rPr>
            </w:pPr>
            <w:ins w:id="647" w:author="Adase, Richard R" w:date="2017-01-27T21:54:00Z">
              <w:del w:id="648" w:author="ADASE Richard R" w:date="2018-02-22T17:22:00Z">
                <w:r w:rsidRPr="005D6E21" w:rsidDel="004865F9">
                  <w:rPr>
                    <w:rFonts w:ascii="Calibri" w:hAnsi="Calibri"/>
                    <w:color w:val="000000"/>
                  </w:rPr>
                  <w:delText>BR #</w:delText>
                </w:r>
              </w:del>
            </w:ins>
          </w:p>
        </w:tc>
        <w:tc>
          <w:tcPr>
            <w:tcW w:w="8502" w:type="dxa"/>
          </w:tcPr>
          <w:p w14:paraId="1EA5EB81" w14:textId="2295CC96" w:rsidR="001B5BDC" w:rsidRPr="005D6E21" w:rsidDel="004865F9" w:rsidRDefault="001B5BDC" w:rsidP="00766D3A">
            <w:pPr>
              <w:spacing w:before="0"/>
              <w:cnfStyle w:val="100000000000" w:firstRow="1" w:lastRow="0" w:firstColumn="0" w:lastColumn="0" w:oddVBand="0" w:evenVBand="0" w:oddHBand="0" w:evenHBand="0" w:firstRowFirstColumn="0" w:firstRowLastColumn="0" w:lastRowFirstColumn="0" w:lastRowLastColumn="0"/>
              <w:rPr>
                <w:ins w:id="649" w:author="Adase, Richard R" w:date="2017-01-27T21:54:00Z"/>
                <w:del w:id="650" w:author="ADASE Richard R" w:date="2018-02-22T17:22:00Z"/>
                <w:rFonts w:ascii="Calibri" w:hAnsi="Calibri"/>
                <w:color w:val="000000"/>
              </w:rPr>
            </w:pPr>
            <w:ins w:id="651" w:author="Adase, Richard R" w:date="2017-01-27T21:54:00Z">
              <w:del w:id="652" w:author="ADASE Richard R" w:date="2018-02-22T17:22:00Z">
                <w:r w:rsidRPr="005D6E21" w:rsidDel="004865F9">
                  <w:rPr>
                    <w:rFonts w:ascii="Calibri" w:hAnsi="Calibri"/>
                    <w:color w:val="000000"/>
                  </w:rPr>
                  <w:delText>Requirement</w:delText>
                </w:r>
              </w:del>
            </w:ins>
          </w:p>
        </w:tc>
      </w:tr>
      <w:tr w:rsidR="001B5BDC" w:rsidRPr="00347886" w:rsidDel="004865F9" w14:paraId="291CDA5E" w14:textId="5B8C6A0B" w:rsidTr="00766D3A">
        <w:trPr>
          <w:trHeight w:val="300"/>
          <w:ins w:id="653" w:author="Adase, Richard R" w:date="2017-01-27T21:54:00Z"/>
          <w:del w:id="654" w:author="ADASE Richard R" w:date="2018-02-22T17:22:00Z"/>
        </w:trPr>
        <w:tc>
          <w:tcPr>
            <w:cnfStyle w:val="001000000000" w:firstRow="0" w:lastRow="0" w:firstColumn="1" w:lastColumn="0" w:oddVBand="0" w:evenVBand="0" w:oddHBand="0" w:evenHBand="0" w:firstRowFirstColumn="0" w:firstRowLastColumn="0" w:lastRowFirstColumn="0" w:lastRowLastColumn="0"/>
            <w:tcW w:w="1056" w:type="dxa"/>
          </w:tcPr>
          <w:p w14:paraId="1C94308E" w14:textId="407D3883" w:rsidR="001B5BDC" w:rsidRPr="005D6E21" w:rsidDel="004865F9" w:rsidRDefault="001B5BDC" w:rsidP="00766D3A">
            <w:pPr>
              <w:spacing w:before="0"/>
              <w:rPr>
                <w:ins w:id="655" w:author="Adase, Richard R" w:date="2017-01-27T21:54:00Z"/>
                <w:del w:id="656" w:author="ADASE Richard R" w:date="2018-02-22T17:22:00Z"/>
                <w:rFonts w:ascii="Calibri" w:hAnsi="Calibri"/>
                <w:b w:val="0"/>
                <w:color w:val="000000"/>
              </w:rPr>
            </w:pPr>
            <w:ins w:id="657" w:author="Adase, Richard R" w:date="2017-01-27T21:55:00Z">
              <w:del w:id="658" w:author="ADASE Richard R" w:date="2018-02-22T17:22:00Z">
                <w:r w:rsidRPr="00812C89" w:rsidDel="004865F9">
                  <w:rPr>
                    <w:rFonts w:ascii="Calibri" w:hAnsi="Calibri"/>
                    <w:color w:val="000000"/>
                  </w:rPr>
                  <w:delText>9.1.3.T2</w:delText>
                </w:r>
              </w:del>
            </w:ins>
          </w:p>
        </w:tc>
        <w:tc>
          <w:tcPr>
            <w:tcW w:w="8502" w:type="dxa"/>
          </w:tcPr>
          <w:p w14:paraId="7C1768CF" w14:textId="1A80D587" w:rsidR="001B5BDC" w:rsidRPr="00347886" w:rsidDel="004865F9" w:rsidRDefault="001B5BDC" w:rsidP="00766D3A">
            <w:pPr>
              <w:spacing w:before="0"/>
              <w:cnfStyle w:val="000000000000" w:firstRow="0" w:lastRow="0" w:firstColumn="0" w:lastColumn="0" w:oddVBand="0" w:evenVBand="0" w:oddHBand="0" w:evenHBand="0" w:firstRowFirstColumn="0" w:firstRowLastColumn="0" w:lastRowFirstColumn="0" w:lastRowLastColumn="0"/>
              <w:rPr>
                <w:ins w:id="659" w:author="Adase, Richard R" w:date="2017-01-27T21:54:00Z"/>
                <w:del w:id="660" w:author="ADASE Richard R" w:date="2018-02-22T17:22:00Z"/>
                <w:rFonts w:ascii="Calibri" w:hAnsi="Calibri"/>
                <w:b/>
                <w:color w:val="000000"/>
              </w:rPr>
            </w:pPr>
            <w:ins w:id="661" w:author="Adase, Richard R" w:date="2017-01-27T21:55:00Z">
              <w:del w:id="662" w:author="ADASE Richard R" w:date="2018-02-22T17:22:00Z">
                <w:r w:rsidRPr="00812C89" w:rsidDel="004865F9">
                  <w:rPr>
                    <w:rFonts w:ascii="Calibri" w:hAnsi="Calibri"/>
                    <w:color w:val="000000"/>
                  </w:rPr>
                  <w:delText>The system will allow users to edit features without feature locking and allow for data conflict resolution.</w:delText>
                </w:r>
                <w:r w:rsidRPr="00812C89" w:rsidDel="004865F9">
                  <w:rPr>
                    <w:rFonts w:ascii="Calibri" w:hAnsi="Calibri"/>
                    <w:color w:val="000000"/>
                  </w:rPr>
                  <w:br/>
                </w:r>
                <w:r w:rsidRPr="00812C89" w:rsidDel="004865F9">
                  <w:rPr>
                    <w:rFonts w:ascii="Calibri" w:hAnsi="Calibri"/>
                    <w:color w:val="000000"/>
                  </w:rPr>
                  <w:br/>
                  <w:delText>For example, when one user begins updating a feature, the system should not lock the feature. The system should allow for resolution of conflicts during data edits when multiple users edit the same feature.</w:delText>
                </w:r>
              </w:del>
            </w:ins>
          </w:p>
        </w:tc>
      </w:tr>
    </w:tbl>
    <w:p w14:paraId="1EEA635F" w14:textId="77777777" w:rsidR="00347886" w:rsidRDefault="00347886" w:rsidP="00347886"/>
    <w:p w14:paraId="481D3EC5" w14:textId="51E1E74E" w:rsidR="00B85585" w:rsidRPr="00350445" w:rsidRDefault="00B85585" w:rsidP="00350445">
      <w:pPr>
        <w:pStyle w:val="Heading2"/>
      </w:pPr>
      <w:bookmarkStart w:id="663" w:name="_Toc510165683"/>
      <w:del w:id="664" w:author="ADASE Richard R" w:date="2018-02-23T17:05:00Z">
        <w:r w:rsidRPr="00350445" w:rsidDel="00805754">
          <w:delText>Scope of Work Assumptions</w:delText>
        </w:r>
      </w:del>
      <w:ins w:id="665" w:author="ADASE Richard R" w:date="2018-02-23T17:05:00Z">
        <w:r w:rsidR="00805754" w:rsidRPr="00350445">
          <w:t>Standard Product Functionality</w:t>
        </w:r>
      </w:ins>
      <w:bookmarkEnd w:id="663"/>
    </w:p>
    <w:p w14:paraId="5D70EC1A" w14:textId="7754332C" w:rsidR="00B33BA1" w:rsidRDefault="00B33BA1" w:rsidP="00646314">
      <w:pPr>
        <w:rPr>
          <w:ins w:id="666" w:author="ADASE Richard R" w:date="2018-02-22T13:53:00Z"/>
        </w:rPr>
      </w:pPr>
      <w:ins w:id="667" w:author="ADASE Richard R" w:date="2018-02-22T13:53:00Z">
        <w:r>
          <w:t>Each item listed below is</w:t>
        </w:r>
      </w:ins>
      <w:ins w:id="668" w:author="ADASE Richard R" w:date="2018-02-22T13:52:00Z">
        <w:r>
          <w:t xml:space="preserve"> </w:t>
        </w:r>
      </w:ins>
      <w:ins w:id="669" w:author="ADASE Richard R" w:date="2018-02-22T13:51:00Z">
        <w:r w:rsidR="007D079E">
          <w:t xml:space="preserve">included in the standard G/Technology desktop </w:t>
        </w:r>
        <w:proofErr w:type="gramStart"/>
        <w:r w:rsidR="007D079E">
          <w:t>product</w:t>
        </w:r>
      </w:ins>
      <w:ins w:id="670" w:author="ADASE Richard R" w:date="2018-02-22T13:52:00Z">
        <w:r>
          <w:t>,</w:t>
        </w:r>
      </w:ins>
      <w:ins w:id="671" w:author="ADASE Richard R" w:date="2018-02-22T13:53:00Z">
        <w:r>
          <w:t xml:space="preserve"> and</w:t>
        </w:r>
      </w:ins>
      <w:proofErr w:type="gramEnd"/>
      <w:ins w:id="672" w:author="ADASE Richard R" w:date="2018-02-22T13:52:00Z">
        <w:r>
          <w:t xml:space="preserve"> is assumed to address one or </w:t>
        </w:r>
      </w:ins>
      <w:ins w:id="673" w:author="ADASE Richard R" w:date="2018-02-22T13:53:00Z">
        <w:r>
          <w:t>more business requirements.</w:t>
        </w:r>
      </w:ins>
    </w:p>
    <w:p w14:paraId="743C1DD6" w14:textId="0AAE307A" w:rsidR="00B33BA1" w:rsidRDefault="00B33BA1" w:rsidP="00B33BA1">
      <w:pPr>
        <w:pStyle w:val="Heading3"/>
        <w:rPr>
          <w:ins w:id="674" w:author="ADASE Richard R" w:date="2018-02-22T13:55:00Z"/>
        </w:rPr>
      </w:pPr>
      <w:bookmarkStart w:id="675" w:name="_Ref507071505"/>
      <w:bookmarkStart w:id="676" w:name="_Toc510165684"/>
      <w:ins w:id="677" w:author="ADASE Richard R" w:date="2018-02-22T13:54:00Z">
        <w:r>
          <w:t>Map Display and Navigation</w:t>
        </w:r>
      </w:ins>
      <w:bookmarkEnd w:id="675"/>
      <w:bookmarkEnd w:id="676"/>
    </w:p>
    <w:p w14:paraId="57867802" w14:textId="5540503B" w:rsidR="00B33BA1" w:rsidRDefault="00B33BA1" w:rsidP="00B33BA1">
      <w:pPr>
        <w:pStyle w:val="NormalIndent"/>
        <w:rPr>
          <w:ins w:id="678" w:author="ADASE Richard R" w:date="2018-02-22T14:03:00Z"/>
        </w:rPr>
      </w:pPr>
      <w:ins w:id="679" w:author="ADASE Richard R" w:date="2018-02-22T13:58:00Z">
        <w:r>
          <w:t>FRAMME divided the service territory into segments</w:t>
        </w:r>
      </w:ins>
      <w:ins w:id="680" w:author="ADASE Richard R" w:date="2018-02-22T13:59:00Z">
        <w:r>
          <w:t>, with separate database servers and master graphic repositories for each one</w:t>
        </w:r>
      </w:ins>
      <w:ins w:id="681" w:author="ADASE Richard R" w:date="2018-02-22T13:58:00Z">
        <w:r>
          <w:t>.</w:t>
        </w:r>
      </w:ins>
      <w:ins w:id="682" w:author="ADASE Richard R" w:date="2018-02-22T13:59:00Z">
        <w:r>
          <w:t xml:space="preserve">  G/Technology, by contrast, uses a single database to contain graphic and non-graphic data for the entire territory, </w:t>
        </w:r>
      </w:ins>
      <w:ins w:id="683" w:author="ADASE Richard R" w:date="2018-02-22T14:01:00Z">
        <w:r>
          <w:t>with published</w:t>
        </w:r>
      </w:ins>
      <w:ins w:id="684" w:author="ADASE Richard R" w:date="2018-02-22T13:59:00Z">
        <w:r>
          <w:t xml:space="preserve"> cache files to support </w:t>
        </w:r>
      </w:ins>
      <w:ins w:id="685" w:author="ADASE Richard R" w:date="2018-02-22T14:01:00Z">
        <w:r>
          <w:t xml:space="preserve">rapid display of data across that territory.  </w:t>
        </w:r>
      </w:ins>
      <w:ins w:id="686" w:author="ADASE Richard R" w:date="2018-03-14T20:01:00Z">
        <w:r w:rsidR="00350445">
          <w:t>Therefore,</w:t>
        </w:r>
      </w:ins>
      <w:ins w:id="687" w:author="ADASE Richard R" w:date="2018-02-22T14:01:00Z">
        <w:r>
          <w:t xml:space="preserve"> the new GIS map will be continuous</w:t>
        </w:r>
      </w:ins>
      <w:ins w:id="688" w:author="ADASE Richard R" w:date="2018-02-22T14:02:00Z">
        <w:r>
          <w:t xml:space="preserve">.  </w:t>
        </w:r>
        <w:r w:rsidRPr="00B33BA1">
          <w:rPr>
            <w:b/>
            <w:i/>
          </w:rPr>
          <w:t>(BR 1.3.</w:t>
        </w:r>
        <w:proofErr w:type="gramStart"/>
        <w:r w:rsidRPr="00B33BA1">
          <w:rPr>
            <w:b/>
            <w:i/>
          </w:rPr>
          <w:t>3.F</w:t>
        </w:r>
        <w:proofErr w:type="gramEnd"/>
        <w:r w:rsidRPr="00B33BA1">
          <w:rPr>
            <w:b/>
            <w:i/>
          </w:rPr>
          <w:t>1)</w:t>
        </w:r>
      </w:ins>
    </w:p>
    <w:p w14:paraId="39737544" w14:textId="5C974900" w:rsidR="00B33BA1" w:rsidRDefault="00B33BA1" w:rsidP="00B33BA1">
      <w:pPr>
        <w:pStyle w:val="NormalIndent"/>
        <w:keepNext/>
        <w:rPr>
          <w:ins w:id="689" w:author="ADASE Richard R" w:date="2018-02-22T14:05:00Z"/>
        </w:rPr>
      </w:pPr>
      <w:ins w:id="690" w:author="ADASE Richard R" w:date="2018-02-22T14:05:00Z">
        <w:r>
          <w:t>Map windows may be navigated in the following ways</w:t>
        </w:r>
      </w:ins>
      <w:ins w:id="691" w:author="ADASE Richard R" w:date="2018-02-22T14:06:00Z">
        <w:r>
          <w:t xml:space="preserve">, among others </w:t>
        </w:r>
        <w:r w:rsidRPr="00B33BA1">
          <w:rPr>
            <w:b/>
            <w:i/>
          </w:rPr>
          <w:t>(BR 1.3.</w:t>
        </w:r>
        <w:proofErr w:type="gramStart"/>
        <w:r w:rsidRPr="00B33BA1">
          <w:rPr>
            <w:b/>
            <w:i/>
          </w:rPr>
          <w:t>3.F</w:t>
        </w:r>
        <w:proofErr w:type="gramEnd"/>
        <w:r w:rsidRPr="00B33BA1">
          <w:rPr>
            <w:b/>
            <w:i/>
          </w:rPr>
          <w:t>5)</w:t>
        </w:r>
      </w:ins>
      <w:ins w:id="692" w:author="ADASE Richard R" w:date="2018-02-22T14:05:00Z">
        <w:r>
          <w:t>:</w:t>
        </w:r>
      </w:ins>
    </w:p>
    <w:p w14:paraId="7B47C680" w14:textId="469B6EA6" w:rsidR="00B33BA1" w:rsidRDefault="00B33BA1" w:rsidP="00334362">
      <w:pPr>
        <w:pStyle w:val="NormalIndent"/>
        <w:numPr>
          <w:ilvl w:val="0"/>
          <w:numId w:val="100"/>
        </w:numPr>
        <w:rPr>
          <w:ins w:id="693" w:author="ADASE Richard R" w:date="2018-02-22T14:06:00Z"/>
        </w:rPr>
      </w:pPr>
      <w:ins w:id="694" w:author="ADASE Richard R" w:date="2018-02-22T14:06:00Z">
        <w:r>
          <w:t>Mouse wheel (when the Select Tool or Pan command is active)</w:t>
        </w:r>
      </w:ins>
    </w:p>
    <w:p w14:paraId="53F0A56E" w14:textId="1CE5C551" w:rsidR="00B33BA1" w:rsidRDefault="00B33BA1" w:rsidP="00334362">
      <w:pPr>
        <w:pStyle w:val="NormalIndent"/>
        <w:keepNext/>
        <w:numPr>
          <w:ilvl w:val="0"/>
          <w:numId w:val="100"/>
        </w:numPr>
        <w:rPr>
          <w:ins w:id="695" w:author="ADASE Richard R" w:date="2018-02-22T14:07:00Z"/>
        </w:rPr>
      </w:pPr>
      <w:ins w:id="696" w:author="ADASE Richard R" w:date="2018-02-22T14:07:00Z">
        <w:r>
          <w:t>Zoom commands</w:t>
        </w:r>
      </w:ins>
      <w:ins w:id="697" w:author="ADASE Richard R" w:date="2018-02-22T14:08:00Z">
        <w:r>
          <w:t>, accessed either from the View menu or toolbar buttons</w:t>
        </w:r>
      </w:ins>
    </w:p>
    <w:p w14:paraId="07E7E5A9" w14:textId="6BDCF392" w:rsidR="00B33BA1" w:rsidRDefault="00B33BA1" w:rsidP="00334362">
      <w:pPr>
        <w:pStyle w:val="NormalIndent"/>
        <w:numPr>
          <w:ilvl w:val="1"/>
          <w:numId w:val="100"/>
        </w:numPr>
        <w:rPr>
          <w:ins w:id="698" w:author="ADASE Richard R" w:date="2018-02-22T14:08:00Z"/>
        </w:rPr>
      </w:pPr>
      <w:ins w:id="699" w:author="ADASE Richard R" w:date="2018-02-22T14:08:00Z">
        <w:r>
          <w:t>Zoom In</w:t>
        </w:r>
      </w:ins>
    </w:p>
    <w:p w14:paraId="465320AD" w14:textId="170735E0" w:rsidR="00B33BA1" w:rsidRDefault="00B33BA1" w:rsidP="00334362">
      <w:pPr>
        <w:pStyle w:val="NormalIndent"/>
        <w:numPr>
          <w:ilvl w:val="1"/>
          <w:numId w:val="100"/>
        </w:numPr>
        <w:rPr>
          <w:ins w:id="700" w:author="ADASE Richard R" w:date="2018-02-22T14:10:00Z"/>
        </w:rPr>
      </w:pPr>
      <w:ins w:id="701" w:author="ADASE Richard R" w:date="2018-02-22T14:08:00Z">
        <w:r>
          <w:t>Zoom Out</w:t>
        </w:r>
      </w:ins>
    </w:p>
    <w:p w14:paraId="0A2FD505" w14:textId="67614254" w:rsidR="00B33BA1" w:rsidRDefault="00BE06DC" w:rsidP="00334362">
      <w:pPr>
        <w:pStyle w:val="NormalIndent"/>
        <w:numPr>
          <w:ilvl w:val="1"/>
          <w:numId w:val="100"/>
        </w:numPr>
        <w:rPr>
          <w:ins w:id="702" w:author="ADASE Richard R" w:date="2018-02-22T14:17:00Z"/>
        </w:rPr>
      </w:pPr>
      <w:ins w:id="703" w:author="ADASE Richard R" w:date="2018-02-22T14:14:00Z">
        <w:r>
          <w:t xml:space="preserve">Zoom </w:t>
        </w:r>
        <w:proofErr w:type="gramStart"/>
        <w:r>
          <w:t>To</w:t>
        </w:r>
        <w:proofErr w:type="gramEnd"/>
        <w:r>
          <w:t xml:space="preserve"> Scale</w:t>
        </w:r>
      </w:ins>
    </w:p>
    <w:p w14:paraId="193A8D33" w14:textId="50C5BB06" w:rsidR="00334362" w:rsidRDefault="00350445" w:rsidP="00334362">
      <w:pPr>
        <w:pStyle w:val="NormalIndent"/>
        <w:rPr>
          <w:ins w:id="704" w:author="ADASE Richard R" w:date="2018-02-22T14:17:00Z"/>
        </w:rPr>
      </w:pPr>
      <w:ins w:id="705" w:author="ADASE Richard R" w:date="2018-03-14T20:01:00Z">
        <w:r>
          <w:t xml:space="preserve">Feature symbology is driven by </w:t>
        </w:r>
        <w:proofErr w:type="gramStart"/>
        <w:r>
          <w:t>metadata, and</w:t>
        </w:r>
        <w:proofErr w:type="gramEnd"/>
        <w:r>
          <w:t xml:space="preserve"> may not typically be altered by users.  Some flexibility is </w:t>
        </w:r>
      </w:ins>
      <w:ins w:id="706" w:author="ADASE Richard R" w:date="2018-03-14T20:02:00Z">
        <w:r>
          <w:t>offered</w:t>
        </w:r>
      </w:ins>
      <w:ins w:id="707" w:author="ADASE Richard R" w:date="2018-03-14T20:01:00Z">
        <w:r>
          <w:t xml:space="preserve"> </w:t>
        </w:r>
      </w:ins>
      <w:ins w:id="708" w:author="ADASE Richard R" w:date="2018-03-14T20:02:00Z">
        <w:r>
          <w:t xml:space="preserve">via the Symbology button on the Display Control toolbar, which allows users to </w:t>
        </w:r>
      </w:ins>
      <w:ins w:id="709" w:author="ADASE Richard R" w:date="2018-03-14T20:03:00Z">
        <w:r>
          <w:t xml:space="preserve">change the color, line style, symbol font, point size, and line weight of query or trace results; this can be manipulated to appear as if features have different style rules applied.  Generation of complex or heavily tailored plots that depend on changes in symbology are better produced using </w:t>
        </w:r>
        <w:proofErr w:type="spellStart"/>
        <w:r>
          <w:t>GeoMedia</w:t>
        </w:r>
        <w:proofErr w:type="spellEnd"/>
        <w:r>
          <w:t>.</w:t>
        </w:r>
      </w:ins>
      <w:ins w:id="710" w:author="ADASE Richard R" w:date="2018-03-14T20:05:00Z">
        <w:r>
          <w:t xml:space="preserve">  </w:t>
        </w:r>
        <w:r w:rsidRPr="00350445">
          <w:rPr>
            <w:b/>
            <w:i/>
          </w:rPr>
          <w:t>(BR 0.1.</w:t>
        </w:r>
        <w:proofErr w:type="gramStart"/>
        <w:r w:rsidRPr="00350445">
          <w:rPr>
            <w:b/>
            <w:i/>
          </w:rPr>
          <w:t>3.F</w:t>
        </w:r>
        <w:proofErr w:type="gramEnd"/>
        <w:r w:rsidRPr="00350445">
          <w:rPr>
            <w:b/>
            <w:i/>
          </w:rPr>
          <w:t>8)</w:t>
        </w:r>
      </w:ins>
    </w:p>
    <w:p w14:paraId="45934C3D" w14:textId="43CA7D97" w:rsidR="007F2B57" w:rsidRDefault="007F2B57" w:rsidP="00334362">
      <w:pPr>
        <w:pStyle w:val="Heading3"/>
        <w:rPr>
          <w:ins w:id="711" w:author="ADASE Richard R" w:date="2018-02-22T16:51:00Z"/>
        </w:rPr>
      </w:pPr>
      <w:bookmarkStart w:id="712" w:name="_Ref507081870"/>
      <w:bookmarkStart w:id="713" w:name="_Ref507072648"/>
      <w:bookmarkStart w:id="714" w:name="_Toc510165685"/>
      <w:ins w:id="715" w:author="ADASE Richard R" w:date="2018-02-22T16:51:00Z">
        <w:r>
          <w:t>Feature Definition</w:t>
        </w:r>
        <w:bookmarkEnd w:id="712"/>
        <w:bookmarkEnd w:id="714"/>
      </w:ins>
    </w:p>
    <w:p w14:paraId="07EF89F6" w14:textId="7964B712" w:rsidR="007F2B57" w:rsidRDefault="007F2B57" w:rsidP="007F2B57">
      <w:pPr>
        <w:pStyle w:val="NormalIndent"/>
        <w:rPr>
          <w:ins w:id="716" w:author="ADASE Richard R" w:date="2018-02-22T16:52:00Z"/>
        </w:rPr>
      </w:pPr>
      <w:ins w:id="717" w:author="ADASE Richard R" w:date="2018-02-22T16:51:00Z">
        <w:r>
          <w:t xml:space="preserve">G/Technology maintains definitions of the composition, attribution, and graphical appearance of features as metadata stored in </w:t>
        </w:r>
      </w:ins>
      <w:ins w:id="718" w:author="ADASE Richard R" w:date="2018-02-22T16:52:00Z">
        <w:r>
          <w:t>the</w:t>
        </w:r>
      </w:ins>
      <w:ins w:id="719" w:author="ADASE Richard R" w:date="2018-02-22T16:51:00Z">
        <w:r>
          <w:t xml:space="preserve"> </w:t>
        </w:r>
      </w:ins>
      <w:ins w:id="720" w:author="ADASE Richard R" w:date="2018-02-22T16:52:00Z">
        <w:r>
          <w:t>Oracle database.</w:t>
        </w:r>
      </w:ins>
    </w:p>
    <w:p w14:paraId="27D0383C" w14:textId="5E95DF1C" w:rsidR="007F2B57" w:rsidRDefault="007F2B57" w:rsidP="007F2B57">
      <w:pPr>
        <w:pStyle w:val="NormalIndent"/>
        <w:rPr>
          <w:ins w:id="721" w:author="ADASE Richard R" w:date="2018-02-22T16:54:00Z"/>
        </w:rPr>
      </w:pPr>
      <w:ins w:id="722" w:author="ADASE Richard R" w:date="2018-02-22T16:52:00Z">
        <w:r>
          <w:t xml:space="preserve">When a new feature instance is placed, metadata rules are applied to determine how graphic components are drawn on the map, including </w:t>
        </w:r>
      </w:ins>
      <w:ins w:id="723" w:author="ADASE Richard R" w:date="2018-02-22T16:53:00Z">
        <w:r>
          <w:t xml:space="preserve">considerations such as symbol, </w:t>
        </w:r>
        <w:proofErr w:type="spellStart"/>
        <w:r>
          <w:t>linestyle</w:t>
        </w:r>
        <w:proofErr w:type="spellEnd"/>
        <w:r>
          <w:t xml:space="preserve">, size, relative positioning, etc.  For label components, rules also govern the text content of each label based on attributes of the feature.  </w:t>
        </w:r>
        <w:r w:rsidRPr="007F2B57">
          <w:rPr>
            <w:b/>
            <w:i/>
          </w:rPr>
          <w:t xml:space="preserve">(BR </w:t>
        </w:r>
      </w:ins>
      <w:ins w:id="724" w:author="ADASE Richard R" w:date="2018-02-22T16:54:00Z">
        <w:r w:rsidRPr="007F2B57">
          <w:rPr>
            <w:b/>
            <w:i/>
          </w:rPr>
          <w:t>1.3.</w:t>
        </w:r>
        <w:proofErr w:type="gramStart"/>
        <w:r w:rsidRPr="007F2B57">
          <w:rPr>
            <w:b/>
            <w:i/>
          </w:rPr>
          <w:t>4.F</w:t>
        </w:r>
        <w:proofErr w:type="gramEnd"/>
        <w:r w:rsidRPr="007F2B57">
          <w:rPr>
            <w:b/>
            <w:i/>
          </w:rPr>
          <w:t>34)</w:t>
        </w:r>
      </w:ins>
    </w:p>
    <w:p w14:paraId="369D1AED" w14:textId="7F24C638" w:rsidR="007F2B57" w:rsidRDefault="007F2B57" w:rsidP="007F2B57">
      <w:pPr>
        <w:pStyle w:val="NormalIndent"/>
        <w:rPr>
          <w:ins w:id="725" w:author="ADASE Richard R" w:date="2018-02-23T17:08:00Z"/>
        </w:rPr>
      </w:pPr>
    </w:p>
    <w:p w14:paraId="169F7799" w14:textId="77777777" w:rsidR="00E61ED2" w:rsidRDefault="00E61ED2" w:rsidP="00E61ED2">
      <w:pPr>
        <w:pStyle w:val="Heading3"/>
        <w:rPr>
          <w:ins w:id="726" w:author="ADASE Richard R" w:date="2018-02-23T17:08:00Z"/>
        </w:rPr>
      </w:pPr>
      <w:bookmarkStart w:id="727" w:name="_Ref507167378"/>
      <w:bookmarkStart w:id="728" w:name="_Toc510165686"/>
      <w:ins w:id="729" w:author="ADASE Richard R" w:date="2018-02-23T17:08:00Z">
        <w:r>
          <w:t>Reviewing Features</w:t>
        </w:r>
        <w:bookmarkEnd w:id="727"/>
        <w:bookmarkEnd w:id="728"/>
      </w:ins>
    </w:p>
    <w:p w14:paraId="7EBBE8DE" w14:textId="7A3D7258" w:rsidR="00E61ED2" w:rsidRDefault="00E61ED2" w:rsidP="00E61ED2">
      <w:pPr>
        <w:pStyle w:val="NormalIndent"/>
        <w:rPr>
          <w:ins w:id="730" w:author="ADASE Richard R" w:date="2018-02-23T17:33:00Z"/>
          <w:b/>
          <w:i/>
        </w:rPr>
      </w:pPr>
      <w:ins w:id="731" w:author="ADASE Richard R" w:date="2018-02-23T17:08:00Z">
        <w:r>
          <w:t>G/Technology provides standard capability to review attributes of any feature defined in the model, via the Feature Explorer panel.  Attributes are organized within Feature Explorer into dialog tabs, which may be configured to show a single record in a vertical column or multiple repeating instances (e.g.- Ancillary CUs</w:t>
        </w:r>
      </w:ins>
      <w:ins w:id="732" w:author="ADASE Richard R" w:date="2018-02-23T17:20:00Z">
        <w:r w:rsidR="00CE561A">
          <w:t>, Vouchers on a Work Point</w:t>
        </w:r>
      </w:ins>
      <w:ins w:id="733" w:author="ADASE Richard R" w:date="2018-02-23T17:08:00Z">
        <w:r>
          <w:t xml:space="preserve">) in a horizontal grid.  Refer to the </w:t>
        </w:r>
        <w:r w:rsidRPr="0000305A">
          <w:rPr>
            <w:i/>
          </w:rPr>
          <w:t>DFS Features</w:t>
        </w:r>
        <w:r>
          <w:t xml:space="preserve"> spreadsheets for configuration of attribute inclusion and behavior on dialog tabs.  </w:t>
        </w:r>
        <w:r w:rsidRPr="00805754">
          <w:rPr>
            <w:b/>
            <w:i/>
          </w:rPr>
          <w:t>(BRs 1.3.</w:t>
        </w:r>
        <w:proofErr w:type="gramStart"/>
        <w:r w:rsidRPr="00805754">
          <w:rPr>
            <w:b/>
            <w:i/>
          </w:rPr>
          <w:t>3.F</w:t>
        </w:r>
        <w:proofErr w:type="gramEnd"/>
        <w:r w:rsidRPr="00805754">
          <w:rPr>
            <w:b/>
            <w:i/>
          </w:rPr>
          <w:t>6, 1.3.3.F8, 1.3.3.F9</w:t>
        </w:r>
      </w:ins>
      <w:ins w:id="734" w:author="ADASE Richard R" w:date="2018-02-23T17:20:00Z">
        <w:r w:rsidR="00CE561A">
          <w:rPr>
            <w:b/>
            <w:i/>
          </w:rPr>
          <w:t>, 1.3.7.F24</w:t>
        </w:r>
      </w:ins>
      <w:ins w:id="735" w:author="ADASE Richard R" w:date="2018-02-23T17:08:00Z">
        <w:r w:rsidRPr="00805754">
          <w:rPr>
            <w:b/>
            <w:i/>
          </w:rPr>
          <w:t>)</w:t>
        </w:r>
      </w:ins>
    </w:p>
    <w:p w14:paraId="301780A4" w14:textId="77777777" w:rsidR="00FF6223" w:rsidRDefault="00FF6223" w:rsidP="00E61ED2">
      <w:pPr>
        <w:pStyle w:val="NormalIndent"/>
        <w:rPr>
          <w:ins w:id="736" w:author="ADASE Richard R" w:date="2018-02-23T17:34:00Z"/>
        </w:rPr>
      </w:pPr>
    </w:p>
    <w:p w14:paraId="2258A2F1" w14:textId="665D9B30" w:rsidR="00FF6223" w:rsidRPr="00334362" w:rsidRDefault="00FF6223" w:rsidP="00FF6223">
      <w:pPr>
        <w:pStyle w:val="Heading3"/>
        <w:rPr>
          <w:ins w:id="737" w:author="ADASE Richard R" w:date="2018-02-23T17:08:00Z"/>
        </w:rPr>
      </w:pPr>
      <w:bookmarkStart w:id="738" w:name="_Toc510165687"/>
      <w:ins w:id="739" w:author="ADASE Richard R" w:date="2018-02-23T17:33:00Z">
        <w:r>
          <w:t>Placing features</w:t>
        </w:r>
      </w:ins>
      <w:bookmarkEnd w:id="738"/>
    </w:p>
    <w:p w14:paraId="21CBFFDC" w14:textId="7E3A7CBE" w:rsidR="00FF6223" w:rsidRDefault="00FF6223" w:rsidP="00FF6223">
      <w:pPr>
        <w:pStyle w:val="NormalIndent"/>
        <w:rPr>
          <w:ins w:id="740" w:author="ADASE Richard R" w:date="2018-02-23T17:34:00Z"/>
        </w:rPr>
      </w:pPr>
      <w:ins w:id="741" w:author="ADASE Richard R" w:date="2018-02-23T17:34:00Z">
        <w:r>
          <w:t xml:space="preserve">When placing features, graphic components may be placed at the same location as an existing component using </w:t>
        </w:r>
      </w:ins>
      <w:ins w:id="742" w:author="ADASE Richard R" w:date="2018-02-23T17:35:00Z">
        <w:r>
          <w:t xml:space="preserve">the vector snap tools on the </w:t>
        </w:r>
        <w:proofErr w:type="spellStart"/>
        <w:r>
          <w:t>SmartSketch</w:t>
        </w:r>
        <w:proofErr w:type="spellEnd"/>
        <w:r>
          <w:t xml:space="preserve"> toolbar.</w:t>
        </w:r>
      </w:ins>
      <w:ins w:id="743" w:author="ADASE Richard R" w:date="2018-02-23T17:34:00Z">
        <w:r>
          <w:t xml:space="preserve">   </w:t>
        </w:r>
        <w:r w:rsidRPr="00FF6223">
          <w:rPr>
            <w:b/>
            <w:i/>
          </w:rPr>
          <w:t>(BR 14.1.</w:t>
        </w:r>
        <w:proofErr w:type="gramStart"/>
        <w:r w:rsidRPr="00FF6223">
          <w:rPr>
            <w:b/>
            <w:i/>
          </w:rPr>
          <w:t>3.F</w:t>
        </w:r>
        <w:proofErr w:type="gramEnd"/>
        <w:r w:rsidRPr="00FF6223">
          <w:rPr>
            <w:b/>
            <w:i/>
          </w:rPr>
          <w:t>9)</w:t>
        </w:r>
      </w:ins>
    </w:p>
    <w:p w14:paraId="02F0DFA4" w14:textId="77777777" w:rsidR="00FF6223" w:rsidRPr="007F2B57" w:rsidRDefault="00FF6223" w:rsidP="007F2B57">
      <w:pPr>
        <w:pStyle w:val="NormalIndent"/>
        <w:rPr>
          <w:ins w:id="744" w:author="ADASE Richard R" w:date="2018-02-22T16:51:00Z"/>
        </w:rPr>
      </w:pPr>
    </w:p>
    <w:p w14:paraId="4B7B5C93" w14:textId="54E507AD" w:rsidR="00334362" w:rsidRDefault="00334362" w:rsidP="00334362">
      <w:pPr>
        <w:pStyle w:val="Heading3"/>
        <w:rPr>
          <w:ins w:id="745" w:author="ADASE Richard R" w:date="2018-02-22T14:17:00Z"/>
        </w:rPr>
      </w:pPr>
      <w:bookmarkStart w:id="746" w:name="_Ref507081865"/>
      <w:bookmarkStart w:id="747" w:name="_Ref507083467"/>
      <w:bookmarkStart w:id="748" w:name="_Toc510165688"/>
      <w:ins w:id="749" w:author="ADASE Richard R" w:date="2018-02-22T14:17:00Z">
        <w:r>
          <w:t xml:space="preserve">Editing </w:t>
        </w:r>
      </w:ins>
      <w:bookmarkEnd w:id="713"/>
      <w:bookmarkEnd w:id="746"/>
      <w:ins w:id="750" w:author="ADASE Richard R" w:date="2018-02-22T17:17:00Z">
        <w:r w:rsidR="004865F9">
          <w:t>Features</w:t>
        </w:r>
      </w:ins>
      <w:bookmarkEnd w:id="747"/>
      <w:bookmarkEnd w:id="748"/>
    </w:p>
    <w:p w14:paraId="45679014" w14:textId="7F600FF5" w:rsidR="004865F9" w:rsidRDefault="004865F9" w:rsidP="00334362">
      <w:pPr>
        <w:pStyle w:val="NormalIndent"/>
        <w:rPr>
          <w:ins w:id="751" w:author="ADASE Richard R" w:date="2018-02-22T17:17:00Z"/>
        </w:rPr>
      </w:pPr>
      <w:ins w:id="752" w:author="ADASE Richard R" w:date="2018-02-22T17:17:00Z">
        <w:r>
          <w:t xml:space="preserve">G/Technology employs optimistic locking when editing features, </w:t>
        </w:r>
      </w:ins>
      <w:ins w:id="753" w:author="ADASE Richard R" w:date="2018-02-22T17:18:00Z">
        <w:r>
          <w:t>which</w:t>
        </w:r>
      </w:ins>
      <w:ins w:id="754" w:author="ADASE Richard R" w:date="2018-02-22T17:17:00Z">
        <w:r>
          <w:t xml:space="preserve"> </w:t>
        </w:r>
      </w:ins>
      <w:ins w:id="755" w:author="ADASE Richard R" w:date="2018-02-22T17:18:00Z">
        <w:r>
          <w:t xml:space="preserve">means that users in multiple jobs may edit the same feature component concurrently.  This </w:t>
        </w:r>
        <w:proofErr w:type="gramStart"/>
        <w:r>
          <w:t>is in contrast to</w:t>
        </w:r>
        <w:proofErr w:type="gramEnd"/>
        <w:r>
          <w:t xml:space="preserve"> FRAMME, which employed pessimistic locking</w:t>
        </w:r>
      </w:ins>
      <w:ins w:id="756" w:author="ADASE Richard R" w:date="2018-02-22T17:19:00Z">
        <w:r>
          <w:t xml:space="preserve"> to prevent concurrent edits.  </w:t>
        </w:r>
      </w:ins>
      <w:ins w:id="757" w:author="ADASE Richard R" w:date="2018-02-22T17:21:00Z">
        <w:r>
          <w:t>U</w:t>
        </w:r>
      </w:ins>
      <w:ins w:id="758" w:author="ADASE Richard R" w:date="2018-02-22T17:19:00Z">
        <w:r>
          <w:t xml:space="preserve">sers have access to conflict detection and resolution tools to reconcile </w:t>
        </w:r>
      </w:ins>
      <w:ins w:id="759" w:author="ADASE Richard R" w:date="2018-02-22T17:21:00Z">
        <w:r>
          <w:t xml:space="preserve">concurrent edits on a given feature component.  </w:t>
        </w:r>
        <w:r w:rsidRPr="004865F9">
          <w:rPr>
            <w:b/>
            <w:i/>
          </w:rPr>
          <w:t>(BR 9.1.</w:t>
        </w:r>
        <w:proofErr w:type="gramStart"/>
        <w:r w:rsidRPr="004865F9">
          <w:rPr>
            <w:b/>
            <w:i/>
          </w:rPr>
          <w:t>3.T</w:t>
        </w:r>
        <w:proofErr w:type="gramEnd"/>
        <w:r w:rsidRPr="004865F9">
          <w:rPr>
            <w:b/>
            <w:i/>
          </w:rPr>
          <w:t>2)</w:t>
        </w:r>
      </w:ins>
    </w:p>
    <w:p w14:paraId="4F05D3F3" w14:textId="0FD04EB1" w:rsidR="00334362" w:rsidRDefault="00334362" w:rsidP="00334362">
      <w:pPr>
        <w:pStyle w:val="NormalIndent"/>
        <w:rPr>
          <w:ins w:id="760" w:author="ADASE Richard R" w:date="2018-02-22T14:19:00Z"/>
        </w:rPr>
      </w:pPr>
      <w:ins w:id="761" w:author="ADASE Richard R" w:date="2018-02-22T14:18:00Z">
        <w:r>
          <w:t xml:space="preserve">G/Technology includes </w:t>
        </w:r>
      </w:ins>
      <w:ins w:id="762" w:author="ADASE Richard R" w:date="2018-02-22T14:20:00Z">
        <w:r>
          <w:t xml:space="preserve">a </w:t>
        </w:r>
      </w:ins>
      <w:ins w:id="763" w:author="ADASE Richard R" w:date="2018-02-22T14:18:00Z">
        <w:r>
          <w:t xml:space="preserve">standard command </w:t>
        </w:r>
      </w:ins>
      <w:ins w:id="764" w:author="ADASE Richard R" w:date="2018-02-22T14:20:00Z">
        <w:r>
          <w:t>called R</w:t>
        </w:r>
      </w:ins>
      <w:ins w:id="765" w:author="ADASE Richard R" w:date="2018-02-22T14:19:00Z">
        <w:r>
          <w:t>e</w:t>
        </w:r>
      </w:ins>
      <w:ins w:id="766" w:author="ADASE Richard R" w:date="2018-02-22T14:18:00Z">
        <w:r>
          <w:t>establish</w:t>
        </w:r>
      </w:ins>
      <w:ins w:id="767" w:author="ADASE Richard R" w:date="2018-02-22T14:20:00Z">
        <w:r>
          <w:t xml:space="preserve"> R</w:t>
        </w:r>
      </w:ins>
      <w:ins w:id="768" w:author="ADASE Richard R" w:date="2018-02-22T14:18:00Z">
        <w:r>
          <w:t>elationships</w:t>
        </w:r>
      </w:ins>
      <w:ins w:id="769" w:author="ADASE Richard R" w:date="2018-02-22T14:20:00Z">
        <w:r>
          <w:t xml:space="preserve"> to manage relationships</w:t>
        </w:r>
      </w:ins>
      <w:ins w:id="770" w:author="ADASE Richard R" w:date="2018-02-22T14:19:00Z">
        <w:r>
          <w:t xml:space="preserve"> between features</w:t>
        </w:r>
      </w:ins>
      <w:ins w:id="771" w:author="ADASE Richard R" w:date="2018-02-22T14:21:00Z">
        <w:r>
          <w:t>.  This applies to all defined relationships</w:t>
        </w:r>
      </w:ins>
      <w:ins w:id="772" w:author="ADASE Richard R" w:date="2018-02-22T14:19:00Z">
        <w:r>
          <w:t>, such as connectivity and ownership.</w:t>
        </w:r>
      </w:ins>
      <w:ins w:id="773" w:author="ADASE Richard R" w:date="2018-02-22T14:21:00Z">
        <w:r>
          <w:t xml:space="preserve">  </w:t>
        </w:r>
        <w:r w:rsidRPr="00334362">
          <w:rPr>
            <w:b/>
            <w:i/>
          </w:rPr>
          <w:t>(BR 1.3.</w:t>
        </w:r>
        <w:proofErr w:type="gramStart"/>
        <w:r w:rsidRPr="00334362">
          <w:rPr>
            <w:b/>
            <w:i/>
          </w:rPr>
          <w:t>4.F</w:t>
        </w:r>
        <w:proofErr w:type="gramEnd"/>
        <w:r w:rsidRPr="00334362">
          <w:rPr>
            <w:b/>
            <w:i/>
          </w:rPr>
          <w:t>16)</w:t>
        </w:r>
      </w:ins>
    </w:p>
    <w:p w14:paraId="7F94CEE3" w14:textId="4A8C197E" w:rsidR="00334362" w:rsidRDefault="0042327D" w:rsidP="00334362">
      <w:pPr>
        <w:pStyle w:val="NormalIndent"/>
        <w:rPr>
          <w:ins w:id="774" w:author="ADASE Richard R" w:date="2018-02-23T17:06:00Z"/>
          <w:b/>
          <w:i/>
        </w:rPr>
      </w:pPr>
      <w:ins w:id="775" w:author="ADASE Richard R" w:date="2018-02-23T17:01:00Z">
        <w:r>
          <w:t xml:space="preserve">G/Technology supports configuration of required attributes, but enforces requirement </w:t>
        </w:r>
      </w:ins>
      <w:ins w:id="776" w:author="ADASE Richard R" w:date="2018-02-23T17:02:00Z">
        <w:r>
          <w:t xml:space="preserve">during feature validation prior to posting, not during feature placement.  However, </w:t>
        </w:r>
      </w:ins>
      <w:ins w:id="777" w:author="ADASE Richard R" w:date="2018-02-23T17:03:00Z">
        <w:r>
          <w:t xml:space="preserve">the names of </w:t>
        </w:r>
      </w:ins>
      <w:ins w:id="778" w:author="ADASE Richard R" w:date="2018-02-23T17:02:00Z">
        <w:r>
          <w:t>required attributes will</w:t>
        </w:r>
      </w:ins>
      <w:ins w:id="779" w:author="ADASE Richard R" w:date="2018-02-23T17:03:00Z">
        <w:r>
          <w:t xml:space="preserve"> be displayed in Feature Explorer using a bold font to communicate to users that they are required.  </w:t>
        </w:r>
        <w:r w:rsidRPr="0042327D">
          <w:rPr>
            <w:b/>
            <w:i/>
          </w:rPr>
          <w:t>(BR 1.3.</w:t>
        </w:r>
        <w:proofErr w:type="gramStart"/>
        <w:r w:rsidRPr="0042327D">
          <w:rPr>
            <w:b/>
            <w:i/>
          </w:rPr>
          <w:t>4.F</w:t>
        </w:r>
        <w:proofErr w:type="gramEnd"/>
        <w:r w:rsidRPr="0042327D">
          <w:rPr>
            <w:b/>
            <w:i/>
          </w:rPr>
          <w:t>8</w:t>
        </w:r>
      </w:ins>
      <w:ins w:id="780" w:author="ADASE Richard R" w:date="2018-02-23T17:22:00Z">
        <w:r w:rsidR="00CE561A">
          <w:rPr>
            <w:b/>
            <w:i/>
          </w:rPr>
          <w:t>, 1.3.7.F3</w:t>
        </w:r>
      </w:ins>
      <w:ins w:id="781" w:author="ADASE Richard R" w:date="2018-02-23T17:55:00Z">
        <w:r w:rsidR="0058050A">
          <w:rPr>
            <w:b/>
            <w:i/>
          </w:rPr>
          <w:t>, 4.1.6.T6</w:t>
        </w:r>
      </w:ins>
      <w:ins w:id="782" w:author="ADASE Richard R" w:date="2018-02-23T17:03:00Z">
        <w:r w:rsidRPr="0042327D">
          <w:rPr>
            <w:b/>
            <w:i/>
          </w:rPr>
          <w:t>)</w:t>
        </w:r>
      </w:ins>
    </w:p>
    <w:p w14:paraId="419E8645" w14:textId="2EAB6A0D" w:rsidR="00E61ED2" w:rsidRPr="003C47D1" w:rsidRDefault="00E61ED2" w:rsidP="00334362">
      <w:pPr>
        <w:pStyle w:val="NormalIndent"/>
        <w:rPr>
          <w:ins w:id="783" w:author="ADASE Richard R" w:date="2018-02-23T17:01:00Z"/>
        </w:rPr>
      </w:pPr>
      <w:ins w:id="784" w:author="ADASE Richard R" w:date="2018-02-23T17:07:00Z">
        <w:r>
          <w:t>Attributes are edited via</w:t>
        </w:r>
      </w:ins>
      <w:ins w:id="785" w:author="ADASE Richard R" w:date="2018-02-23T17:08:00Z">
        <w:r>
          <w:t xml:space="preserve"> dialog tabs in Feature Explorer.  Configuration of those dialog tabs determines which attributes may be edited. </w:t>
        </w:r>
        <w:r w:rsidR="003C47D1">
          <w:t xml:space="preserve"> Access to individual attributes may be configured to be restricted to users with specific roles</w:t>
        </w:r>
      </w:ins>
      <w:ins w:id="786" w:author="ADASE Richard R" w:date="2018-02-23T17:10:00Z">
        <w:r w:rsidR="003C47D1">
          <w:t>; if a user does not have the role designated for a given attribute, then the attribute will be neither visible nor editable for any feature to which it applies.</w:t>
        </w:r>
      </w:ins>
      <w:ins w:id="787" w:author="ADASE Richard R" w:date="2018-02-23T17:08:00Z">
        <w:r w:rsidR="003C47D1">
          <w:t xml:space="preserve"> </w:t>
        </w:r>
      </w:ins>
      <w:ins w:id="788" w:author="ADASE Richard R" w:date="2018-02-23T17:10:00Z">
        <w:r w:rsidR="003C47D1">
          <w:t xml:space="preserve"> </w:t>
        </w:r>
      </w:ins>
      <w:ins w:id="789" w:author="ADASE Richard R" w:date="2018-02-23T17:08:00Z">
        <w:r>
          <w:t xml:space="preserve">Refer to the </w:t>
        </w:r>
        <w:r w:rsidRPr="0000305A">
          <w:rPr>
            <w:i/>
          </w:rPr>
          <w:t>DFS Features</w:t>
        </w:r>
        <w:r>
          <w:t xml:space="preserve"> spreadsheets for configuration of attribute inclusion and behavior on dialog </w:t>
        </w:r>
        <w:r w:rsidR="003C47D1">
          <w:t xml:space="preserve">tabs, and </w:t>
        </w:r>
      </w:ins>
      <w:ins w:id="790" w:author="ADASE Richard R" w:date="2018-02-23T17:10:00Z">
        <w:r w:rsidR="003C47D1">
          <w:rPr>
            <w:i/>
          </w:rPr>
          <w:t>System Access DDD</w:t>
        </w:r>
        <w:r w:rsidR="003C47D1">
          <w:t xml:space="preserve"> for more information about roles.  </w:t>
        </w:r>
        <w:r w:rsidR="003C47D1" w:rsidRPr="003C47D1">
          <w:rPr>
            <w:b/>
            <w:i/>
          </w:rPr>
          <w:t>(</w:t>
        </w:r>
      </w:ins>
      <w:ins w:id="791" w:author="ADASE Richard R" w:date="2018-02-23T17:11:00Z">
        <w:r w:rsidR="003C47D1" w:rsidRPr="003C47D1">
          <w:rPr>
            <w:b/>
            <w:i/>
          </w:rPr>
          <w:t>BR 1.3.</w:t>
        </w:r>
        <w:proofErr w:type="gramStart"/>
        <w:r w:rsidR="003C47D1" w:rsidRPr="003C47D1">
          <w:rPr>
            <w:b/>
            <w:i/>
          </w:rPr>
          <w:t>4.F</w:t>
        </w:r>
        <w:proofErr w:type="gramEnd"/>
        <w:r w:rsidR="003C47D1" w:rsidRPr="003C47D1">
          <w:rPr>
            <w:b/>
            <w:i/>
          </w:rPr>
          <w:t>9</w:t>
        </w:r>
      </w:ins>
      <w:ins w:id="792" w:author="ADASE Richard R" w:date="2018-02-23T17:10:00Z">
        <w:r w:rsidR="003C47D1" w:rsidRPr="003C47D1">
          <w:rPr>
            <w:b/>
            <w:i/>
          </w:rPr>
          <w:t>)</w:t>
        </w:r>
      </w:ins>
    </w:p>
    <w:p w14:paraId="36CBC9BE" w14:textId="5D73881A" w:rsidR="0000305A" w:rsidDel="00CE561A" w:rsidRDefault="00CE561A" w:rsidP="00E61ED2">
      <w:pPr>
        <w:pStyle w:val="NormalIndent"/>
        <w:rPr>
          <w:del w:id="793" w:author="ADASE Richard R" w:date="2018-02-23T17:07:00Z"/>
        </w:rPr>
      </w:pPr>
      <w:ins w:id="794" w:author="ADASE Richard R" w:date="2018-02-23T17:27:00Z">
        <w:r>
          <w:t xml:space="preserve">G/Technology provides a standard command called Edit Common Attribute that allows users to select multiple features and edit </w:t>
        </w:r>
      </w:ins>
      <w:ins w:id="795" w:author="ADASE Richard R" w:date="2018-02-23T17:28:00Z">
        <w:r>
          <w:t xml:space="preserve">any attributes they have in common as a single action. </w:t>
        </w:r>
      </w:ins>
      <w:ins w:id="796" w:author="ADASE Richard R" w:date="2018-02-23T17:27:00Z">
        <w:r>
          <w:t xml:space="preserve"> </w:t>
        </w:r>
        <w:r w:rsidRPr="00CE561A">
          <w:rPr>
            <w:b/>
            <w:i/>
          </w:rPr>
          <w:t>(BR 14.1.</w:t>
        </w:r>
        <w:proofErr w:type="gramStart"/>
        <w:r w:rsidRPr="00CE561A">
          <w:rPr>
            <w:b/>
            <w:i/>
          </w:rPr>
          <w:t>1.F</w:t>
        </w:r>
        <w:proofErr w:type="gramEnd"/>
        <w:r w:rsidRPr="00CE561A">
          <w:rPr>
            <w:b/>
            <w:i/>
          </w:rPr>
          <w:t>13</w:t>
        </w:r>
      </w:ins>
      <w:ins w:id="797" w:author="ADASE Richard R" w:date="2018-02-23T20:45:00Z">
        <w:r w:rsidR="00805C8E">
          <w:rPr>
            <w:b/>
            <w:i/>
          </w:rPr>
          <w:t xml:space="preserve">,  </w:t>
        </w:r>
        <w:r w:rsidR="00C672AE">
          <w:rPr>
            <w:b/>
            <w:i/>
          </w:rPr>
          <w:t>7.3.1.F9</w:t>
        </w:r>
      </w:ins>
      <w:ins w:id="798" w:author="ADASE Richard R" w:date="2018-02-23T20:52:00Z">
        <w:r w:rsidR="00C672AE">
          <w:rPr>
            <w:b/>
            <w:i/>
          </w:rPr>
          <w:t>, 8.2.3.F7</w:t>
        </w:r>
      </w:ins>
      <w:ins w:id="799" w:author="ADASE Richard R" w:date="2018-02-23T20:53:00Z">
        <w:r w:rsidR="000E41BF">
          <w:rPr>
            <w:b/>
            <w:i/>
          </w:rPr>
          <w:t>, 8.2.4.F7</w:t>
        </w:r>
      </w:ins>
      <w:ins w:id="800" w:author="ADASE Richard R" w:date="2018-02-23T17:27:00Z">
        <w:r w:rsidRPr="00CE561A">
          <w:rPr>
            <w:b/>
            <w:i/>
          </w:rPr>
          <w:t>)</w:t>
        </w:r>
      </w:ins>
    </w:p>
    <w:p w14:paraId="18B0E62E" w14:textId="390D418B" w:rsidR="00CE561A" w:rsidRDefault="00B00ED2" w:rsidP="00E61ED2">
      <w:pPr>
        <w:pStyle w:val="NormalIndent"/>
        <w:rPr>
          <w:ins w:id="801" w:author="ADASE Richard R" w:date="2018-02-23T17:29:00Z"/>
        </w:rPr>
      </w:pPr>
      <w:ins w:id="802" w:author="ADASE Richard R" w:date="2018-02-23T17:29:00Z">
        <w:r>
          <w:t>Attribute picklists in G/Technology are governed by metadata</w:t>
        </w:r>
      </w:ins>
      <w:ins w:id="803" w:author="ADASE Richard R" w:date="2018-02-23T17:30:00Z">
        <w:r>
          <w:t xml:space="preserve">, including the picklist definitions describing the table and columns from which to retrieve data, and the association of those </w:t>
        </w:r>
      </w:ins>
      <w:ins w:id="804" w:author="ADASE Richard R" w:date="2018-02-23T17:31:00Z">
        <w:r>
          <w:t xml:space="preserve">picklists with individual attributes.  This metadata may be modified using the Metadata Explorer panel in G/Technology, which is only available when an Administrator license is in use.  </w:t>
        </w:r>
        <w:r w:rsidRPr="00FF6223">
          <w:rPr>
            <w:b/>
            <w:i/>
          </w:rPr>
          <w:t>(</w:t>
        </w:r>
      </w:ins>
      <w:ins w:id="805" w:author="ADASE Richard R" w:date="2018-02-23T17:32:00Z">
        <w:r w:rsidR="00FF6223" w:rsidRPr="00FF6223">
          <w:rPr>
            <w:b/>
            <w:i/>
          </w:rPr>
          <w:t>BR 14.1.</w:t>
        </w:r>
        <w:proofErr w:type="gramStart"/>
        <w:r w:rsidR="00FF6223" w:rsidRPr="00FF6223">
          <w:rPr>
            <w:b/>
            <w:i/>
          </w:rPr>
          <w:t>1.F</w:t>
        </w:r>
        <w:proofErr w:type="gramEnd"/>
        <w:r w:rsidR="00FF6223" w:rsidRPr="00FF6223">
          <w:rPr>
            <w:b/>
            <w:i/>
          </w:rPr>
          <w:t>41</w:t>
        </w:r>
      </w:ins>
      <w:ins w:id="806" w:author="ADASE Richard R" w:date="2018-02-23T17:31:00Z">
        <w:r w:rsidRPr="00FF6223">
          <w:rPr>
            <w:b/>
            <w:i/>
          </w:rPr>
          <w:t>)</w:t>
        </w:r>
      </w:ins>
    </w:p>
    <w:p w14:paraId="77BA7C99" w14:textId="77777777" w:rsidR="00FF6223" w:rsidRPr="00E61ED2" w:rsidRDefault="00FF6223" w:rsidP="00E61ED2">
      <w:pPr>
        <w:pStyle w:val="NormalIndent"/>
        <w:rPr>
          <w:ins w:id="807" w:author="ADASE Richard R" w:date="2018-02-23T17:27:00Z"/>
        </w:rPr>
      </w:pPr>
    </w:p>
    <w:bookmarkStart w:id="808" w:name="_Ref471827079"/>
    <w:p w14:paraId="481D3EC7" w14:textId="0A8C3135" w:rsidR="0015259B" w:rsidRDefault="00B75203" w:rsidP="00646314">
      <w:pPr>
        <w:pStyle w:val="Heading1"/>
      </w:pPr>
      <w:del w:id="809" w:author="Adase, Richard R" w:date="2017-02-28T16:05:00Z">
        <w:r w:rsidDel="0091163A">
          <w:lastRenderedPageBreak/>
          <w:fldChar w:fldCharType="begin"/>
        </w:r>
        <w:r w:rsidDel="0091163A">
          <w:fldChar w:fldCharType="end"/>
        </w:r>
      </w:del>
      <w:bookmarkStart w:id="810" w:name="_Toc510165689"/>
      <w:r w:rsidR="00D23128">
        <w:t>Feature</w:t>
      </w:r>
      <w:r w:rsidR="0015259B">
        <w:t>s</w:t>
      </w:r>
      <w:bookmarkEnd w:id="808"/>
      <w:bookmarkEnd w:id="810"/>
    </w:p>
    <w:p w14:paraId="7B4CE3A6" w14:textId="77777777" w:rsidR="00501AB1" w:rsidRDefault="00DA5849" w:rsidP="00DA5849">
      <w:pPr>
        <w:rPr>
          <w:ins w:id="811" w:author="ADASE Richard R" w:date="2017-07-19T15:28:00Z"/>
        </w:rPr>
      </w:pPr>
      <w:r>
        <w:t xml:space="preserve">All feature definitions comprising the G/Technology feature model are specified in the related </w:t>
      </w:r>
      <w:commentRangeStart w:id="812"/>
      <w:commentRangeStart w:id="813"/>
      <w:r>
        <w:t>spreadsheet</w:t>
      </w:r>
      <w:ins w:id="814" w:author="ADASE Richard R" w:date="2017-07-19T15:27:00Z">
        <w:r w:rsidR="00501AB1">
          <w:t>s:</w:t>
        </w:r>
      </w:ins>
      <w:r>
        <w:t xml:space="preserve"> </w:t>
      </w:r>
      <w:commentRangeEnd w:id="812"/>
    </w:p>
    <w:p w14:paraId="50340345" w14:textId="6FF5AEC3" w:rsidR="00501AB1" w:rsidRPr="00501AB1" w:rsidRDefault="00501AB1" w:rsidP="00ED38DC">
      <w:pPr>
        <w:pStyle w:val="ListParagraph"/>
        <w:numPr>
          <w:ilvl w:val="0"/>
          <w:numId w:val="95"/>
        </w:numPr>
        <w:rPr>
          <w:ins w:id="815" w:author="ADASE Richard R" w:date="2017-07-19T15:28:00Z"/>
        </w:rPr>
      </w:pPr>
      <w:ins w:id="816" w:author="ADASE Richard R" w:date="2017-07-19T15:28:00Z">
        <w:r w:rsidRPr="00DA5849">
          <w:rPr>
            <w:b/>
            <w:i/>
          </w:rPr>
          <w:t>DFS Features</w:t>
        </w:r>
        <w:r>
          <w:rPr>
            <w:b/>
            <w:i/>
          </w:rPr>
          <w:t xml:space="preserve"> - Electric</w:t>
        </w:r>
        <w:r w:rsidRPr="00DA5849">
          <w:rPr>
            <w:b/>
            <w:i/>
          </w:rPr>
          <w:t>.xlsx</w:t>
        </w:r>
        <w:r>
          <w:t xml:space="preserve"> describes the main electric feature model.</w:t>
        </w:r>
      </w:ins>
    </w:p>
    <w:p w14:paraId="42BE6C84" w14:textId="383E7C51" w:rsidR="00501AB1" w:rsidRDefault="00501AB1" w:rsidP="00ED38DC">
      <w:pPr>
        <w:pStyle w:val="ListParagraph"/>
        <w:numPr>
          <w:ilvl w:val="0"/>
          <w:numId w:val="95"/>
        </w:numPr>
        <w:rPr>
          <w:ins w:id="817" w:author="ADASE Richard R" w:date="2017-07-19T15:28:00Z"/>
        </w:rPr>
      </w:pPr>
      <w:ins w:id="818" w:author="ADASE Richard R" w:date="2017-07-19T15:28:00Z">
        <w:r w:rsidRPr="009D14E5">
          <w:rPr>
            <w:b/>
            <w:i/>
          </w:rPr>
          <w:t>DFS Features - Fiber.xlsx</w:t>
        </w:r>
        <w:r>
          <w:t xml:space="preserve"> describes features that are part of the Fiber Optic Works add-on module, and is referenced by the Fiber Management DDD</w:t>
        </w:r>
      </w:ins>
    </w:p>
    <w:p w14:paraId="1E55E7C3" w14:textId="5E2E6F6B" w:rsidR="00501AB1" w:rsidRDefault="00501AB1" w:rsidP="00ED38DC">
      <w:pPr>
        <w:pStyle w:val="ListParagraph"/>
        <w:numPr>
          <w:ilvl w:val="0"/>
          <w:numId w:val="95"/>
        </w:numPr>
        <w:rPr>
          <w:ins w:id="819" w:author="ADASE Richard R" w:date="2017-07-19T15:28:00Z"/>
        </w:rPr>
      </w:pPr>
      <w:ins w:id="820" w:author="ADASE Richard R" w:date="2017-07-19T15:28:00Z">
        <w:r>
          <w:rPr>
            <w:b/>
            <w:i/>
          </w:rPr>
          <w:t>DFS Features -</w:t>
        </w:r>
        <w:r w:rsidRPr="009D14E5">
          <w:rPr>
            <w:b/>
            <w:i/>
          </w:rPr>
          <w:t xml:space="preserve"> Landbase.xlsx</w:t>
        </w:r>
        <w:r>
          <w:t xml:space="preserve"> describes </w:t>
        </w:r>
        <w:proofErr w:type="spellStart"/>
        <w:r>
          <w:t>landbase</w:t>
        </w:r>
        <w:proofErr w:type="spellEnd"/>
        <w:r>
          <w:t xml:space="preserve"> and boundary features, and is referenced by the </w:t>
        </w:r>
        <w:proofErr w:type="spellStart"/>
        <w:r>
          <w:t>Landbase</w:t>
        </w:r>
        <w:proofErr w:type="spellEnd"/>
        <w:r>
          <w:t xml:space="preserve"> &amp; Boundaries DDD</w:t>
        </w:r>
      </w:ins>
    </w:p>
    <w:p w14:paraId="481D3EC8" w14:textId="1114437B" w:rsidR="00DA5849" w:rsidRDefault="0013409F" w:rsidP="00501AB1">
      <w:del w:id="821" w:author="ADASE Richard R" w:date="2017-07-19T15:28:00Z">
        <w:r w:rsidDel="00501AB1">
          <w:rPr>
            <w:rStyle w:val="CommentReference"/>
          </w:rPr>
          <w:commentReference w:id="812"/>
        </w:r>
        <w:commentRangeEnd w:id="813"/>
        <w:r w:rsidR="00501AB1" w:rsidRPr="00501AB1" w:rsidDel="00501AB1">
          <w:rPr>
            <w:rStyle w:val="CommentReference"/>
          </w:rPr>
          <w:commentReference w:id="813"/>
        </w:r>
      </w:del>
      <w:del w:id="822" w:author="ADASE Richard R" w:date="2017-07-19T15:29:00Z">
        <w:r w:rsidR="00DA5849" w:rsidRPr="00DA5849" w:rsidDel="00501AB1">
          <w:rPr>
            <w:b/>
            <w:i/>
          </w:rPr>
          <w:delText>DFS Features</w:delText>
        </w:r>
      </w:del>
      <w:ins w:id="823" w:author="Adase, Richard R" w:date="2017-07-11T15:47:00Z">
        <w:del w:id="824" w:author="ADASE Richard R" w:date="2017-07-19T15:29:00Z">
          <w:r w:rsidR="009D14E5" w:rsidDel="00501AB1">
            <w:rPr>
              <w:b/>
              <w:i/>
            </w:rPr>
            <w:delText xml:space="preserve"> - Electric</w:delText>
          </w:r>
        </w:del>
      </w:ins>
      <w:del w:id="825" w:author="ADASE Richard R" w:date="2017-07-19T15:29:00Z">
        <w:r w:rsidR="00DA5849" w:rsidRPr="00DA5849" w:rsidDel="00501AB1">
          <w:rPr>
            <w:b/>
            <w:i/>
          </w:rPr>
          <w:delText>.xlsx</w:delText>
        </w:r>
        <w:r w:rsidR="00DA5849" w:rsidDel="00501AB1">
          <w:delText xml:space="preserve">.  </w:delText>
        </w:r>
      </w:del>
      <w:r w:rsidR="00DA5849">
        <w:t xml:space="preserve">The intention of this </w:t>
      </w:r>
      <w:r w:rsidR="00C17910">
        <w:t>section is</w:t>
      </w:r>
      <w:r w:rsidR="00DA5849">
        <w:t xml:space="preserve"> to put those definitions in </w:t>
      </w:r>
      <w:proofErr w:type="gramStart"/>
      <w:r w:rsidR="00DA5849">
        <w:t>context, and</w:t>
      </w:r>
      <w:proofErr w:type="gramEnd"/>
      <w:r w:rsidR="00DA5849">
        <w:t xml:space="preserve"> communicate any additional design details that are better served with a narrative description rather than the structured format of the spreadsheet.</w:t>
      </w:r>
    </w:p>
    <w:p w14:paraId="06FAD3A6" w14:textId="33B07F05" w:rsidR="009D14E5" w:rsidDel="00501AB1" w:rsidRDefault="005615BC" w:rsidP="00501AB1">
      <w:pPr>
        <w:rPr>
          <w:ins w:id="826" w:author="Adase, Richard R" w:date="2017-07-11T15:47:00Z"/>
          <w:del w:id="827" w:author="ADASE Richard R" w:date="2017-07-19T15:29:00Z"/>
        </w:rPr>
      </w:pPr>
      <w:del w:id="828" w:author="ADASE Richard R" w:date="2017-07-19T15:29:00Z">
        <w:r w:rsidDel="00501AB1">
          <w:delText xml:space="preserve">There is </w:delText>
        </w:r>
      </w:del>
      <w:ins w:id="829" w:author="Adase, Richard R" w:date="2017-07-11T15:47:00Z">
        <w:del w:id="830" w:author="ADASE Richard R" w:date="2017-07-19T15:29:00Z">
          <w:r w:rsidR="009D14E5" w:rsidDel="00501AB1">
            <w:delText xml:space="preserve">are </w:delText>
          </w:r>
        </w:del>
      </w:ins>
      <w:del w:id="831" w:author="ADASE Richard R" w:date="2017-07-19T15:29:00Z">
        <w:r w:rsidDel="00501AB1">
          <w:delText>also a separate spreadsheet</w:delText>
        </w:r>
      </w:del>
      <w:ins w:id="832" w:author="Adase, Richard R" w:date="2017-07-11T15:47:00Z">
        <w:del w:id="833" w:author="ADASE Richard R" w:date="2017-07-19T15:29:00Z">
          <w:r w:rsidR="009D14E5" w:rsidDel="00501AB1">
            <w:delText>s for other groups of feature definitions:</w:delText>
          </w:r>
        </w:del>
      </w:ins>
    </w:p>
    <w:p w14:paraId="3CAAD987" w14:textId="4A2F1B0C" w:rsidR="00D45F8F" w:rsidDel="00501AB1" w:rsidRDefault="005615BC" w:rsidP="00434C09">
      <w:pPr>
        <w:pStyle w:val="ListParagraph"/>
        <w:numPr>
          <w:ilvl w:val="0"/>
          <w:numId w:val="95"/>
        </w:numPr>
        <w:rPr>
          <w:ins w:id="834" w:author="Adase, Richard R" w:date="2017-07-11T15:49:00Z"/>
          <w:del w:id="835" w:author="ADASE Richard R" w:date="2017-07-19T15:29:00Z"/>
        </w:rPr>
      </w:pPr>
      <w:del w:id="836" w:author="ADASE Richard R" w:date="2017-07-19T15:29:00Z">
        <w:r w:rsidDel="00501AB1">
          <w:delText xml:space="preserve"> </w:delText>
        </w:r>
        <w:r w:rsidRPr="009D14E5" w:rsidDel="00501AB1">
          <w:rPr>
            <w:b/>
            <w:i/>
          </w:rPr>
          <w:delText>DFS Features - Fiber.xlsx</w:delText>
        </w:r>
        <w:r w:rsidDel="00501AB1">
          <w:delText xml:space="preserve"> that describes features that are part of the Fiber Optic Works add-on module</w:delText>
        </w:r>
      </w:del>
      <w:ins w:id="837" w:author="Adase, Richard R" w:date="2017-07-11T15:48:00Z">
        <w:del w:id="838" w:author="ADASE Richard R" w:date="2017-07-19T15:29:00Z">
          <w:r w:rsidR="009D14E5" w:rsidDel="00501AB1">
            <w:delText>, and is referenced by the Fiber Management DDD</w:delText>
          </w:r>
        </w:del>
      </w:ins>
      <w:del w:id="839" w:author="ADASE Richard R" w:date="2017-07-19T15:29:00Z">
        <w:r w:rsidDel="00501AB1">
          <w:delText>.</w:delText>
        </w:r>
      </w:del>
    </w:p>
    <w:p w14:paraId="522FC05D" w14:textId="3F9EA763" w:rsidR="009D14E5" w:rsidDel="00501AB1" w:rsidRDefault="009D14E5" w:rsidP="00434C09">
      <w:pPr>
        <w:pStyle w:val="ListParagraph"/>
        <w:numPr>
          <w:ilvl w:val="0"/>
          <w:numId w:val="95"/>
        </w:numPr>
        <w:rPr>
          <w:del w:id="840" w:author="ADASE Richard R" w:date="2017-07-19T15:29:00Z"/>
        </w:rPr>
      </w:pPr>
      <w:ins w:id="841" w:author="Adase, Richard R" w:date="2017-07-11T15:49:00Z">
        <w:del w:id="842" w:author="ADASE Richard R" w:date="2017-07-19T15:29:00Z">
          <w:r w:rsidRPr="009D14E5" w:rsidDel="00501AB1">
            <w:rPr>
              <w:b/>
              <w:i/>
            </w:rPr>
            <w:delText>DFS Features – Landbase.xlsx</w:delText>
          </w:r>
          <w:r w:rsidDel="00501AB1">
            <w:delText xml:space="preserve"> describes landbase and boundary features, and is referenced by the Landbase &amp; Boundaries DDD</w:delText>
          </w:r>
        </w:del>
      </w:ins>
    </w:p>
    <w:p w14:paraId="0742BA48" w14:textId="256921A6" w:rsidR="00D45F8F" w:rsidRDefault="00D45F8F" w:rsidP="00DA5849">
      <w:pPr>
        <w:rPr>
          <w:ins w:id="843" w:author="Adase, Richard R" w:date="2017-01-11T13:30:00Z"/>
        </w:rPr>
      </w:pPr>
      <w:ins w:id="844" w:author="Adase, Richard R" w:date="2017-01-11T13:27:00Z">
        <w:r>
          <w:t xml:space="preserve">Note that the following </w:t>
        </w:r>
      </w:ins>
      <w:ins w:id="845" w:author="Adase, Richard R" w:date="2017-01-11T13:30:00Z">
        <w:r>
          <w:t>sub</w:t>
        </w:r>
      </w:ins>
      <w:ins w:id="846" w:author="Adase, Richard R" w:date="2017-01-11T13:27:00Z">
        <w:r>
          <w:t>sections address only those feature classes for which special assumptions or logic have been specified.  As a result, this section should not be viewed as a complete list of feature classes.</w:t>
        </w:r>
      </w:ins>
    </w:p>
    <w:p w14:paraId="213640AF" w14:textId="1230F4F3" w:rsidR="00D45F8F" w:rsidRDefault="00D45F8F" w:rsidP="00DA5849">
      <w:pPr>
        <w:rPr>
          <w:ins w:id="847" w:author="Adase, Richard R" w:date="2017-05-09T13:39:00Z"/>
        </w:rPr>
      </w:pPr>
      <w:ins w:id="848" w:author="Adase, Richard R" w:date="2017-01-11T13:30:00Z">
        <w:r>
          <w:t>This section also includes discussion of specialized feature placement logic, where applicable.  If placement logic is not included here for a given feature class, then it is assumed that feature is placed using standard</w:t>
        </w:r>
      </w:ins>
      <w:ins w:id="849" w:author="Adase, Richard R" w:date="2017-01-11T13:31:00Z">
        <w:r>
          <w:t xml:space="preserve"> G/Technology configured placement logic.</w:t>
        </w:r>
      </w:ins>
    </w:p>
    <w:p w14:paraId="5A2C8040" w14:textId="0BE9A58B" w:rsidR="00D17DC8" w:rsidRDefault="00D17DC8" w:rsidP="00082574">
      <w:pPr>
        <w:pStyle w:val="Heading2"/>
        <w:rPr>
          <w:ins w:id="850" w:author="ADASE Richard R" w:date="2017-07-19T14:05:00Z"/>
        </w:rPr>
      </w:pPr>
      <w:bookmarkStart w:id="851" w:name="_Ref488236618"/>
      <w:bookmarkStart w:id="852" w:name="_Toc510165690"/>
      <w:ins w:id="853" w:author="ADASE Richard R" w:date="2017-07-19T14:05:00Z">
        <w:r>
          <w:t>Correction Tags</w:t>
        </w:r>
        <w:bookmarkEnd w:id="851"/>
        <w:bookmarkEnd w:id="852"/>
      </w:ins>
    </w:p>
    <w:p w14:paraId="0A7A9FAC" w14:textId="0847C6F8" w:rsidR="00D17DC8" w:rsidRDefault="00D17DC8" w:rsidP="00D17DC8">
      <w:pPr>
        <w:rPr>
          <w:ins w:id="854" w:author="ADASE Richard R" w:date="2017-07-19T14:06:00Z"/>
        </w:rPr>
      </w:pPr>
      <w:ins w:id="855" w:author="ADASE Richard R" w:date="2017-07-19T14:06:00Z">
        <w:r>
          <w:t>Correction Tag features are designated as being in one of the following statuses:</w:t>
        </w:r>
      </w:ins>
    </w:p>
    <w:p w14:paraId="1D4C3C2D" w14:textId="3508E639" w:rsidR="00D17DC8" w:rsidRDefault="00D17DC8" w:rsidP="00D17DC8">
      <w:pPr>
        <w:pStyle w:val="Bullet"/>
        <w:rPr>
          <w:ins w:id="856" w:author="ADASE Richard R" w:date="2017-07-19T14:06:00Z"/>
        </w:rPr>
      </w:pPr>
      <w:ins w:id="857" w:author="ADASE Richard R" w:date="2017-07-19T14:07:00Z">
        <w:r>
          <w:t>Pending</w:t>
        </w:r>
      </w:ins>
    </w:p>
    <w:p w14:paraId="10AD4C66" w14:textId="0D766B42" w:rsidR="00D17DC8" w:rsidRDefault="00D17DC8" w:rsidP="00D17DC8">
      <w:pPr>
        <w:pStyle w:val="Bullet"/>
        <w:rPr>
          <w:ins w:id="858" w:author="ADASE Richard R" w:date="2017-07-19T14:06:00Z"/>
        </w:rPr>
      </w:pPr>
      <w:ins w:id="859" w:author="ADASE Richard R" w:date="2017-07-19T14:07:00Z">
        <w:r>
          <w:t>In Progress</w:t>
        </w:r>
      </w:ins>
    </w:p>
    <w:p w14:paraId="5C6B5246" w14:textId="38F3907E" w:rsidR="00D17DC8" w:rsidRDefault="00D17DC8" w:rsidP="00D17DC8">
      <w:pPr>
        <w:pStyle w:val="Bullet"/>
        <w:rPr>
          <w:ins w:id="860" w:author="ADASE Richard R" w:date="2017-07-19T14:06:00Z"/>
        </w:rPr>
      </w:pPr>
      <w:ins w:id="861" w:author="ADASE Richard R" w:date="2017-07-19T14:07:00Z">
        <w:r>
          <w:t>Closed</w:t>
        </w:r>
      </w:ins>
    </w:p>
    <w:p w14:paraId="1D80899C" w14:textId="4233C890" w:rsidR="00D17DC8" w:rsidRPr="00D17DC8" w:rsidRDefault="00D17DC8" w:rsidP="00D17DC8">
      <w:pPr>
        <w:rPr>
          <w:ins w:id="862" w:author="ADASE Richard R" w:date="2017-07-19T14:05:00Z"/>
        </w:rPr>
      </w:pPr>
      <w:ins w:id="863" w:author="ADASE Richard R" w:date="2017-07-19T14:06:00Z">
        <w:r>
          <w:t xml:space="preserve">Legends that include this feature are pre-filtered so that users may turn </w:t>
        </w:r>
      </w:ins>
      <w:ins w:id="864" w:author="ADASE Richard R" w:date="2017-07-19T14:07:00Z">
        <w:r>
          <w:t>features in each status</w:t>
        </w:r>
      </w:ins>
      <w:ins w:id="865" w:author="ADASE Richard R" w:date="2017-07-19T14:06:00Z">
        <w:r>
          <w:t xml:space="preserve"> on and off independe</w:t>
        </w:r>
        <w:r w:rsidR="00F22B2E">
          <w:t>ntly.</w:t>
        </w:r>
      </w:ins>
    </w:p>
    <w:p w14:paraId="2DDDFFAF" w14:textId="24E401F9" w:rsidR="005C4EBF" w:rsidRDefault="005C4EBF" w:rsidP="00082574">
      <w:pPr>
        <w:pStyle w:val="Heading2"/>
        <w:rPr>
          <w:ins w:id="866" w:author="ADASE Richard R" w:date="2017-07-18T08:24:00Z"/>
        </w:rPr>
      </w:pPr>
      <w:bookmarkStart w:id="867" w:name="_Toc510165691"/>
      <w:ins w:id="868" w:author="ADASE Richard R" w:date="2017-07-18T08:24:00Z">
        <w:r>
          <w:t>Ducts &amp; Conduits</w:t>
        </w:r>
        <w:bookmarkEnd w:id="867"/>
      </w:ins>
    </w:p>
    <w:p w14:paraId="61A04DEB" w14:textId="1EB29294" w:rsidR="005C4EBF" w:rsidRPr="005C4EBF" w:rsidRDefault="005C4EBF" w:rsidP="005C4EBF">
      <w:pPr>
        <w:pStyle w:val="Heading3"/>
        <w:rPr>
          <w:ins w:id="869" w:author="ADASE Richard R" w:date="2017-07-18T08:24:00Z"/>
        </w:rPr>
      </w:pPr>
      <w:bookmarkStart w:id="870" w:name="_Toc510165692"/>
      <w:ins w:id="871" w:author="ADASE Richard R" w:date="2017-07-18T08:24:00Z">
        <w:r>
          <w:t>Feature Classes</w:t>
        </w:r>
        <w:bookmarkEnd w:id="870"/>
      </w:ins>
    </w:p>
    <w:p w14:paraId="4FAAF037" w14:textId="09B1A7A6" w:rsidR="005C4EBF" w:rsidRDefault="005C4EBF" w:rsidP="005C4EBF">
      <w:pPr>
        <w:pStyle w:val="Heading4"/>
        <w:rPr>
          <w:ins w:id="872" w:author="ADASE Richard R" w:date="2017-07-18T13:10:00Z"/>
        </w:rPr>
      </w:pPr>
      <w:ins w:id="873" w:author="ADASE Richard R" w:date="2017-07-18T08:26:00Z">
        <w:r>
          <w:t>Duct Bank</w:t>
        </w:r>
      </w:ins>
    </w:p>
    <w:p w14:paraId="7F793FC0" w14:textId="019AE340" w:rsidR="0085176E" w:rsidRDefault="0085176E" w:rsidP="0085176E">
      <w:pPr>
        <w:pStyle w:val="NormalIndent"/>
        <w:rPr>
          <w:ins w:id="874" w:author="ADASE Richard R" w:date="2017-08-23T19:34:00Z"/>
        </w:rPr>
      </w:pPr>
      <w:ins w:id="875" w:author="ADASE Richard R" w:date="2017-07-18T13:11:00Z">
        <w:r>
          <w:t xml:space="preserve">The </w:t>
        </w:r>
      </w:ins>
      <w:ins w:id="876" w:author="ADASE Richard R" w:date="2017-07-18T13:10:00Z">
        <w:r>
          <w:t>Duct Bank feature class represent</w:t>
        </w:r>
      </w:ins>
      <w:ins w:id="877" w:author="ADASE Richard R" w:date="2017-07-18T13:11:00Z">
        <w:r>
          <w:t>s</w:t>
        </w:r>
      </w:ins>
      <w:ins w:id="878" w:author="ADASE Richard R" w:date="2017-07-18T13:10:00Z">
        <w:r>
          <w:t xml:space="preserve"> concrete-encased ducts, at the highest level.  </w:t>
        </w:r>
      </w:ins>
      <w:ins w:id="879" w:author="ADASE Richard R" w:date="2017-07-18T13:11:00Z">
        <w:r>
          <w:t>This feature includes the linear graphic that shows the location of the duct path.</w:t>
        </w:r>
      </w:ins>
      <w:ins w:id="880" w:author="ADASE Richard R" w:date="2017-07-18T13:22:00Z">
        <w:r w:rsidR="00232E1B">
          <w:t xml:space="preserve">  Duct Banks participate in the </w:t>
        </w:r>
        <w:proofErr w:type="spellStart"/>
        <w:r w:rsidR="00232E1B">
          <w:t>ductivity</w:t>
        </w:r>
        <w:proofErr w:type="spellEnd"/>
        <w:r w:rsidR="00232E1B">
          <w:t xml:space="preserve"> relationship, which provides a means of tracing </w:t>
        </w:r>
      </w:ins>
      <w:ins w:id="881" w:author="ADASE Richard R" w:date="2017-07-18T13:23:00Z">
        <w:r w:rsidR="00232E1B">
          <w:t xml:space="preserve">along ducts that connect </w:t>
        </w:r>
      </w:ins>
      <w:ins w:id="882" w:author="ADASE Richard R" w:date="2017-07-18T13:22:00Z">
        <w:r w:rsidR="00232E1B">
          <w:t>underground structures.</w:t>
        </w:r>
      </w:ins>
    </w:p>
    <w:p w14:paraId="2E0CC46D" w14:textId="192BF108" w:rsidR="00F4200C" w:rsidRDefault="00F4200C" w:rsidP="0085176E">
      <w:pPr>
        <w:pStyle w:val="NormalIndent"/>
        <w:rPr>
          <w:ins w:id="883" w:author="ADASE Richard R" w:date="2017-07-18T08:25:00Z"/>
        </w:rPr>
      </w:pPr>
      <w:ins w:id="884" w:author="ADASE Richard R" w:date="2017-08-23T19:34:00Z">
        <w:r>
          <w:t xml:space="preserve">When placing a Duct Bank, the user draws the linear component between two structures related by </w:t>
        </w:r>
        <w:proofErr w:type="spellStart"/>
        <w:r>
          <w:t>ductivity</w:t>
        </w:r>
        <w:proofErr w:type="spellEnd"/>
        <w:r>
          <w:t>.  A label may be optionally placed, which consists of a line</w:t>
        </w:r>
      </w:ins>
      <w:ins w:id="885" w:author="ADASE Richard R" w:date="2017-08-23T19:35:00Z">
        <w:r>
          <w:t xml:space="preserve"> containing the configuration</w:t>
        </w:r>
      </w:ins>
      <w:ins w:id="886" w:author="ADASE Richard R" w:date="2017-08-23T19:34:00Z">
        <w:r>
          <w:t xml:space="preserve"> for each owned Formation feature</w:t>
        </w:r>
      </w:ins>
      <w:ins w:id="887" w:author="ADASE Richard R" w:date="2017-08-23T19:35:00Z">
        <w:r>
          <w:t>.</w:t>
        </w:r>
      </w:ins>
    </w:p>
    <w:p w14:paraId="590A5E09" w14:textId="1D78E15B" w:rsidR="005C4EBF" w:rsidRDefault="005C4EBF" w:rsidP="005C4EBF">
      <w:pPr>
        <w:pStyle w:val="Heading4"/>
        <w:rPr>
          <w:ins w:id="888" w:author="ADASE Richard R" w:date="2017-07-18T13:13:00Z"/>
        </w:rPr>
      </w:pPr>
      <w:ins w:id="889" w:author="ADASE Richard R" w:date="2017-07-18T08:26:00Z">
        <w:r>
          <w:lastRenderedPageBreak/>
          <w:t>Formation</w:t>
        </w:r>
      </w:ins>
    </w:p>
    <w:p w14:paraId="416A1C00" w14:textId="2E79895D" w:rsidR="0085176E" w:rsidRDefault="0085176E" w:rsidP="0085176E">
      <w:pPr>
        <w:pStyle w:val="NormalIndent"/>
        <w:rPr>
          <w:ins w:id="890" w:author="ADASE Richard R" w:date="2017-08-23T19:36:00Z"/>
        </w:rPr>
      </w:pPr>
      <w:ins w:id="891" w:author="ADASE Richard R" w:date="2017-07-18T13:13:00Z">
        <w:r>
          <w:t xml:space="preserve">Formations are owned by Duct Banks, each representing a collection of individual Ducts.  CUs </w:t>
        </w:r>
      </w:ins>
      <w:ins w:id="892" w:author="ADASE Richard R" w:date="2017-07-18T13:16:00Z">
        <w:r>
          <w:t xml:space="preserve">selected by designers correspond to Formations </w:t>
        </w:r>
      </w:ins>
      <w:ins w:id="893" w:author="ADASE Richard R" w:date="2017-07-18T13:17:00Z">
        <w:r>
          <w:t>–</w:t>
        </w:r>
      </w:ins>
      <w:ins w:id="894" w:author="ADASE Richard R" w:date="2017-07-18T13:16:00Z">
        <w:r>
          <w:t xml:space="preserve"> for </w:t>
        </w:r>
      </w:ins>
      <w:ins w:id="895" w:author="ADASE Richard R" w:date="2017-07-18T13:17:00Z">
        <w:r>
          <w:t xml:space="preserve">example, the CU code </w:t>
        </w:r>
      </w:ins>
      <w:ins w:id="896" w:author="ADASE Richard R" w:date="2017-07-18T13:18:00Z">
        <w:r>
          <w:t xml:space="preserve">“DB2X3” corresponds to </w:t>
        </w:r>
      </w:ins>
      <w:ins w:id="897" w:author="ADASE Richard R" w:date="2017-07-18T13:19:00Z">
        <w:r>
          <w:t>a Formation of six 6</w:t>
        </w:r>
      </w:ins>
      <w:ins w:id="898" w:author="ADASE Richard R" w:date="2017-07-18T13:20:00Z">
        <w:r>
          <w:t>” electrical Ducts, arranged in a 2 x 3 grid.  More than one Formation may be owned by the same Duct Bank.</w:t>
        </w:r>
      </w:ins>
    </w:p>
    <w:p w14:paraId="0797747A" w14:textId="648E4E9C" w:rsidR="00F4200C" w:rsidRPr="00F4200C" w:rsidRDefault="00F4200C" w:rsidP="0085176E">
      <w:pPr>
        <w:pStyle w:val="NormalIndent"/>
        <w:rPr>
          <w:ins w:id="899" w:author="ADASE Richard R" w:date="2017-07-18T08:25:00Z"/>
        </w:rPr>
      </w:pPr>
      <w:ins w:id="900" w:author="ADASE Richard R" w:date="2017-08-23T19:36:00Z">
        <w:r>
          <w:t>When placing a Formation</w:t>
        </w:r>
      </w:ins>
      <w:ins w:id="901" w:author="ADASE Richard R" w:date="2017-08-23T19:42:00Z">
        <w:r w:rsidR="0097314B">
          <w:t xml:space="preserve"> feature</w:t>
        </w:r>
      </w:ins>
      <w:ins w:id="902" w:author="ADASE Richard R" w:date="2017-08-23T19:36:00Z">
        <w:r>
          <w:t xml:space="preserve">, the selected CU will automatically set the Configuration attribute, which is assumed to be of the format </w:t>
        </w:r>
      </w:ins>
      <w:ins w:id="903" w:author="ADASE Richard R" w:date="2017-08-23T19:37:00Z">
        <w:r>
          <w:t>“</w:t>
        </w:r>
        <w:proofErr w:type="spellStart"/>
        <w:r>
          <w:rPr>
            <w:b/>
            <w:i/>
          </w:rPr>
          <w:t>x</w:t>
        </w:r>
        <w:r>
          <w:t>X</w:t>
        </w:r>
        <w:r>
          <w:rPr>
            <w:b/>
            <w:i/>
          </w:rPr>
          <w:t>y</w:t>
        </w:r>
        <w:proofErr w:type="spellEnd"/>
        <w:r>
          <w:t xml:space="preserve">”, where </w:t>
        </w:r>
        <w:r>
          <w:rPr>
            <w:b/>
            <w:i/>
          </w:rPr>
          <w:t>x</w:t>
        </w:r>
        <w:r>
          <w:t xml:space="preserve"> represents the </w:t>
        </w:r>
      </w:ins>
      <w:ins w:id="904" w:author="ADASE Richard R" w:date="2017-08-23T19:38:00Z">
        <w:r>
          <w:t xml:space="preserve">horizontal </w:t>
        </w:r>
      </w:ins>
      <w:ins w:id="905" w:author="ADASE Richard R" w:date="2017-08-23T19:37:00Z">
        <w:r>
          <w:t xml:space="preserve">number of Ducts </w:t>
        </w:r>
      </w:ins>
      <w:ins w:id="906" w:author="ADASE Richard R" w:date="2017-08-23T19:38:00Z">
        <w:r>
          <w:t xml:space="preserve">and </w:t>
        </w:r>
        <w:r>
          <w:rPr>
            <w:b/>
            <w:i/>
          </w:rPr>
          <w:t>y</w:t>
        </w:r>
        <w:r>
          <w:t xml:space="preserve"> represents the vertical number of Ducts.  For example, the Configuration “2X3” represents a grid of Ducts two across and three down.  When </w:t>
        </w:r>
      </w:ins>
      <w:ins w:id="907" w:author="ADASE Richard R" w:date="2017-08-23T19:39:00Z">
        <w:r>
          <w:t xml:space="preserve">the new Formation feature is saved, custom code automatically creates the proper number of Ducts, with attributes indicating the location </w:t>
        </w:r>
      </w:ins>
      <w:ins w:id="908" w:author="ADASE Richard R" w:date="2018-03-30T10:32:00Z">
        <w:r w:rsidR="00F22B2E">
          <w:t>of each</w:t>
        </w:r>
      </w:ins>
      <w:ins w:id="909" w:author="ADASE Richard R" w:date="2017-08-23T19:39:00Z">
        <w:r>
          <w:t xml:space="preserve"> one within the configured grid.  Ducts are automatically numbered starting with 1 in the upper left corner, then incrementally across the first row, then continuing from left to right across each </w:t>
        </w:r>
      </w:ins>
      <w:ins w:id="910" w:author="ADASE Richard R" w:date="2017-08-23T19:41:00Z">
        <w:r>
          <w:t>row downward.</w:t>
        </w:r>
      </w:ins>
    </w:p>
    <w:p w14:paraId="48614543" w14:textId="1298CFF3" w:rsidR="005C4EBF" w:rsidRDefault="005C4EBF" w:rsidP="005C4EBF">
      <w:pPr>
        <w:pStyle w:val="Heading4"/>
        <w:rPr>
          <w:ins w:id="911" w:author="ADASE Richard R" w:date="2017-07-18T13:20:00Z"/>
        </w:rPr>
      </w:pPr>
      <w:ins w:id="912" w:author="ADASE Richard R" w:date="2017-07-18T08:26:00Z">
        <w:r>
          <w:t>Duct</w:t>
        </w:r>
      </w:ins>
    </w:p>
    <w:p w14:paraId="0B6E5E3E" w14:textId="3F6B5C05" w:rsidR="0085176E" w:rsidRDefault="0085176E" w:rsidP="0085176E">
      <w:pPr>
        <w:pStyle w:val="NormalIndent"/>
        <w:rPr>
          <w:ins w:id="913" w:author="ADASE Richard R" w:date="2017-08-23T19:42:00Z"/>
        </w:rPr>
      </w:pPr>
      <w:ins w:id="914" w:author="ADASE Richard R" w:date="2017-07-18T13:20:00Z">
        <w:r>
          <w:t>Duct features are owned b</w:t>
        </w:r>
        <w:r w:rsidR="00232E1B">
          <w:t xml:space="preserve">y Formations.  They participate in the containment relationship, which allows </w:t>
        </w:r>
      </w:ins>
      <w:ins w:id="915" w:author="ADASE Richard R" w:date="2017-07-18T13:22:00Z">
        <w:r w:rsidR="00232E1B">
          <w:t xml:space="preserve">underground </w:t>
        </w:r>
      </w:ins>
      <w:ins w:id="916" w:author="ADASE Richard R" w:date="2017-07-18T13:20:00Z">
        <w:r w:rsidR="00232E1B">
          <w:t xml:space="preserve">conductors to be associated with </w:t>
        </w:r>
      </w:ins>
      <w:ins w:id="917" w:author="ADASE Richard R" w:date="2017-07-18T13:22:00Z">
        <w:r w:rsidR="00232E1B">
          <w:t>the</w:t>
        </w:r>
      </w:ins>
      <w:ins w:id="918" w:author="ADASE Richard R" w:date="2017-07-18T13:20:00Z">
        <w:r w:rsidR="00232E1B">
          <w:t xml:space="preserve"> </w:t>
        </w:r>
      </w:ins>
      <w:ins w:id="919" w:author="ADASE Richard R" w:date="2017-07-18T13:22:00Z">
        <w:r w:rsidR="00232E1B">
          <w:t>ducts that they pass through.</w:t>
        </w:r>
      </w:ins>
    </w:p>
    <w:p w14:paraId="14B60B6E" w14:textId="1660C089" w:rsidR="0097314B" w:rsidRDefault="0097314B" w:rsidP="0085176E">
      <w:pPr>
        <w:pStyle w:val="NormalIndent"/>
        <w:rPr>
          <w:ins w:id="920" w:author="ADASE Richard R" w:date="2017-07-18T08:26:00Z"/>
        </w:rPr>
      </w:pPr>
      <w:ins w:id="921" w:author="ADASE Richard R" w:date="2017-08-23T19:42:00Z">
        <w:r>
          <w:t xml:space="preserve">Ducts are not placed individually, but always as part of a Formation, </w:t>
        </w:r>
        <w:proofErr w:type="gramStart"/>
        <w:r>
          <w:t>in order to</w:t>
        </w:r>
        <w:proofErr w:type="gramEnd"/>
        <w:r>
          <w:t xml:space="preserve"> maintain the proper CUs.</w:t>
        </w:r>
      </w:ins>
    </w:p>
    <w:p w14:paraId="5E5DFD36" w14:textId="6EF6763A" w:rsidR="005C4EBF" w:rsidRDefault="005C4EBF" w:rsidP="005C4EBF">
      <w:pPr>
        <w:pStyle w:val="Heading4"/>
        <w:rPr>
          <w:ins w:id="922" w:author="ADASE Richard R" w:date="2017-07-18T13:24:00Z"/>
        </w:rPr>
      </w:pPr>
      <w:ins w:id="923" w:author="ADASE Richard R" w:date="2017-07-18T08:26:00Z">
        <w:r>
          <w:t>Inner Duct</w:t>
        </w:r>
      </w:ins>
    </w:p>
    <w:p w14:paraId="00227101" w14:textId="54822E80" w:rsidR="007667C1" w:rsidRDefault="007667C1" w:rsidP="007667C1">
      <w:pPr>
        <w:pStyle w:val="NormalIndent"/>
        <w:rPr>
          <w:ins w:id="924" w:author="ADASE Richard R" w:date="2017-07-18T08:26:00Z"/>
        </w:rPr>
      </w:pPr>
      <w:ins w:id="925" w:author="ADASE Richard R" w:date="2017-07-18T13:24:00Z">
        <w:r>
          <w:t xml:space="preserve">Inner Ducts are owned by </w:t>
        </w:r>
      </w:ins>
      <w:ins w:id="926" w:author="ADASE Richard R" w:date="2018-03-30T10:32:00Z">
        <w:r w:rsidR="00F22B2E">
          <w:t>Ducts and</w:t>
        </w:r>
      </w:ins>
      <w:ins w:id="927" w:author="ADASE Richard R" w:date="2017-07-18T13:24:00Z">
        <w:r>
          <w:t xml:space="preserve"> may be placed to separate fiber cables from electrical cables passing through the same duct.</w:t>
        </w:r>
      </w:ins>
    </w:p>
    <w:p w14:paraId="0724E26A" w14:textId="07964C2B" w:rsidR="005C4EBF" w:rsidRDefault="005C4EBF" w:rsidP="005C4EBF">
      <w:pPr>
        <w:pStyle w:val="Heading4"/>
        <w:rPr>
          <w:ins w:id="928" w:author="ADASE Richard R" w:date="2017-07-18T13:24:00Z"/>
        </w:rPr>
      </w:pPr>
      <w:ins w:id="929" w:author="ADASE Richard R" w:date="2017-07-18T08:26:00Z">
        <w:r>
          <w:t>Conduit</w:t>
        </w:r>
      </w:ins>
    </w:p>
    <w:p w14:paraId="2BF4CC30" w14:textId="5D1188A1" w:rsidR="007667C1" w:rsidRDefault="007667C1" w:rsidP="007667C1">
      <w:pPr>
        <w:pStyle w:val="NormalIndent"/>
        <w:rPr>
          <w:ins w:id="930" w:author="ADASE Richard R" w:date="2017-07-18T08:25:00Z"/>
        </w:rPr>
      </w:pPr>
      <w:ins w:id="931" w:author="ADASE Richard R" w:date="2017-07-18T13:25:00Z">
        <w:r>
          <w:t xml:space="preserve">Conduits features represent direct-buried conduits (as opposed to concrete-encased Ducts).  They do not participate in the </w:t>
        </w:r>
      </w:ins>
      <w:proofErr w:type="spellStart"/>
      <w:ins w:id="932" w:author="ADASE Richard R" w:date="2017-07-18T13:26:00Z">
        <w:r>
          <w:t>ductivity</w:t>
        </w:r>
        <w:proofErr w:type="spellEnd"/>
        <w:r>
          <w:t xml:space="preserve"> and containment relationships that Duct Banks and Ducts do.  Each instance of a Conduit represents a single </w:t>
        </w:r>
      </w:ins>
      <w:ins w:id="933" w:author="ADASE Richard R" w:date="2018-03-30T10:32:00Z">
        <w:r w:rsidR="00F22B2E">
          <w:t>tube and</w:t>
        </w:r>
      </w:ins>
      <w:ins w:id="934" w:author="ADASE Richard R" w:date="2017-07-18T13:26:00Z">
        <w:r>
          <w:t xml:space="preserve"> is drawn on the map as a separate line.</w:t>
        </w:r>
      </w:ins>
    </w:p>
    <w:p w14:paraId="6061E3BA" w14:textId="4E9F4871" w:rsidR="00082574" w:rsidRDefault="00082574" w:rsidP="005C4EBF">
      <w:pPr>
        <w:pStyle w:val="Heading4"/>
        <w:rPr>
          <w:ins w:id="935" w:author="Adase, Richard R" w:date="2017-05-09T13:39:00Z"/>
        </w:rPr>
      </w:pPr>
      <w:ins w:id="936" w:author="Adase, Richard R" w:date="2017-05-09T13:39:00Z">
        <w:del w:id="937" w:author="ADASE Richard R" w:date="2017-07-18T08:24:00Z">
          <w:r w:rsidDel="005C4EBF">
            <w:delText>Duct</w:delText>
          </w:r>
        </w:del>
      </w:ins>
      <w:ins w:id="938" w:author="ADASE Richard R" w:date="2017-07-18T08:24:00Z">
        <w:r w:rsidR="005C4EBF">
          <w:t>Junction</w:t>
        </w:r>
      </w:ins>
      <w:ins w:id="939" w:author="Adase, Richard R" w:date="2017-05-09T13:39:00Z">
        <w:r>
          <w:t xml:space="preserve"> Point</w:t>
        </w:r>
      </w:ins>
    </w:p>
    <w:p w14:paraId="4666E5D9" w14:textId="7FA70AE7" w:rsidR="00082574" w:rsidRDefault="00082574" w:rsidP="005C4EBF">
      <w:pPr>
        <w:pStyle w:val="NormalIndent"/>
        <w:rPr>
          <w:ins w:id="940" w:author="Adase, Richard R" w:date="2017-05-09T13:40:00Z"/>
        </w:rPr>
      </w:pPr>
      <w:ins w:id="941" w:author="Adase, Richard R" w:date="2017-05-09T13:39:00Z">
        <w:del w:id="942" w:author="ADASE Richard R" w:date="2017-07-18T08:25:00Z">
          <w:r w:rsidDel="005C4EBF">
            <w:delText>Duct</w:delText>
          </w:r>
        </w:del>
      </w:ins>
      <w:ins w:id="943" w:author="ADASE Richard R" w:date="2017-07-18T08:25:00Z">
        <w:r w:rsidR="005C4EBF">
          <w:t>Junction</w:t>
        </w:r>
      </w:ins>
      <w:ins w:id="944" w:author="Adase, Richard R" w:date="2017-05-09T13:39:00Z">
        <w:r>
          <w:t xml:space="preserve"> Points</w:t>
        </w:r>
      </w:ins>
      <w:ins w:id="945" w:author="Adase, Richard R" w:date="2017-05-09T13:40:00Z">
        <w:r w:rsidRPr="00082574">
          <w:t xml:space="preserve"> behave som</w:t>
        </w:r>
        <w:r w:rsidR="001F5BAD">
          <w:t>ething like a virtual manhole.</w:t>
        </w:r>
      </w:ins>
      <w:ins w:id="946" w:author="ADASE Richard R" w:date="2017-07-18T13:27:00Z">
        <w:r w:rsidR="0062181C">
          <w:t xml:space="preserve">  They may be connected to Duct Banks via </w:t>
        </w:r>
        <w:proofErr w:type="spellStart"/>
        <w:r w:rsidR="0062181C">
          <w:t>ductivity</w:t>
        </w:r>
        <w:proofErr w:type="spellEnd"/>
        <w:r w:rsidR="0062181C">
          <w:t xml:space="preserve">, </w:t>
        </w:r>
        <w:proofErr w:type="gramStart"/>
        <w:r w:rsidR="0062181C">
          <w:t>and also</w:t>
        </w:r>
        <w:proofErr w:type="gramEnd"/>
        <w:r w:rsidR="0062181C">
          <w:t xml:space="preserve"> may own Conduits at one end.</w:t>
        </w:r>
      </w:ins>
    </w:p>
    <w:p w14:paraId="518A12F9" w14:textId="6EB0FE0F" w:rsidR="00082574" w:rsidRDefault="00082574" w:rsidP="005C4EBF">
      <w:pPr>
        <w:pStyle w:val="NormalIndent"/>
        <w:rPr>
          <w:ins w:id="947" w:author="Adase, Richard R" w:date="2017-05-09T13:40:00Z"/>
        </w:rPr>
      </w:pPr>
      <w:ins w:id="948" w:author="Adase, Richard R" w:date="2017-05-09T13:40:00Z">
        <w:r w:rsidRPr="00082574">
          <w:t>One usage scenario is road crossings, where the material of a Duct</w:t>
        </w:r>
      </w:ins>
      <w:ins w:id="949" w:author="ADASE Richard R" w:date="2017-07-18T08:25:00Z">
        <w:r w:rsidR="005C4EBF">
          <w:t xml:space="preserve"> Bank</w:t>
        </w:r>
      </w:ins>
      <w:ins w:id="950" w:author="Adase, Richard R" w:date="2017-05-09T13:40:00Z">
        <w:r w:rsidRPr="00082574">
          <w:t xml:space="preserve"> changes as it passes through the bore under the road; a </w:t>
        </w:r>
      </w:ins>
      <w:proofErr w:type="spellStart"/>
      <w:ins w:id="951" w:author="ADASE Richard R" w:date="2017-07-18T08:25:00Z">
        <w:r w:rsidR="005C4EBF">
          <w:t>Junction</w:t>
        </w:r>
      </w:ins>
      <w:ins w:id="952" w:author="Adase, Richard R" w:date="2017-05-09T13:40:00Z">
        <w:del w:id="953" w:author="ADASE Richard R" w:date="2017-07-18T08:25:00Z">
          <w:r w:rsidRPr="00082574" w:rsidDel="005C4EBF">
            <w:delText xml:space="preserve">Duct </w:delText>
          </w:r>
        </w:del>
        <w:r w:rsidRPr="00082574">
          <w:t>Point</w:t>
        </w:r>
        <w:proofErr w:type="spellEnd"/>
        <w:r w:rsidRPr="00082574">
          <w:t xml:space="preserve"> at either side of the road would allow the Duct</w:t>
        </w:r>
      </w:ins>
      <w:ins w:id="954" w:author="ADASE Richard R" w:date="2017-07-18T08:25:00Z">
        <w:r w:rsidR="005C4EBF">
          <w:t xml:space="preserve"> Bank</w:t>
        </w:r>
      </w:ins>
      <w:ins w:id="955" w:author="Adase, Richard R" w:date="2017-05-09T13:40:00Z">
        <w:r w:rsidRPr="00082574">
          <w:t xml:space="preserve"> to be estimated in three separate pieces.  </w:t>
        </w:r>
      </w:ins>
    </w:p>
    <w:p w14:paraId="571A0C6A" w14:textId="36278742" w:rsidR="00082574" w:rsidRDefault="00082574" w:rsidP="005C4EBF">
      <w:pPr>
        <w:pStyle w:val="NormalIndent"/>
        <w:rPr>
          <w:ins w:id="956" w:author="Adase, Richard R" w:date="2017-05-09T13:40:00Z"/>
        </w:rPr>
      </w:pPr>
      <w:ins w:id="957" w:author="Adase, Richard R" w:date="2017-05-09T13:40:00Z">
        <w:r w:rsidRPr="00082574">
          <w:t xml:space="preserve">Another scenario involves Formations that start from one Manhole but split along the way and end at separate Manholes; in this case a </w:t>
        </w:r>
      </w:ins>
      <w:proofErr w:type="spellStart"/>
      <w:ins w:id="958" w:author="ADASE Richard R" w:date="2017-07-18T08:25:00Z">
        <w:r w:rsidR="005C4EBF">
          <w:t>Junction</w:t>
        </w:r>
      </w:ins>
      <w:ins w:id="959" w:author="Adase, Richard R" w:date="2017-05-09T13:40:00Z">
        <w:del w:id="960" w:author="ADASE Richard R" w:date="2017-07-18T08:25:00Z">
          <w:r w:rsidRPr="00082574" w:rsidDel="005C4EBF">
            <w:delText xml:space="preserve">Duct </w:delText>
          </w:r>
        </w:del>
        <w:r w:rsidRPr="00082574">
          <w:t>Point</w:t>
        </w:r>
        <w:proofErr w:type="spellEnd"/>
        <w:r w:rsidRPr="00082574">
          <w:t xml:space="preserve"> at the split would allow for estimation up to the point where the Formations share a common trench, and then separate Duct</w:t>
        </w:r>
      </w:ins>
      <w:ins w:id="961" w:author="ADASE Richard R" w:date="2017-07-18T08:25:00Z">
        <w:r w:rsidR="005C4EBF">
          <w:t xml:space="preserve"> Bank</w:t>
        </w:r>
      </w:ins>
      <w:ins w:id="962" w:author="Adase, Richard R" w:date="2017-05-09T13:40:00Z">
        <w:r w:rsidRPr="00082574">
          <w:t>s beyond that point to the destination Manholes.</w:t>
        </w:r>
      </w:ins>
    </w:p>
    <w:p w14:paraId="50AFDFBF" w14:textId="554DB85D" w:rsidR="00082574" w:rsidRDefault="00082574" w:rsidP="005C4EBF">
      <w:pPr>
        <w:pStyle w:val="NormalIndent"/>
        <w:rPr>
          <w:ins w:id="963" w:author="ADASE Richard R" w:date="2017-07-18T08:24:00Z"/>
        </w:rPr>
      </w:pPr>
      <w:ins w:id="964" w:author="Adase, Richard R" w:date="2017-05-09T13:40:00Z">
        <w:r w:rsidRPr="00082574">
          <w:t xml:space="preserve">A </w:t>
        </w:r>
      </w:ins>
      <w:proofErr w:type="spellStart"/>
      <w:ins w:id="965" w:author="ADASE Richard R" w:date="2017-07-18T08:25:00Z">
        <w:r w:rsidR="005C4EBF">
          <w:t>Junction</w:t>
        </w:r>
      </w:ins>
      <w:ins w:id="966" w:author="Adase, Richard R" w:date="2017-05-09T13:40:00Z">
        <w:del w:id="967" w:author="ADASE Richard R" w:date="2017-07-18T08:25:00Z">
          <w:r w:rsidRPr="00082574" w:rsidDel="005C4EBF">
            <w:delText xml:space="preserve">Duct </w:delText>
          </w:r>
        </w:del>
        <w:r w:rsidRPr="00082574">
          <w:t>Point</w:t>
        </w:r>
        <w:proofErr w:type="spellEnd"/>
        <w:r w:rsidRPr="00082574">
          <w:t xml:space="preserve"> may have an associated detail, but it is optional, and should not be created automatically.</w:t>
        </w:r>
      </w:ins>
    </w:p>
    <w:p w14:paraId="2F0356F5" w14:textId="6A32987A" w:rsidR="005C4EBF" w:rsidRDefault="005C4EBF" w:rsidP="0035325E">
      <w:pPr>
        <w:pStyle w:val="Heading3"/>
        <w:rPr>
          <w:ins w:id="968" w:author="ADASE Richard R" w:date="2017-07-18T08:26:00Z"/>
        </w:rPr>
      </w:pPr>
      <w:bookmarkStart w:id="969" w:name="_Toc510165693"/>
      <w:ins w:id="970" w:author="ADASE Richard R" w:date="2017-07-18T08:24:00Z">
        <w:r>
          <w:lastRenderedPageBreak/>
          <w:t>Metadata</w:t>
        </w:r>
      </w:ins>
      <w:bookmarkEnd w:id="969"/>
    </w:p>
    <w:p w14:paraId="42E9BEC4" w14:textId="4B3026A7" w:rsidR="008E70A1" w:rsidRDefault="008E70A1" w:rsidP="0035325E">
      <w:pPr>
        <w:pStyle w:val="NormalIndent"/>
        <w:rPr>
          <w:ins w:id="971" w:author="ADASE Richard R" w:date="2017-07-18T08:37:00Z"/>
        </w:rPr>
      </w:pPr>
      <w:ins w:id="972" w:author="ADASE Richard R" w:date="2017-07-18T08:35:00Z">
        <w:r w:rsidRPr="008E70A1">
          <w:rPr>
            <w:rStyle w:val="Strong"/>
            <w:b w:val="0"/>
          </w:rPr>
          <w:t>G/Technology</w:t>
        </w:r>
        <w:r>
          <w:t xml:space="preserve"> requires that the Duct feature include attributes to describe the row and column positions for both ends of the duct, with respect to the Formation.</w:t>
        </w:r>
      </w:ins>
    </w:p>
    <w:p w14:paraId="26BDE3F4" w14:textId="46BCAE08" w:rsidR="0035325E" w:rsidRDefault="008E70A1" w:rsidP="0035325E">
      <w:pPr>
        <w:pStyle w:val="NormalIndent"/>
        <w:rPr>
          <w:ins w:id="973" w:author="ADASE Richard R" w:date="2017-07-18T08:31:00Z"/>
        </w:rPr>
      </w:pPr>
      <w:ins w:id="974" w:author="ADASE Richard R" w:date="2017-07-18T08:36:00Z">
        <w:r>
          <w:t xml:space="preserve">If a user creates or repositions a duct using the Duct Configuration control, the appropriate geometry is marked as </w:t>
        </w:r>
        <w:r>
          <w:fldChar w:fldCharType="begin"/>
        </w:r>
        <w:r>
          <w:instrText xml:space="preserve"> HYPERLINK "javascript:toggleBlock('266304')" \o "stale graphics flag" \t "_self" </w:instrText>
        </w:r>
        <w:r>
          <w:fldChar w:fldCharType="separate"/>
        </w:r>
        <w:r>
          <w:rPr>
            <w:rStyle w:val="Hyperlink"/>
          </w:rPr>
          <w:t>stale</w:t>
        </w:r>
        <w:r>
          <w:fldChar w:fldCharType="end"/>
        </w:r>
        <w:r>
          <w:t xml:space="preserve">. </w:t>
        </w:r>
      </w:ins>
      <w:ins w:id="975" w:author="ADASE Richard R" w:date="2017-07-18T08:37:00Z">
        <w:r>
          <w:t xml:space="preserve"> </w:t>
        </w:r>
      </w:ins>
      <w:ins w:id="976" w:author="ADASE Richard R" w:date="2017-07-18T08:36:00Z">
        <w:r>
          <w:t>This assists in the incremental placement of the duct, because only stale ducts need to be placed and/or replaced</w:t>
        </w:r>
      </w:ins>
      <w:ins w:id="977" w:author="ADASE Richard R" w:date="2017-07-18T08:37:00Z">
        <w:r>
          <w:t>.  Therefore G/Technology also requires that the Duct and Formation features include stale flag attributes corresponding to both ends of the duct (</w:t>
        </w:r>
      </w:ins>
      <w:ins w:id="978" w:author="ADASE Richard R" w:date="2017-07-18T08:38:00Z">
        <w:r>
          <w:t>designated as “from” and “to”).</w:t>
        </w:r>
      </w:ins>
    </w:p>
    <w:p w14:paraId="50D3CC75" w14:textId="50B18416" w:rsidR="0035325E" w:rsidRDefault="0035325E" w:rsidP="0035325E">
      <w:pPr>
        <w:pStyle w:val="NormalIndent"/>
        <w:rPr>
          <w:ins w:id="979" w:author="ADASE Richard R" w:date="2017-07-18T08:31:00Z"/>
        </w:rPr>
      </w:pPr>
      <w:ins w:id="980" w:author="ADASE Richard R" w:date="2017-07-18T08:31:00Z">
        <w:r>
          <w:t xml:space="preserve">The following information is stored </w:t>
        </w:r>
      </w:ins>
      <w:ins w:id="981" w:author="ADASE Richard R" w:date="2017-07-18T08:33:00Z">
        <w:r w:rsidR="008E70A1">
          <w:t>G/Technology</w:t>
        </w:r>
      </w:ins>
      <w:ins w:id="982" w:author="ADASE Richard R" w:date="2017-07-18T08:31:00Z">
        <w:r>
          <w:t xml:space="preserve"> metadata table</w:t>
        </w:r>
      </w:ins>
      <w:ins w:id="983" w:author="ADASE Richard R" w:date="2017-07-18T08:33:00Z">
        <w:r w:rsidR="008E70A1">
          <w:t>s</w:t>
        </w:r>
      </w:ins>
      <w:ins w:id="984" w:author="ADASE Richard R" w:date="2017-07-18T08:31:00Z">
        <w:r>
          <w:t xml:space="preserve"> to support Duct Configuration functionality:</w:t>
        </w:r>
      </w:ins>
    </w:p>
    <w:tbl>
      <w:tblPr>
        <w:tblStyle w:val="TableINGRRows"/>
        <w:tblW w:w="0" w:type="auto"/>
        <w:tblInd w:w="1188" w:type="dxa"/>
        <w:tblLook w:val="04A0" w:firstRow="1" w:lastRow="0" w:firstColumn="1" w:lastColumn="0" w:noHBand="0" w:noVBand="1"/>
      </w:tblPr>
      <w:tblGrid>
        <w:gridCol w:w="1849"/>
        <w:gridCol w:w="2717"/>
        <w:gridCol w:w="3576"/>
      </w:tblGrid>
      <w:tr w:rsidR="008E70A1" w14:paraId="6A560909" w14:textId="77777777" w:rsidTr="008E70A1">
        <w:trPr>
          <w:cnfStyle w:val="100000000000" w:firstRow="1" w:lastRow="0" w:firstColumn="0" w:lastColumn="0" w:oddVBand="0" w:evenVBand="0" w:oddHBand="0" w:evenHBand="0" w:firstRowFirstColumn="0" w:firstRowLastColumn="0" w:lastRowFirstColumn="0" w:lastRowLastColumn="0"/>
          <w:ins w:id="985" w:author="ADASE Richard R" w:date="2017-07-18T08:31:00Z"/>
        </w:trPr>
        <w:tc>
          <w:tcPr>
            <w:tcW w:w="1858" w:type="dxa"/>
          </w:tcPr>
          <w:p w14:paraId="0C6B1E4C" w14:textId="5C697449" w:rsidR="008E70A1" w:rsidRDefault="008E70A1" w:rsidP="0035325E">
            <w:pPr>
              <w:pStyle w:val="NormalIndent"/>
              <w:ind w:left="0"/>
              <w:rPr>
                <w:ins w:id="986" w:author="ADASE Richard R" w:date="2017-07-18T08:34:00Z"/>
              </w:rPr>
            </w:pPr>
            <w:ins w:id="987" w:author="ADASE Richard R" w:date="2017-07-18T08:34:00Z">
              <w:r>
                <w:t>Table</w:t>
              </w:r>
            </w:ins>
          </w:p>
        </w:tc>
        <w:tc>
          <w:tcPr>
            <w:tcW w:w="2717" w:type="dxa"/>
          </w:tcPr>
          <w:p w14:paraId="19C43AA5" w14:textId="3E863260" w:rsidR="008E70A1" w:rsidRDefault="008E70A1" w:rsidP="0035325E">
            <w:pPr>
              <w:pStyle w:val="NormalIndent"/>
              <w:ind w:left="0"/>
              <w:rPr>
                <w:ins w:id="988" w:author="ADASE Richard R" w:date="2017-07-18T08:31:00Z"/>
              </w:rPr>
            </w:pPr>
            <w:ins w:id="989" w:author="ADASE Richard R" w:date="2017-07-18T08:34:00Z">
              <w:r>
                <w:t>Column</w:t>
              </w:r>
            </w:ins>
          </w:p>
        </w:tc>
        <w:tc>
          <w:tcPr>
            <w:tcW w:w="3813" w:type="dxa"/>
          </w:tcPr>
          <w:p w14:paraId="180A9DD7" w14:textId="0F9084E1" w:rsidR="008E70A1" w:rsidRDefault="008E70A1" w:rsidP="0035325E">
            <w:pPr>
              <w:pStyle w:val="NormalIndent"/>
              <w:ind w:left="0"/>
              <w:rPr>
                <w:ins w:id="990" w:author="ADASE Richard R" w:date="2017-07-18T08:31:00Z"/>
              </w:rPr>
            </w:pPr>
            <w:ins w:id="991" w:author="ADASE Richard R" w:date="2017-07-18T08:33:00Z">
              <w:r>
                <w:t>Value</w:t>
              </w:r>
            </w:ins>
          </w:p>
        </w:tc>
      </w:tr>
      <w:tr w:rsidR="008E70A1" w14:paraId="281FF1DE" w14:textId="77777777" w:rsidTr="008E70A1">
        <w:trPr>
          <w:ins w:id="992" w:author="ADASE Richard R" w:date="2017-07-18T08:31:00Z"/>
        </w:trPr>
        <w:tc>
          <w:tcPr>
            <w:tcW w:w="1858" w:type="dxa"/>
          </w:tcPr>
          <w:p w14:paraId="3E38BE21" w14:textId="1270892B" w:rsidR="008E70A1" w:rsidRDefault="008E70A1" w:rsidP="0035325E">
            <w:pPr>
              <w:pStyle w:val="NormalIndent"/>
              <w:ind w:left="0"/>
              <w:rPr>
                <w:ins w:id="993" w:author="ADASE Richard R" w:date="2017-07-18T08:34:00Z"/>
              </w:rPr>
            </w:pPr>
            <w:ins w:id="994" w:author="ADASE Richard R" w:date="2017-07-18T08:34:00Z">
              <w:r>
                <w:t>G3E_DUCT</w:t>
              </w:r>
            </w:ins>
          </w:p>
        </w:tc>
        <w:tc>
          <w:tcPr>
            <w:tcW w:w="2717" w:type="dxa"/>
          </w:tcPr>
          <w:p w14:paraId="01A58680" w14:textId="04760209" w:rsidR="008E70A1" w:rsidRDefault="008E70A1" w:rsidP="0035325E">
            <w:pPr>
              <w:pStyle w:val="NormalIndent"/>
              <w:ind w:left="0"/>
              <w:rPr>
                <w:ins w:id="995" w:author="ADASE Richard R" w:date="2017-07-18T08:31:00Z"/>
              </w:rPr>
            </w:pPr>
            <w:ins w:id="996" w:author="ADASE Richard R" w:date="2017-07-18T08:33:00Z">
              <w:r>
                <w:t>G3E_ASSIGNMENTANO</w:t>
              </w:r>
            </w:ins>
          </w:p>
        </w:tc>
        <w:tc>
          <w:tcPr>
            <w:tcW w:w="3813" w:type="dxa"/>
          </w:tcPr>
          <w:p w14:paraId="46258303" w14:textId="6D051EDA" w:rsidR="008E70A1" w:rsidRDefault="006A59F8" w:rsidP="0035325E">
            <w:pPr>
              <w:pStyle w:val="NormalIndent"/>
              <w:ind w:left="0"/>
              <w:rPr>
                <w:ins w:id="997" w:author="ADASE Richard R" w:date="2017-07-18T08:31:00Z"/>
              </w:rPr>
            </w:pPr>
            <w:ins w:id="998" w:author="ADASE Richard R" w:date="2017-07-18T08:47:00Z">
              <w:r>
                <w:t>Duct Attributes / Logical Assignment</w:t>
              </w:r>
            </w:ins>
          </w:p>
        </w:tc>
      </w:tr>
      <w:tr w:rsidR="008E70A1" w14:paraId="5B902E3C" w14:textId="77777777" w:rsidTr="008E70A1">
        <w:trPr>
          <w:ins w:id="999" w:author="ADASE Richard R" w:date="2017-07-18T08:31:00Z"/>
        </w:trPr>
        <w:tc>
          <w:tcPr>
            <w:tcW w:w="1858" w:type="dxa"/>
          </w:tcPr>
          <w:p w14:paraId="15030A6A" w14:textId="56731132" w:rsidR="008E70A1" w:rsidRDefault="008E70A1" w:rsidP="0035325E">
            <w:pPr>
              <w:pStyle w:val="NormalIndent"/>
              <w:ind w:left="0"/>
              <w:rPr>
                <w:ins w:id="1000" w:author="ADASE Richard R" w:date="2017-07-18T08:34:00Z"/>
              </w:rPr>
            </w:pPr>
            <w:ins w:id="1001" w:author="ADASE Richard R" w:date="2017-07-18T08:34:00Z">
              <w:r>
                <w:t>G3E_DUCT</w:t>
              </w:r>
            </w:ins>
          </w:p>
        </w:tc>
        <w:tc>
          <w:tcPr>
            <w:tcW w:w="2717" w:type="dxa"/>
          </w:tcPr>
          <w:p w14:paraId="6C8EA68A" w14:textId="21E2CDEF" w:rsidR="008E70A1" w:rsidRDefault="008E70A1" w:rsidP="0035325E">
            <w:pPr>
              <w:pStyle w:val="NormalIndent"/>
              <w:ind w:left="0"/>
              <w:rPr>
                <w:ins w:id="1002" w:author="ADASE Richard R" w:date="2017-07-18T08:31:00Z"/>
              </w:rPr>
            </w:pPr>
            <w:ins w:id="1003" w:author="ADASE Richard R" w:date="2017-07-18T08:33:00Z">
              <w:r>
                <w:t>G3E_FROMROWPOSANO</w:t>
              </w:r>
            </w:ins>
          </w:p>
        </w:tc>
        <w:tc>
          <w:tcPr>
            <w:tcW w:w="3813" w:type="dxa"/>
          </w:tcPr>
          <w:p w14:paraId="3797F49E" w14:textId="68A6B6F7" w:rsidR="008E70A1" w:rsidRDefault="006A59F8" w:rsidP="0035325E">
            <w:pPr>
              <w:pStyle w:val="NormalIndent"/>
              <w:ind w:left="0"/>
              <w:rPr>
                <w:ins w:id="1004" w:author="ADASE Richard R" w:date="2017-07-18T08:31:00Z"/>
              </w:rPr>
            </w:pPr>
            <w:ins w:id="1005" w:author="ADASE Richard R" w:date="2017-07-18T08:48:00Z">
              <w:r>
                <w:t>Duct Attributes / From Horizontal Position</w:t>
              </w:r>
            </w:ins>
          </w:p>
        </w:tc>
      </w:tr>
      <w:tr w:rsidR="008E70A1" w14:paraId="44F943E7" w14:textId="77777777" w:rsidTr="008E70A1">
        <w:trPr>
          <w:ins w:id="1006" w:author="ADASE Richard R" w:date="2017-07-18T08:31:00Z"/>
        </w:trPr>
        <w:tc>
          <w:tcPr>
            <w:tcW w:w="1858" w:type="dxa"/>
          </w:tcPr>
          <w:p w14:paraId="69C4AA32" w14:textId="6A37A8F2" w:rsidR="008E70A1" w:rsidRDefault="008E70A1" w:rsidP="0035325E">
            <w:pPr>
              <w:pStyle w:val="NormalIndent"/>
              <w:ind w:left="0"/>
              <w:rPr>
                <w:ins w:id="1007" w:author="ADASE Richard R" w:date="2017-07-18T08:34:00Z"/>
              </w:rPr>
            </w:pPr>
            <w:ins w:id="1008" w:author="ADASE Richard R" w:date="2017-07-18T08:34:00Z">
              <w:r>
                <w:t>G3E_DUCT</w:t>
              </w:r>
            </w:ins>
          </w:p>
        </w:tc>
        <w:tc>
          <w:tcPr>
            <w:tcW w:w="2717" w:type="dxa"/>
          </w:tcPr>
          <w:p w14:paraId="454A8FA9" w14:textId="30B34E04" w:rsidR="008E70A1" w:rsidRDefault="008E70A1" w:rsidP="0035325E">
            <w:pPr>
              <w:pStyle w:val="NormalIndent"/>
              <w:ind w:left="0"/>
              <w:rPr>
                <w:ins w:id="1009" w:author="ADASE Richard R" w:date="2017-07-18T08:31:00Z"/>
              </w:rPr>
            </w:pPr>
            <w:ins w:id="1010" w:author="ADASE Richard R" w:date="2017-07-18T08:33:00Z">
              <w:r>
                <w:t>G3E_FROMCOLPOSANO</w:t>
              </w:r>
            </w:ins>
          </w:p>
        </w:tc>
        <w:tc>
          <w:tcPr>
            <w:tcW w:w="3813" w:type="dxa"/>
          </w:tcPr>
          <w:p w14:paraId="58761465" w14:textId="5FA1C1E7" w:rsidR="008E70A1" w:rsidRDefault="006A59F8" w:rsidP="0035325E">
            <w:pPr>
              <w:pStyle w:val="NormalIndent"/>
              <w:ind w:left="0"/>
              <w:rPr>
                <w:ins w:id="1011" w:author="ADASE Richard R" w:date="2017-07-18T08:31:00Z"/>
              </w:rPr>
            </w:pPr>
            <w:ins w:id="1012" w:author="ADASE Richard R" w:date="2017-07-18T08:48:00Z">
              <w:r>
                <w:t>Duct Attributes / From Vertical Position</w:t>
              </w:r>
            </w:ins>
          </w:p>
        </w:tc>
      </w:tr>
      <w:tr w:rsidR="008E70A1" w14:paraId="0DF7D762" w14:textId="77777777" w:rsidTr="008E70A1">
        <w:trPr>
          <w:ins w:id="1013" w:author="ADASE Richard R" w:date="2017-07-18T08:31:00Z"/>
        </w:trPr>
        <w:tc>
          <w:tcPr>
            <w:tcW w:w="1858" w:type="dxa"/>
          </w:tcPr>
          <w:p w14:paraId="0BC24F24" w14:textId="5F205926" w:rsidR="008E70A1" w:rsidRDefault="008E70A1" w:rsidP="0035325E">
            <w:pPr>
              <w:pStyle w:val="NormalIndent"/>
              <w:ind w:left="0"/>
              <w:rPr>
                <w:ins w:id="1014" w:author="ADASE Richard R" w:date="2017-07-18T08:34:00Z"/>
              </w:rPr>
            </w:pPr>
            <w:ins w:id="1015" w:author="ADASE Richard R" w:date="2017-07-18T08:34:00Z">
              <w:r>
                <w:t>G3E_DUCT</w:t>
              </w:r>
            </w:ins>
          </w:p>
        </w:tc>
        <w:tc>
          <w:tcPr>
            <w:tcW w:w="2717" w:type="dxa"/>
          </w:tcPr>
          <w:p w14:paraId="29AECD43" w14:textId="38C22997" w:rsidR="008E70A1" w:rsidRDefault="008E70A1" w:rsidP="0035325E">
            <w:pPr>
              <w:pStyle w:val="NormalIndent"/>
              <w:ind w:left="0"/>
              <w:rPr>
                <w:ins w:id="1016" w:author="ADASE Richard R" w:date="2017-07-18T08:31:00Z"/>
              </w:rPr>
            </w:pPr>
            <w:ins w:id="1017" w:author="ADASE Richard R" w:date="2017-07-18T08:33:00Z">
              <w:r>
                <w:t>G3E_TOROWPOSANO</w:t>
              </w:r>
            </w:ins>
          </w:p>
        </w:tc>
        <w:tc>
          <w:tcPr>
            <w:tcW w:w="3813" w:type="dxa"/>
          </w:tcPr>
          <w:p w14:paraId="32053CBC" w14:textId="2B741558" w:rsidR="008E70A1" w:rsidRDefault="006A59F8" w:rsidP="0035325E">
            <w:pPr>
              <w:pStyle w:val="NormalIndent"/>
              <w:ind w:left="0"/>
              <w:rPr>
                <w:ins w:id="1018" w:author="ADASE Richard R" w:date="2017-07-18T08:31:00Z"/>
              </w:rPr>
            </w:pPr>
            <w:ins w:id="1019" w:author="ADASE Richard R" w:date="2017-07-18T08:48:00Z">
              <w:r>
                <w:t>Duct Attributes / To Horizontal Position</w:t>
              </w:r>
            </w:ins>
          </w:p>
        </w:tc>
      </w:tr>
      <w:tr w:rsidR="008E70A1" w14:paraId="75E69C8D" w14:textId="77777777" w:rsidTr="008E70A1">
        <w:trPr>
          <w:ins w:id="1020" w:author="ADASE Richard R" w:date="2017-07-18T08:31:00Z"/>
        </w:trPr>
        <w:tc>
          <w:tcPr>
            <w:tcW w:w="1858" w:type="dxa"/>
          </w:tcPr>
          <w:p w14:paraId="3F1CAFCC" w14:textId="1EDF5793" w:rsidR="008E70A1" w:rsidRDefault="008E70A1" w:rsidP="0035325E">
            <w:pPr>
              <w:pStyle w:val="NormalIndent"/>
              <w:ind w:left="0"/>
              <w:rPr>
                <w:ins w:id="1021" w:author="ADASE Richard R" w:date="2017-07-18T08:34:00Z"/>
              </w:rPr>
            </w:pPr>
            <w:ins w:id="1022" w:author="ADASE Richard R" w:date="2017-07-18T08:34:00Z">
              <w:r>
                <w:t>G3E_DUCT</w:t>
              </w:r>
            </w:ins>
          </w:p>
        </w:tc>
        <w:tc>
          <w:tcPr>
            <w:tcW w:w="2717" w:type="dxa"/>
          </w:tcPr>
          <w:p w14:paraId="780E9155" w14:textId="3862BDEB" w:rsidR="008E70A1" w:rsidRDefault="008E70A1" w:rsidP="0035325E">
            <w:pPr>
              <w:pStyle w:val="NormalIndent"/>
              <w:ind w:left="0"/>
              <w:rPr>
                <w:ins w:id="1023" w:author="ADASE Richard R" w:date="2017-07-18T08:31:00Z"/>
              </w:rPr>
            </w:pPr>
            <w:ins w:id="1024" w:author="ADASE Richard R" w:date="2017-07-18T08:33:00Z">
              <w:r>
                <w:t>G3E_TOCOLPOSANO</w:t>
              </w:r>
            </w:ins>
          </w:p>
        </w:tc>
        <w:tc>
          <w:tcPr>
            <w:tcW w:w="3813" w:type="dxa"/>
          </w:tcPr>
          <w:p w14:paraId="61EA55B3" w14:textId="7E3BE8CB" w:rsidR="008E70A1" w:rsidRDefault="006A59F8" w:rsidP="0035325E">
            <w:pPr>
              <w:pStyle w:val="NormalIndent"/>
              <w:ind w:left="0"/>
              <w:rPr>
                <w:ins w:id="1025" w:author="ADASE Richard R" w:date="2017-07-18T08:31:00Z"/>
              </w:rPr>
            </w:pPr>
            <w:ins w:id="1026" w:author="ADASE Richard R" w:date="2017-07-18T08:48:00Z">
              <w:r>
                <w:t>Duct Attributes / To Vertical Position</w:t>
              </w:r>
            </w:ins>
          </w:p>
        </w:tc>
      </w:tr>
      <w:tr w:rsidR="008E70A1" w14:paraId="1EF0986C" w14:textId="77777777" w:rsidTr="008E70A1">
        <w:trPr>
          <w:ins w:id="1027" w:author="ADASE Richard R" w:date="2017-07-18T08:31:00Z"/>
        </w:trPr>
        <w:tc>
          <w:tcPr>
            <w:tcW w:w="1858" w:type="dxa"/>
          </w:tcPr>
          <w:p w14:paraId="34EB2079" w14:textId="41407B3B" w:rsidR="008E70A1" w:rsidRDefault="008E70A1" w:rsidP="008E70A1">
            <w:pPr>
              <w:pStyle w:val="NormalIndent"/>
              <w:ind w:left="0"/>
              <w:rPr>
                <w:ins w:id="1028" w:author="ADASE Richard R" w:date="2017-07-18T08:34:00Z"/>
              </w:rPr>
            </w:pPr>
            <w:ins w:id="1029" w:author="ADASE Richard R" w:date="2017-07-18T08:34:00Z">
              <w:r>
                <w:t>G3E_DUCT</w:t>
              </w:r>
            </w:ins>
          </w:p>
        </w:tc>
        <w:tc>
          <w:tcPr>
            <w:tcW w:w="2717" w:type="dxa"/>
          </w:tcPr>
          <w:p w14:paraId="2B10B5F9" w14:textId="2D0D2B92" w:rsidR="008E70A1" w:rsidRDefault="008E70A1" w:rsidP="008E70A1">
            <w:pPr>
              <w:pStyle w:val="NormalIndent"/>
              <w:ind w:left="0"/>
              <w:rPr>
                <w:ins w:id="1030" w:author="ADASE Richard R" w:date="2017-07-18T08:31:00Z"/>
              </w:rPr>
            </w:pPr>
            <w:ins w:id="1031" w:author="ADASE Richard R" w:date="2017-07-18T08:34:00Z">
              <w:r>
                <w:t>G3E_FROMGEOMSTALEANO</w:t>
              </w:r>
            </w:ins>
          </w:p>
        </w:tc>
        <w:tc>
          <w:tcPr>
            <w:tcW w:w="3813" w:type="dxa"/>
          </w:tcPr>
          <w:p w14:paraId="3B21E8E6" w14:textId="35AB332C" w:rsidR="008E70A1" w:rsidRDefault="006A59F8" w:rsidP="008E70A1">
            <w:pPr>
              <w:pStyle w:val="NormalIndent"/>
              <w:ind w:left="0"/>
              <w:rPr>
                <w:ins w:id="1032" w:author="ADASE Richard R" w:date="2017-07-18T08:31:00Z"/>
              </w:rPr>
            </w:pPr>
            <w:ins w:id="1033" w:author="ADASE Richard R" w:date="2017-07-18T08:49:00Z">
              <w:r>
                <w:t>Duct Attributes / From Stale Flag</w:t>
              </w:r>
            </w:ins>
          </w:p>
        </w:tc>
      </w:tr>
      <w:tr w:rsidR="008E70A1" w14:paraId="68160FEF" w14:textId="77777777" w:rsidTr="008E70A1">
        <w:trPr>
          <w:ins w:id="1034" w:author="ADASE Richard R" w:date="2017-07-18T08:31:00Z"/>
        </w:trPr>
        <w:tc>
          <w:tcPr>
            <w:tcW w:w="1858" w:type="dxa"/>
          </w:tcPr>
          <w:p w14:paraId="0E1F1E7F" w14:textId="2370887C" w:rsidR="008E70A1" w:rsidRDefault="008E70A1" w:rsidP="008E70A1">
            <w:pPr>
              <w:pStyle w:val="NormalIndent"/>
              <w:ind w:left="0"/>
              <w:rPr>
                <w:ins w:id="1035" w:author="ADASE Richard R" w:date="2017-07-18T08:34:00Z"/>
              </w:rPr>
            </w:pPr>
            <w:ins w:id="1036" w:author="ADASE Richard R" w:date="2017-07-18T08:34:00Z">
              <w:r>
                <w:t>G3E_DUCT</w:t>
              </w:r>
            </w:ins>
          </w:p>
        </w:tc>
        <w:tc>
          <w:tcPr>
            <w:tcW w:w="2717" w:type="dxa"/>
          </w:tcPr>
          <w:p w14:paraId="0F142B0C" w14:textId="6D4D4160" w:rsidR="008E70A1" w:rsidRDefault="008E70A1" w:rsidP="008E70A1">
            <w:pPr>
              <w:pStyle w:val="NormalIndent"/>
              <w:ind w:left="0"/>
              <w:rPr>
                <w:ins w:id="1037" w:author="ADASE Richard R" w:date="2017-07-18T08:31:00Z"/>
              </w:rPr>
            </w:pPr>
            <w:ins w:id="1038" w:author="ADASE Richard R" w:date="2017-07-18T08:34:00Z">
              <w:r>
                <w:t>G3E_TOGEOMSTALEANO</w:t>
              </w:r>
            </w:ins>
          </w:p>
        </w:tc>
        <w:tc>
          <w:tcPr>
            <w:tcW w:w="3813" w:type="dxa"/>
          </w:tcPr>
          <w:p w14:paraId="13C42D99" w14:textId="11883178" w:rsidR="008E70A1" w:rsidRDefault="006A59F8" w:rsidP="008E70A1">
            <w:pPr>
              <w:pStyle w:val="NormalIndent"/>
              <w:ind w:left="0"/>
              <w:rPr>
                <w:ins w:id="1039" w:author="ADASE Richard R" w:date="2017-07-18T08:31:00Z"/>
              </w:rPr>
            </w:pPr>
            <w:ins w:id="1040" w:author="ADASE Richard R" w:date="2017-07-18T08:49:00Z">
              <w:r>
                <w:t>Duct Attributes / To Stale Flag</w:t>
              </w:r>
            </w:ins>
          </w:p>
        </w:tc>
      </w:tr>
      <w:tr w:rsidR="006A59F8" w14:paraId="4E0CEC56" w14:textId="77777777" w:rsidTr="008E70A1">
        <w:trPr>
          <w:ins w:id="1041" w:author="ADASE Richard R" w:date="2017-07-18T08:34:00Z"/>
        </w:trPr>
        <w:tc>
          <w:tcPr>
            <w:tcW w:w="1858" w:type="dxa"/>
          </w:tcPr>
          <w:p w14:paraId="63B9FA84" w14:textId="549D3CC5" w:rsidR="006A59F8" w:rsidRDefault="006A59F8" w:rsidP="006A59F8">
            <w:pPr>
              <w:pStyle w:val="NormalIndent"/>
              <w:ind w:left="0"/>
              <w:rPr>
                <w:ins w:id="1042" w:author="ADASE Richard R" w:date="2017-07-18T08:34:00Z"/>
              </w:rPr>
            </w:pPr>
            <w:ins w:id="1043" w:author="ADASE Richard R" w:date="2017-07-18T08:34:00Z">
              <w:r>
                <w:t>G3E_FORMATION</w:t>
              </w:r>
            </w:ins>
          </w:p>
        </w:tc>
        <w:tc>
          <w:tcPr>
            <w:tcW w:w="2717" w:type="dxa"/>
          </w:tcPr>
          <w:p w14:paraId="70CC94AF" w14:textId="12506C24" w:rsidR="006A59F8" w:rsidRDefault="006A59F8" w:rsidP="006A59F8">
            <w:pPr>
              <w:pStyle w:val="NormalIndent"/>
              <w:ind w:left="0"/>
              <w:rPr>
                <w:ins w:id="1044" w:author="ADASE Richard R" w:date="2017-07-18T08:34:00Z"/>
              </w:rPr>
            </w:pPr>
            <w:ins w:id="1045" w:author="ADASE Richard R" w:date="2017-07-18T08:34:00Z">
              <w:r>
                <w:t>G3E_FROMGEOMSTALEANO</w:t>
              </w:r>
            </w:ins>
          </w:p>
        </w:tc>
        <w:tc>
          <w:tcPr>
            <w:tcW w:w="3813" w:type="dxa"/>
          </w:tcPr>
          <w:p w14:paraId="7370EBA4" w14:textId="6816CD35" w:rsidR="006A59F8" w:rsidRDefault="006A59F8" w:rsidP="006A59F8">
            <w:pPr>
              <w:pStyle w:val="NormalIndent"/>
              <w:ind w:left="0"/>
              <w:rPr>
                <w:ins w:id="1046" w:author="ADASE Richard R" w:date="2017-07-18T08:34:00Z"/>
              </w:rPr>
            </w:pPr>
            <w:ins w:id="1047" w:author="ADASE Richard R" w:date="2017-07-18T08:49:00Z">
              <w:r>
                <w:t>Formation Attributes / From Stale Flag</w:t>
              </w:r>
            </w:ins>
          </w:p>
        </w:tc>
      </w:tr>
      <w:tr w:rsidR="006A59F8" w14:paraId="734D1391" w14:textId="77777777" w:rsidTr="008E70A1">
        <w:trPr>
          <w:ins w:id="1048" w:author="ADASE Richard R" w:date="2017-07-18T08:34:00Z"/>
        </w:trPr>
        <w:tc>
          <w:tcPr>
            <w:tcW w:w="1858" w:type="dxa"/>
          </w:tcPr>
          <w:p w14:paraId="78EC814A" w14:textId="0D588CC7" w:rsidR="006A59F8" w:rsidRDefault="006A59F8" w:rsidP="006A59F8">
            <w:pPr>
              <w:pStyle w:val="NormalIndent"/>
              <w:ind w:left="0"/>
              <w:rPr>
                <w:ins w:id="1049" w:author="ADASE Richard R" w:date="2017-07-18T08:34:00Z"/>
              </w:rPr>
            </w:pPr>
            <w:ins w:id="1050" w:author="ADASE Richard R" w:date="2017-07-18T08:34:00Z">
              <w:r>
                <w:t>G3E_FORMATION</w:t>
              </w:r>
            </w:ins>
          </w:p>
        </w:tc>
        <w:tc>
          <w:tcPr>
            <w:tcW w:w="2717" w:type="dxa"/>
          </w:tcPr>
          <w:p w14:paraId="2428E135" w14:textId="32515F6B" w:rsidR="006A59F8" w:rsidRDefault="006A59F8" w:rsidP="006A59F8">
            <w:pPr>
              <w:pStyle w:val="NormalIndent"/>
              <w:ind w:left="0"/>
              <w:rPr>
                <w:ins w:id="1051" w:author="ADASE Richard R" w:date="2017-07-18T08:34:00Z"/>
              </w:rPr>
            </w:pPr>
            <w:ins w:id="1052" w:author="ADASE Richard R" w:date="2017-07-18T08:34:00Z">
              <w:r>
                <w:t>G3E_TOGEOMSTALEANO</w:t>
              </w:r>
            </w:ins>
          </w:p>
        </w:tc>
        <w:tc>
          <w:tcPr>
            <w:tcW w:w="3813" w:type="dxa"/>
          </w:tcPr>
          <w:p w14:paraId="4F546254" w14:textId="29897A0F" w:rsidR="006A59F8" w:rsidRDefault="006A59F8" w:rsidP="006A59F8">
            <w:pPr>
              <w:pStyle w:val="NormalIndent"/>
              <w:ind w:left="0"/>
              <w:rPr>
                <w:ins w:id="1053" w:author="ADASE Richard R" w:date="2017-07-18T08:34:00Z"/>
              </w:rPr>
            </w:pPr>
            <w:ins w:id="1054" w:author="ADASE Richard R" w:date="2017-07-18T08:49:00Z">
              <w:r>
                <w:t>Formation Attributes / To Stale Flag</w:t>
              </w:r>
            </w:ins>
          </w:p>
        </w:tc>
      </w:tr>
    </w:tbl>
    <w:p w14:paraId="135FF6CE" w14:textId="16EF0C7F" w:rsidR="0035325E" w:rsidRPr="00082574" w:rsidRDefault="008E70A1" w:rsidP="0035325E">
      <w:pPr>
        <w:pStyle w:val="NormalIndent"/>
        <w:rPr>
          <w:ins w:id="1055" w:author="Adase, Richard R" w:date="2017-01-11T13:27:00Z"/>
        </w:rPr>
      </w:pPr>
      <w:ins w:id="1056" w:author="ADASE Richard R" w:date="2017-07-18T08:39:00Z">
        <w:r>
          <w:t xml:space="preserve">Note that the actual metadata values described above </w:t>
        </w:r>
      </w:ins>
      <w:ins w:id="1057" w:author="ADASE Richard R" w:date="2017-07-18T08:44:00Z">
        <w:r w:rsidR="006A59F8">
          <w:t>are stored as the attribute IDs (G3E_ANO) of the specified attributes.</w:t>
        </w:r>
      </w:ins>
    </w:p>
    <w:p w14:paraId="33F7792B" w14:textId="16C621F7" w:rsidR="00F31EF7" w:rsidRDefault="00F31EF7" w:rsidP="00F31EF7">
      <w:pPr>
        <w:pStyle w:val="Heading2"/>
        <w:rPr>
          <w:ins w:id="1058" w:author="Adase, Richard R" w:date="2017-05-09T13:05:00Z"/>
        </w:rPr>
      </w:pPr>
      <w:bookmarkStart w:id="1059" w:name="_Toc510165694"/>
      <w:ins w:id="1060" w:author="Adase, Richard R" w:date="2017-05-09T13:05:00Z">
        <w:r>
          <w:t>Miscellaneous Structure</w:t>
        </w:r>
        <w:bookmarkEnd w:id="1059"/>
      </w:ins>
    </w:p>
    <w:p w14:paraId="37F03FA3" w14:textId="4ADC794E" w:rsidR="00F31EF7" w:rsidRDefault="00F31EF7" w:rsidP="00F31EF7">
      <w:pPr>
        <w:rPr>
          <w:ins w:id="1061" w:author="Adase, Richard R" w:date="2017-05-09T13:07:00Z"/>
        </w:rPr>
      </w:pPr>
      <w:ins w:id="1062" w:author="Adase, Richard R" w:date="2017-05-09T13:05:00Z">
        <w:r>
          <w:t xml:space="preserve">Miscellaneous Structures are present in the system primarily to enforce ownership in places where </w:t>
        </w:r>
      </w:ins>
      <w:ins w:id="1063" w:author="Adase, Richard R" w:date="2017-05-09T13:06:00Z">
        <w:r>
          <w:t xml:space="preserve">the owning structure is not a typical </w:t>
        </w:r>
      </w:ins>
      <w:ins w:id="1064" w:author="Adase, Richard R" w:date="2017-05-09T13:07:00Z">
        <w:r>
          <w:t>feature.  They may have the following types:</w:t>
        </w:r>
      </w:ins>
    </w:p>
    <w:p w14:paraId="289A8491" w14:textId="2315D139" w:rsidR="00F31EF7" w:rsidRDefault="006A5CA8" w:rsidP="006A5CA8">
      <w:pPr>
        <w:pStyle w:val="Bullet"/>
        <w:rPr>
          <w:ins w:id="1065" w:author="Adase, Richard R" w:date="2017-05-09T13:07:00Z"/>
        </w:rPr>
      </w:pPr>
      <w:ins w:id="1066" w:author="Adase, Richard R" w:date="2017-05-09T13:07:00Z">
        <w:r>
          <w:rPr>
            <w:b/>
          </w:rPr>
          <w:t>Bridge</w:t>
        </w:r>
        <w:r>
          <w:t xml:space="preserve"> – Most commonly used for Street Lights.</w:t>
        </w:r>
      </w:ins>
    </w:p>
    <w:p w14:paraId="432CA72A" w14:textId="6B6FB5B8" w:rsidR="006A5CA8" w:rsidRDefault="006A5CA8" w:rsidP="006A5CA8">
      <w:pPr>
        <w:pStyle w:val="Bullet"/>
        <w:rPr>
          <w:ins w:id="1067" w:author="Adase, Richard R" w:date="2017-05-09T13:08:00Z"/>
        </w:rPr>
      </w:pPr>
      <w:commentRangeStart w:id="1068"/>
      <w:ins w:id="1069" w:author="Adase, Richard R" w:date="2017-05-09T13:07:00Z">
        <w:r>
          <w:rPr>
            <w:b/>
          </w:rPr>
          <w:t>Mid-span Tap</w:t>
        </w:r>
        <w:r w:rsidRPr="006A5CA8">
          <w:t xml:space="preserve"> </w:t>
        </w:r>
      </w:ins>
      <w:commentRangeEnd w:id="1068"/>
      <w:ins w:id="1070" w:author="Adase, Richard R" w:date="2017-05-09T13:09:00Z">
        <w:r>
          <w:rPr>
            <w:rStyle w:val="CommentReference"/>
          </w:rPr>
          <w:commentReference w:id="1068"/>
        </w:r>
      </w:ins>
      <w:ins w:id="1071" w:author="Adase, Richard R" w:date="2017-05-09T13:08:00Z">
        <w:r w:rsidRPr="006A5CA8">
          <w:t>–</w:t>
        </w:r>
      </w:ins>
      <w:ins w:id="1072" w:author="Adase, Richard R" w:date="2017-05-09T13:07:00Z">
        <w:r w:rsidRPr="006A5CA8">
          <w:t xml:space="preserve"> Represents </w:t>
        </w:r>
      </w:ins>
      <w:ins w:id="1073" w:author="Adase, Richard R" w:date="2017-05-09T13:08:00Z">
        <w:r>
          <w:t>a virtual structure to own the point where overhead conductors are tapped.</w:t>
        </w:r>
      </w:ins>
    </w:p>
    <w:p w14:paraId="2EF7972F" w14:textId="7AB6B158" w:rsidR="006A5CA8" w:rsidRDefault="006A5CA8" w:rsidP="006A5CA8">
      <w:pPr>
        <w:pStyle w:val="Bullet"/>
        <w:rPr>
          <w:ins w:id="1074" w:author="ADASE Richard R" w:date="2018-02-23T16:49:00Z"/>
        </w:rPr>
      </w:pPr>
      <w:ins w:id="1075" w:author="Adase, Richard R" w:date="2017-05-09T13:08:00Z">
        <w:r>
          <w:rPr>
            <w:b/>
          </w:rPr>
          <w:t xml:space="preserve">Other </w:t>
        </w:r>
        <w:r>
          <w:t xml:space="preserve">– Other types of </w:t>
        </w:r>
      </w:ins>
      <w:ins w:id="1076" w:author="Adase, Richard R" w:date="2017-05-09T13:09:00Z">
        <w:r>
          <w:t xml:space="preserve">unspecified </w:t>
        </w:r>
      </w:ins>
      <w:ins w:id="1077" w:author="Adase, Richard R" w:date="2017-05-09T13:08:00Z">
        <w:r>
          <w:t>structures.</w:t>
        </w:r>
      </w:ins>
    </w:p>
    <w:p w14:paraId="4DBE7F0B" w14:textId="5A541E6D" w:rsidR="00350D8F" w:rsidRDefault="00350D8F" w:rsidP="00350D8F">
      <w:pPr>
        <w:pStyle w:val="Heading2"/>
        <w:rPr>
          <w:ins w:id="1078" w:author="ADASE Richard R" w:date="2018-02-23T16:49:00Z"/>
        </w:rPr>
      </w:pPr>
      <w:bookmarkStart w:id="1079" w:name="_Ref507167937"/>
      <w:bookmarkStart w:id="1080" w:name="_Toc510165695"/>
      <w:ins w:id="1081" w:author="ADASE Richard R" w:date="2018-02-23T16:49:00Z">
        <w:r>
          <w:t>Permanent Note</w:t>
        </w:r>
        <w:bookmarkEnd w:id="1079"/>
        <w:bookmarkEnd w:id="1080"/>
      </w:ins>
    </w:p>
    <w:p w14:paraId="6FDA1E34" w14:textId="77777777" w:rsidR="00350D8F" w:rsidRDefault="00350D8F" w:rsidP="00350D8F">
      <w:pPr>
        <w:rPr>
          <w:ins w:id="1082" w:author="ADASE Richard R" w:date="2018-02-23T16:49:00Z"/>
        </w:rPr>
      </w:pPr>
      <w:ins w:id="1083" w:author="ADASE Richard R" w:date="2018-02-23T16:49:00Z">
        <w:r>
          <w:t>The user will be able to place a feature called P</w:t>
        </w:r>
        <w:r w:rsidRPr="00C66AF8">
          <w:t xml:space="preserve">ermanent </w:t>
        </w:r>
        <w:r>
          <w:t>N</w:t>
        </w:r>
        <w:r w:rsidRPr="00C66AF8">
          <w:t>ote</w:t>
        </w:r>
        <w:r>
          <w:t xml:space="preserve"> to display text annotation on the map that is unrelated to any specific feature</w:t>
        </w:r>
        <w:r w:rsidRPr="00C66AF8">
          <w:t xml:space="preserve">.  If a </w:t>
        </w:r>
        <w:r>
          <w:t>P</w:t>
        </w:r>
        <w:r w:rsidRPr="00C66AF8">
          <w:t xml:space="preserve">ermanent </w:t>
        </w:r>
        <w:r>
          <w:t>N</w:t>
        </w:r>
        <w:r w:rsidRPr="00C66AF8">
          <w:t xml:space="preserve">ote is added </w:t>
        </w:r>
        <w:r>
          <w:t>in the context of</w:t>
        </w:r>
        <w:r w:rsidRPr="00C66AF8">
          <w:t xml:space="preserve"> a WR, </w:t>
        </w:r>
        <w:r>
          <w:t>it</w:t>
        </w:r>
        <w:r w:rsidRPr="00C66AF8">
          <w:t xml:space="preserve"> will not be </w:t>
        </w:r>
        <w:r>
          <w:t xml:space="preserve">posted </w:t>
        </w:r>
        <w:r w:rsidRPr="00C66AF8">
          <w:t>until approval</w:t>
        </w:r>
        <w:r>
          <w:t xml:space="preserve"> of that WR, and not visible to other users until that occurs</w:t>
        </w:r>
        <w:r w:rsidRPr="00C66AF8">
          <w:t xml:space="preserve">. </w:t>
        </w:r>
        <w:r>
          <w:t xml:space="preserve"> </w:t>
        </w:r>
        <w:r w:rsidRPr="00C66AF8">
          <w:t>Th</w:t>
        </w:r>
        <w:r>
          <w:t>e</w:t>
        </w:r>
        <w:r w:rsidRPr="00C66AF8">
          <w:t xml:space="preserve"> note will remain on the map beyond closing of the WR.</w:t>
        </w:r>
      </w:ins>
    </w:p>
    <w:p w14:paraId="68203355" w14:textId="77D095FA" w:rsidR="00350D8F" w:rsidRPr="00F31EF7" w:rsidRDefault="00350D8F" w:rsidP="00350D8F">
      <w:pPr>
        <w:rPr>
          <w:ins w:id="1084" w:author="Adase, Richard R" w:date="2017-01-17T15:59:00Z"/>
        </w:rPr>
      </w:pPr>
      <w:ins w:id="1085" w:author="ADASE Richard R" w:date="2018-02-23T16:49:00Z">
        <w:r>
          <w:lastRenderedPageBreak/>
          <w:t>Permanent Notes may be deleted</w:t>
        </w:r>
        <w:r w:rsidRPr="00C66AF8">
          <w:t xml:space="preserve"> from the master map</w:t>
        </w:r>
        <w:r>
          <w:t>, but only within the context of a WR.  Removed notes</w:t>
        </w:r>
        <w:r w:rsidRPr="00C66AF8">
          <w:t xml:space="preserve"> </w:t>
        </w:r>
        <w:r>
          <w:t>are deleted</w:t>
        </w:r>
        <w:r w:rsidRPr="00C66AF8">
          <w:t xml:space="preserve"> from the master map upon WR approval</w:t>
        </w:r>
        <w:r>
          <w:t>.</w:t>
        </w:r>
      </w:ins>
    </w:p>
    <w:p w14:paraId="2F36FBEC" w14:textId="7BB96803" w:rsidR="001269CA" w:rsidRDefault="001269CA" w:rsidP="0044057D">
      <w:pPr>
        <w:pStyle w:val="Heading2"/>
        <w:rPr>
          <w:ins w:id="1086" w:author="ADASE Richard R" w:date="2018-03-30T09:36:00Z"/>
        </w:rPr>
      </w:pPr>
      <w:bookmarkStart w:id="1087" w:name="_Ref487706789"/>
      <w:bookmarkStart w:id="1088" w:name="_Toc510165696"/>
      <w:ins w:id="1089" w:author="ADASE Richard R" w:date="2018-03-30T09:36:00Z">
        <w:r>
          <w:t>Plotting Boundary</w:t>
        </w:r>
      </w:ins>
    </w:p>
    <w:p w14:paraId="0358681E" w14:textId="4241983D" w:rsidR="00D408F2" w:rsidRDefault="001269CA" w:rsidP="001269CA">
      <w:pPr>
        <w:rPr>
          <w:ins w:id="1090" w:author="ADASE Richard R" w:date="2018-03-30T09:43:00Z"/>
        </w:rPr>
      </w:pPr>
      <w:ins w:id="1091" w:author="ADASE Richard R" w:date="2018-03-30T09:36:00Z">
        <w:r>
          <w:t>The Plotting Boundary feature class is used to spe</w:t>
        </w:r>
      </w:ins>
      <w:ins w:id="1092" w:author="ADASE Richard R" w:date="2018-03-30T09:37:00Z">
        <w:r>
          <w:t>cify areas of the map from which plots may be generated</w:t>
        </w:r>
      </w:ins>
      <w:ins w:id="1093" w:author="ADASE Richard R" w:date="2018-03-30T09:42:00Z">
        <w:r>
          <w:t>, including constr</w:t>
        </w:r>
        <w:r w:rsidR="00D408F2">
          <w:t>uction prints for specified WRs</w:t>
        </w:r>
      </w:ins>
      <w:ins w:id="1094" w:author="ADASE Richard R" w:date="2018-03-30T09:43:00Z">
        <w:r w:rsidR="00D408F2">
          <w:t xml:space="preserve"> and automatically generated feeder maps.</w:t>
        </w:r>
      </w:ins>
    </w:p>
    <w:p w14:paraId="697A3C37" w14:textId="0594432A" w:rsidR="00D408F2" w:rsidRPr="00907DEF" w:rsidRDefault="00D408F2" w:rsidP="001269CA">
      <w:pPr>
        <w:rPr>
          <w:ins w:id="1095" w:author="ADASE Richard R" w:date="2018-03-30T09:36:00Z"/>
        </w:rPr>
      </w:pPr>
      <w:ins w:id="1096" w:author="ADASE Richard R" w:date="2018-03-30T09:43:00Z">
        <w:r>
          <w:t xml:space="preserve">For more information about Plotting Boundary </w:t>
        </w:r>
      </w:ins>
      <w:ins w:id="1097" w:author="ADASE Richard R" w:date="2018-03-30T10:07:00Z">
        <w:r w:rsidR="00907DEF">
          <w:t xml:space="preserve">placement, refer to </w:t>
        </w:r>
        <w:r w:rsidR="00907DEF">
          <w:rPr>
            <w:i/>
          </w:rPr>
          <w:t>Map Printing DDD</w:t>
        </w:r>
        <w:r w:rsidR="00907DEF">
          <w:t>.</w:t>
        </w:r>
      </w:ins>
    </w:p>
    <w:p w14:paraId="74F815EA" w14:textId="1EEE18B8" w:rsidR="00A00DF4" w:rsidRDefault="00A00DF4" w:rsidP="0044057D">
      <w:pPr>
        <w:pStyle w:val="Heading2"/>
        <w:rPr>
          <w:ins w:id="1098" w:author="Adase, Richard R" w:date="2017-07-13T10:42:00Z"/>
        </w:rPr>
      </w:pPr>
      <w:ins w:id="1099" w:author="Adase, Richard R" w:date="2017-07-13T10:42:00Z">
        <w:r>
          <w:t>Pole</w:t>
        </w:r>
        <w:bookmarkEnd w:id="1087"/>
        <w:bookmarkEnd w:id="1088"/>
      </w:ins>
    </w:p>
    <w:p w14:paraId="6C6DB5E1" w14:textId="035CB79F" w:rsidR="00A00DF4" w:rsidRDefault="00A00DF4" w:rsidP="00A00DF4">
      <w:pPr>
        <w:keepNext/>
        <w:rPr>
          <w:ins w:id="1100" w:author="Adase, Richard R" w:date="2017-07-13T10:43:00Z"/>
        </w:rPr>
      </w:pPr>
      <w:ins w:id="1101" w:author="Adase, Richard R" w:date="2017-07-13T10:42:00Z">
        <w:r>
          <w:t>The definition of the Pole feature</w:t>
        </w:r>
      </w:ins>
      <w:ins w:id="1102" w:author="Adase, Richard R" w:date="2017-07-13T10:43:00Z">
        <w:r>
          <w:t xml:space="preserve"> class includes several synthesized components that bear further explanation.</w:t>
        </w:r>
      </w:ins>
    </w:p>
    <w:p w14:paraId="5CF8AC4C" w14:textId="6F3FAE38" w:rsidR="00A00DF4" w:rsidRDefault="00A00DF4" w:rsidP="00301BDD">
      <w:pPr>
        <w:pStyle w:val="Bullet"/>
        <w:rPr>
          <w:ins w:id="1103" w:author="Adase, Richard R" w:date="2017-07-13T10:46:00Z"/>
        </w:rPr>
      </w:pPr>
      <w:ins w:id="1104" w:author="Adase, Richard R" w:date="2017-07-13T10:46:00Z">
        <w:r w:rsidRPr="00E97C72">
          <w:rPr>
            <w:b/>
            <w:i/>
          </w:rPr>
          <w:t>Pole Height Label</w:t>
        </w:r>
        <w:r>
          <w:t xml:space="preserve"> – </w:t>
        </w:r>
      </w:ins>
      <w:ins w:id="1105" w:author="Adase, Richard R" w:date="2017-07-13T10:51:00Z">
        <w:r>
          <w:t xml:space="preserve">Some Poles require their height to be displayed along with the symbol.  Rather than </w:t>
        </w:r>
      </w:ins>
      <w:ins w:id="1106" w:author="Adase, Richard R" w:date="2017-07-13T10:52:00Z">
        <w:r>
          <w:t xml:space="preserve">create multiple symbols that include the height text, a synthesized label component is used to draw the text at a fixed offset from the symbol, and only displayed </w:t>
        </w:r>
        <w:r w:rsidR="00E97C72">
          <w:t>for those cases where the symbology rules require height to be denoted.</w:t>
        </w:r>
      </w:ins>
    </w:p>
    <w:p w14:paraId="6FF12513" w14:textId="4B349B0A" w:rsidR="00A00DF4" w:rsidRDefault="00A00DF4" w:rsidP="00301BDD">
      <w:pPr>
        <w:pStyle w:val="Bullet"/>
        <w:rPr>
          <w:ins w:id="1107" w:author="Adase, Richard R" w:date="2017-07-13T10:50:00Z"/>
        </w:rPr>
      </w:pPr>
      <w:ins w:id="1108" w:author="Adase, Richard R" w:date="2017-07-13T10:46:00Z">
        <w:r w:rsidRPr="00E97C72">
          <w:rPr>
            <w:b/>
            <w:i/>
          </w:rPr>
          <w:t>Pole Active Permit Symbol</w:t>
        </w:r>
        <w:r>
          <w:t xml:space="preserve"> </w:t>
        </w:r>
      </w:ins>
      <w:ins w:id="1109" w:author="Adase, Richard R" w:date="2017-07-13T10:47:00Z">
        <w:r>
          <w:t>–</w:t>
        </w:r>
      </w:ins>
      <w:ins w:id="1110" w:author="Adase, Richard R" w:date="2017-07-13T10:46:00Z">
        <w:r>
          <w:t xml:space="preserve"> </w:t>
        </w:r>
      </w:ins>
      <w:ins w:id="1111" w:author="Adase, Richard R" w:date="2017-07-13T10:53:00Z">
        <w:r w:rsidR="00E97C72">
          <w:t xml:space="preserve">When a Pole has an active Joint Use permit associated with it, this component appears as a filled orange </w:t>
        </w:r>
      </w:ins>
      <w:ins w:id="1112" w:author="Adase, Richard R" w:date="2017-07-13T11:12:00Z">
        <w:r w:rsidR="005F2C0B">
          <w:t>hexagon</w:t>
        </w:r>
      </w:ins>
      <w:ins w:id="1113" w:author="Adase, Richard R" w:date="2017-07-13T10:53:00Z">
        <w:r w:rsidR="00E97C72">
          <w:t xml:space="preserve">, drawn under the Pole as a backdrop.  (Note that this was designed as an alternative to creating a Joint Use Permit Boundary feature; instead of drawing a boundary around all Poles included on a permit, users may run a query to select all Poles on that permit, fit those Poles </w:t>
        </w:r>
      </w:ins>
      <w:ins w:id="1114" w:author="Adase, Richard R" w:date="2017-07-13T10:56:00Z">
        <w:r w:rsidR="00E97C72">
          <w:t>to the map window, and use these permit symbols to visualize which poles are affected.)</w:t>
        </w:r>
      </w:ins>
    </w:p>
    <w:p w14:paraId="3E3261F0" w14:textId="1C4EBEDB" w:rsidR="00A00DF4" w:rsidRPr="00A00DF4" w:rsidRDefault="00A00DF4" w:rsidP="00301BDD">
      <w:pPr>
        <w:pStyle w:val="Bullet"/>
        <w:rPr>
          <w:ins w:id="1115" w:author="Adase, Richard R" w:date="2017-07-13T10:42:00Z"/>
        </w:rPr>
      </w:pPr>
      <w:ins w:id="1116" w:author="Adase, Richard R" w:date="2017-07-13T10:50:00Z">
        <w:r w:rsidRPr="00E97C72">
          <w:rPr>
            <w:b/>
            <w:i/>
          </w:rPr>
          <w:t>Proposed Symbol</w:t>
        </w:r>
        <w:r>
          <w:t xml:space="preserve"> – See section </w:t>
        </w:r>
        <w:r>
          <w:fldChar w:fldCharType="begin"/>
        </w:r>
        <w:r>
          <w:instrText xml:space="preserve"> REF _Ref487706375 \r \h </w:instrText>
        </w:r>
      </w:ins>
      <w:r w:rsidR="00301BDD">
        <w:instrText xml:space="preserve"> \* MERGEFORMAT </w:instrText>
      </w:r>
      <w:r>
        <w:fldChar w:fldCharType="separate"/>
      </w:r>
      <w:ins w:id="1117" w:author="ADASE Richard R" w:date="2018-03-30T10:39:00Z">
        <w:r w:rsidR="00350855">
          <w:t>3.4</w:t>
        </w:r>
      </w:ins>
      <w:ins w:id="1118" w:author="Adase, Richard R" w:date="2017-07-13T10:50:00Z">
        <w:del w:id="1119" w:author="ADASE Richard R" w:date="2018-03-30T10:39:00Z">
          <w:r w:rsidDel="00350855">
            <w:delText>3.3</w:delText>
          </w:r>
        </w:del>
        <w:r>
          <w:fldChar w:fldCharType="end"/>
        </w:r>
        <w:r>
          <w:t xml:space="preserve"> below.</w:t>
        </w:r>
      </w:ins>
    </w:p>
    <w:p w14:paraId="4A26F165" w14:textId="508631BD" w:rsidR="0044057D" w:rsidRDefault="0044057D" w:rsidP="0044057D">
      <w:pPr>
        <w:pStyle w:val="Heading2"/>
        <w:rPr>
          <w:ins w:id="1120" w:author="Adase, Richard R" w:date="2017-05-09T12:43:00Z"/>
        </w:rPr>
      </w:pPr>
      <w:bookmarkStart w:id="1121" w:name="_Toc510165697"/>
      <w:bookmarkStart w:id="1122" w:name="_Ref510170611"/>
      <w:ins w:id="1123" w:author="Adase, Richard R" w:date="2017-05-09T12:43:00Z">
        <w:r>
          <w:t>Primary</w:t>
        </w:r>
      </w:ins>
      <w:ins w:id="1124" w:author="Adase, Richard R" w:date="2017-05-09T13:20:00Z">
        <w:r w:rsidR="00737203">
          <w:t>/Secondary</w:t>
        </w:r>
      </w:ins>
      <w:ins w:id="1125" w:author="Adase, Richard R" w:date="2017-05-09T12:43:00Z">
        <w:r>
          <w:t xml:space="preserve"> Conductor Node</w:t>
        </w:r>
        <w:bookmarkEnd w:id="1121"/>
        <w:bookmarkEnd w:id="1122"/>
      </w:ins>
    </w:p>
    <w:p w14:paraId="2F7BA44B" w14:textId="1676F2ED" w:rsidR="0044057D" w:rsidRDefault="0044057D" w:rsidP="0044057D">
      <w:pPr>
        <w:rPr>
          <w:ins w:id="1126" w:author="Adase, Richard R" w:date="2017-05-09T12:44:00Z"/>
        </w:rPr>
      </w:pPr>
      <w:ins w:id="1127" w:author="Adase, Richard R" w:date="2017-05-09T12:43:00Z">
        <w:r>
          <w:t xml:space="preserve">Primary </w:t>
        </w:r>
      </w:ins>
      <w:ins w:id="1128" w:author="Adase, Richard R" w:date="2017-05-09T13:20:00Z">
        <w:r w:rsidR="00737203">
          <w:t xml:space="preserve">and Secondary </w:t>
        </w:r>
      </w:ins>
      <w:ins w:id="1129" w:author="Adase, Richard R" w:date="2017-05-09T12:44:00Z">
        <w:r>
          <w:t>C</w:t>
        </w:r>
      </w:ins>
      <w:ins w:id="1130" w:author="Adase, Richard R" w:date="2017-05-09T12:43:00Z">
        <w:r>
          <w:t xml:space="preserve">onductor </w:t>
        </w:r>
      </w:ins>
      <w:ins w:id="1131" w:author="Adase, Richard R" w:date="2017-05-09T12:44:00Z">
        <w:r>
          <w:t>N</w:t>
        </w:r>
      </w:ins>
      <w:ins w:id="1132" w:author="Adase, Richard R" w:date="2017-05-09T12:43:00Z">
        <w:r>
          <w:t>odes</w:t>
        </w:r>
      </w:ins>
      <w:ins w:id="1133" w:author="Adase, Richard R" w:date="2017-05-09T12:44:00Z">
        <w:r>
          <w:t xml:space="preserve"> are virtual features, meaning they do not represent a physical asset, and are not managed as part of WMIS estimation.</w:t>
        </w:r>
      </w:ins>
      <w:ins w:id="1134" w:author="Adase, Richard R" w:date="2017-05-09T12:48:00Z">
        <w:r w:rsidR="00CE210A">
          <w:t xml:space="preserve">  </w:t>
        </w:r>
      </w:ins>
      <w:ins w:id="1135" w:author="Adase, Richard R" w:date="2017-05-09T13:20:00Z">
        <w:r w:rsidR="00737203">
          <w:t>Each is</w:t>
        </w:r>
      </w:ins>
      <w:ins w:id="1136" w:author="Adase, Richard R" w:date="2017-05-09T12:48:00Z">
        <w:r w:rsidR="00CE210A">
          <w:t xml:space="preserve"> modeled with a single connectivity node.</w:t>
        </w:r>
      </w:ins>
      <w:ins w:id="1137" w:author="Adase, Richard R" w:date="2017-05-09T13:20:00Z">
        <w:r w:rsidR="00737203">
          <w:t xml:space="preserve">  Primary and Secondary are split into two separate feature classes </w:t>
        </w:r>
        <w:proofErr w:type="gramStart"/>
        <w:r w:rsidR="00737203">
          <w:t>in order to</w:t>
        </w:r>
        <w:proofErr w:type="gramEnd"/>
        <w:r w:rsidR="00737203">
          <w:t xml:space="preserve"> prevent primary features from being connected directly to secondary features.</w:t>
        </w:r>
      </w:ins>
    </w:p>
    <w:p w14:paraId="6C612A52" w14:textId="6C521F06" w:rsidR="0044057D" w:rsidRPr="0044057D" w:rsidRDefault="0044057D" w:rsidP="0044057D">
      <w:pPr>
        <w:rPr>
          <w:ins w:id="1138" w:author="Adase, Richard R" w:date="2017-05-09T12:43:00Z"/>
        </w:rPr>
      </w:pPr>
      <w:ins w:id="1139" w:author="Adase, Richard R" w:date="2017-05-09T12:45:00Z">
        <w:r>
          <w:t xml:space="preserve">Primary </w:t>
        </w:r>
      </w:ins>
      <w:ins w:id="1140" w:author="Adase, Richard R" w:date="2017-05-09T13:21:00Z">
        <w:r w:rsidR="00737203">
          <w:t xml:space="preserve">and Secondary </w:t>
        </w:r>
      </w:ins>
      <w:ins w:id="1141" w:author="Adase, Richard R" w:date="2017-05-09T12:45:00Z">
        <w:r>
          <w:t xml:space="preserve">Conductor Nodes may be one of the following </w:t>
        </w:r>
        <w:commentRangeStart w:id="1142"/>
        <w:r>
          <w:t>types</w:t>
        </w:r>
      </w:ins>
      <w:commentRangeEnd w:id="1142"/>
      <w:ins w:id="1143" w:author="Adase, Richard R" w:date="2017-05-09T13:16:00Z">
        <w:r w:rsidR="006A5CA8">
          <w:rPr>
            <w:rStyle w:val="CommentReference"/>
          </w:rPr>
          <w:commentReference w:id="1142"/>
        </w:r>
      </w:ins>
      <w:ins w:id="1144" w:author="Adase, Richard R" w:date="2017-05-09T12:45:00Z">
        <w:r>
          <w:t>:</w:t>
        </w:r>
      </w:ins>
    </w:p>
    <w:p w14:paraId="2D24FE02" w14:textId="257D1A79" w:rsidR="0044057D" w:rsidRPr="0044057D" w:rsidRDefault="0044057D" w:rsidP="0044057D">
      <w:pPr>
        <w:pStyle w:val="Bullet"/>
        <w:rPr>
          <w:ins w:id="1145" w:author="Adase, Richard R" w:date="2017-05-09T12:43:00Z"/>
          <w:rFonts w:ascii="Times New Roman" w:hAnsi="Times New Roman"/>
          <w:sz w:val="24"/>
          <w:szCs w:val="24"/>
        </w:rPr>
      </w:pPr>
      <w:ins w:id="1146" w:author="Adase, Richard R" w:date="2017-05-09T12:43:00Z">
        <w:r w:rsidRPr="00737203">
          <w:rPr>
            <w:b/>
          </w:rPr>
          <w:t>Dead End</w:t>
        </w:r>
      </w:ins>
      <w:ins w:id="1147" w:author="Adase, Richard R" w:date="2017-05-09T12:47:00Z">
        <w:r w:rsidR="00CE210A">
          <w:t xml:space="preserve"> – </w:t>
        </w:r>
      </w:ins>
      <w:ins w:id="1148" w:author="Adase, Richard R" w:date="2017-05-09T12:49:00Z">
        <w:r w:rsidR="00CE210A">
          <w:t>Placed by the user</w:t>
        </w:r>
      </w:ins>
      <w:ins w:id="1149" w:author="Adase, Richard R" w:date="2017-05-09T12:48:00Z">
        <w:r w:rsidR="00CE210A">
          <w:t xml:space="preserve"> at the end of a conductor to denote an intentional end of the line, as distinguished from accidentally or improperly unconnected conductors.</w:t>
        </w:r>
      </w:ins>
      <w:ins w:id="1150" w:author="Adase, Richard R" w:date="2017-05-09T13:24:00Z">
        <w:r w:rsidR="00737203">
          <w:t xml:space="preserve">  Also helps distinguish unconnected conductors ending at the same structure.</w:t>
        </w:r>
      </w:ins>
    </w:p>
    <w:p w14:paraId="22E8AD56" w14:textId="1E7E4211" w:rsidR="0044057D" w:rsidRPr="00737203" w:rsidRDefault="0044057D" w:rsidP="00737203">
      <w:pPr>
        <w:pStyle w:val="Bullet"/>
        <w:rPr>
          <w:ins w:id="1151" w:author="Adase, Richard R" w:date="2017-05-09T12:43:00Z"/>
          <w:rFonts w:ascii="Times New Roman" w:hAnsi="Times New Roman"/>
          <w:sz w:val="24"/>
          <w:szCs w:val="24"/>
        </w:rPr>
      </w:pPr>
      <w:ins w:id="1152" w:author="Adase, Richard R" w:date="2017-05-09T12:43:00Z">
        <w:r w:rsidRPr="00737203">
          <w:rPr>
            <w:b/>
          </w:rPr>
          <w:t>Conductor Change</w:t>
        </w:r>
      </w:ins>
      <w:ins w:id="1153" w:author="Adase, Richard R" w:date="2017-05-09T13:18:00Z">
        <w:r w:rsidR="00737203" w:rsidRPr="00737203">
          <w:t xml:space="preserve"> – Indicates</w:t>
        </w:r>
        <w:r w:rsidR="00737203" w:rsidRPr="00737203">
          <w:rPr>
            <w:b/>
          </w:rPr>
          <w:t xml:space="preserve"> </w:t>
        </w:r>
      </w:ins>
      <w:ins w:id="1154" w:author="Adase, Richard R" w:date="2017-05-09T12:43:00Z">
        <w:r w:rsidRPr="0044057D">
          <w:t>two Primary Conductors directly connected with different sizes</w:t>
        </w:r>
      </w:ins>
      <w:ins w:id="1155" w:author="Adase, Richard R" w:date="2017-05-09T13:18:00Z">
        <w:r w:rsidR="00737203">
          <w:t>.</w:t>
        </w:r>
      </w:ins>
    </w:p>
    <w:p w14:paraId="3202C63B" w14:textId="0741464F" w:rsidR="0044057D" w:rsidRDefault="0044057D" w:rsidP="0044057D">
      <w:pPr>
        <w:pStyle w:val="Bullet"/>
        <w:rPr>
          <w:ins w:id="1156" w:author="Adase, Richard R" w:date="2017-07-07T12:10:00Z"/>
        </w:rPr>
      </w:pPr>
      <w:ins w:id="1157" w:author="Adase, Richard R" w:date="2017-05-09T12:43:00Z">
        <w:r w:rsidRPr="006A5CA8">
          <w:rPr>
            <w:b/>
          </w:rPr>
          <w:t>Jump-over</w:t>
        </w:r>
      </w:ins>
      <w:ins w:id="1158" w:author="Adase, Richard R" w:date="2017-05-09T13:14:00Z">
        <w:r w:rsidR="006A5CA8" w:rsidRPr="006A5CA8">
          <w:t xml:space="preserve"> – </w:t>
        </w:r>
      </w:ins>
      <w:ins w:id="1159" w:author="Adase, Richard R" w:date="2017-05-09T13:15:00Z">
        <w:r w:rsidR="006A5CA8">
          <w:t>Helps clarify when</w:t>
        </w:r>
      </w:ins>
      <w:ins w:id="1160" w:author="Adase, Richard R" w:date="2017-05-09T13:14:00Z">
        <w:r w:rsidR="006A5CA8" w:rsidRPr="006A5CA8">
          <w:t xml:space="preserve"> </w:t>
        </w:r>
        <w:r w:rsidR="006A5CA8">
          <w:t xml:space="preserve">multiple </w:t>
        </w:r>
      </w:ins>
      <w:ins w:id="1161" w:author="Adase, Richard R" w:date="2017-05-09T13:15:00Z">
        <w:r w:rsidR="006A5CA8">
          <w:t>circuits cross in different directions at a common structure; depicted as a small inline half-circle.</w:t>
        </w:r>
      </w:ins>
    </w:p>
    <w:p w14:paraId="681D989B" w14:textId="6879A934" w:rsidR="005E56A2" w:rsidRPr="00970C60" w:rsidRDefault="005E56A2" w:rsidP="0044057D">
      <w:pPr>
        <w:pStyle w:val="Bullet"/>
        <w:rPr>
          <w:ins w:id="1162" w:author="Adase, Richard R" w:date="2017-05-09T13:28:00Z"/>
        </w:rPr>
      </w:pPr>
      <w:commentRangeStart w:id="1163"/>
      <w:ins w:id="1164" w:author="Adase, Richard R" w:date="2017-07-07T12:11:00Z">
        <w:r>
          <w:rPr>
            <w:b/>
          </w:rPr>
          <w:t>Open Point</w:t>
        </w:r>
        <w:r>
          <w:t xml:space="preserve"> </w:t>
        </w:r>
      </w:ins>
      <w:ins w:id="1165" w:author="Adase, Richard R" w:date="2017-07-07T12:12:00Z">
        <w:r>
          <w:t>–</w:t>
        </w:r>
      </w:ins>
      <w:ins w:id="1166" w:author="Adase, Richard R" w:date="2017-07-07T12:11:00Z">
        <w:r>
          <w:t xml:space="preserve"> </w:t>
        </w:r>
      </w:ins>
      <w:ins w:id="1167" w:author="Adase, Richard R" w:date="2017-07-07T12:12:00Z">
        <w:r>
          <w:t xml:space="preserve">An Open Point may be placed </w:t>
        </w:r>
      </w:ins>
      <w:ins w:id="1168" w:author="Adase, Richard R" w:date="2017-07-07T12:13:00Z">
        <w:r>
          <w:t>between</w:t>
        </w:r>
      </w:ins>
      <w:ins w:id="1169" w:author="Adase, Richard R" w:date="2017-07-07T12:12:00Z">
        <w:r>
          <w:t xml:space="preserve"> two Secondary Conductors that are</w:t>
        </w:r>
      </w:ins>
      <w:ins w:id="1170" w:author="Adase, Richard R" w:date="2017-07-07T12:13:00Z">
        <w:r>
          <w:t xml:space="preserve"> fed by different transformers.</w:t>
        </w:r>
      </w:ins>
      <w:ins w:id="1171" w:author="Adase, Richard R" w:date="2017-07-07T12:14:00Z">
        <w:r>
          <w:t xml:space="preserve">  The </w:t>
        </w:r>
      </w:ins>
      <w:ins w:id="1172" w:author="Adase, Richard R" w:date="2017-07-07T12:15:00Z">
        <w:r>
          <w:t xml:space="preserve">feature’s connectivity status is always open, and the </w:t>
        </w:r>
      </w:ins>
      <w:ins w:id="1173" w:author="Adase, Richard R" w:date="2017-07-07T12:14:00Z">
        <w:r>
          <w:t xml:space="preserve">symbol </w:t>
        </w:r>
      </w:ins>
      <w:ins w:id="1174" w:author="Adase, Richard R" w:date="2017-07-07T12:15:00Z">
        <w:r>
          <w:t>denotes</w:t>
        </w:r>
      </w:ins>
      <w:ins w:id="1175" w:author="Adase, Richard R" w:date="2017-07-07T12:14:00Z">
        <w:r>
          <w:t xml:space="preserve"> the fact that two conductors at the same structure are not truly connected.</w:t>
        </w:r>
      </w:ins>
      <w:commentRangeEnd w:id="1163"/>
      <w:r w:rsidR="008B58BE">
        <w:rPr>
          <w:rStyle w:val="CommentReference"/>
        </w:rPr>
        <w:commentReference w:id="1163"/>
      </w:r>
    </w:p>
    <w:p w14:paraId="731A7328" w14:textId="77777777" w:rsidR="00970C60" w:rsidRDefault="00970C60" w:rsidP="00970C60">
      <w:pPr>
        <w:pStyle w:val="Heading2"/>
        <w:rPr>
          <w:ins w:id="1176" w:author="Adase, Richard R" w:date="2017-05-09T13:29:00Z"/>
        </w:rPr>
      </w:pPr>
      <w:bookmarkStart w:id="1177" w:name="_Ref487565019"/>
      <w:bookmarkStart w:id="1178" w:name="_Toc510165698"/>
      <w:commentRangeStart w:id="1179"/>
      <w:commentRangeStart w:id="1180"/>
      <w:commentRangeStart w:id="1181"/>
      <w:ins w:id="1182" w:author="Adase, Richard R" w:date="2017-05-09T13:29:00Z">
        <w:r>
          <w:t>Service Point</w:t>
        </w:r>
        <w:commentRangeEnd w:id="1179"/>
        <w:r>
          <w:rPr>
            <w:rStyle w:val="CommentReference"/>
            <w:rFonts w:ascii="Arial" w:hAnsi="Arial"/>
            <w:b w:val="0"/>
            <w:bCs w:val="0"/>
            <w:iCs w:val="0"/>
            <w:color w:val="auto"/>
            <w:szCs w:val="20"/>
          </w:rPr>
          <w:commentReference w:id="1179"/>
        </w:r>
      </w:ins>
      <w:commentRangeEnd w:id="1180"/>
      <w:r w:rsidR="00501AB1">
        <w:rPr>
          <w:rStyle w:val="CommentReference"/>
          <w:rFonts w:ascii="Arial" w:hAnsi="Arial"/>
          <w:b w:val="0"/>
          <w:bCs w:val="0"/>
          <w:iCs w:val="0"/>
          <w:color w:val="auto"/>
          <w:szCs w:val="20"/>
        </w:rPr>
        <w:commentReference w:id="1180"/>
      </w:r>
      <w:bookmarkEnd w:id="1177"/>
      <w:bookmarkEnd w:id="1178"/>
      <w:commentRangeEnd w:id="1181"/>
      <w:r w:rsidR="00C577B7">
        <w:rPr>
          <w:rStyle w:val="CommentReference"/>
          <w:rFonts w:ascii="Arial" w:hAnsi="Arial"/>
          <w:b w:val="0"/>
          <w:bCs w:val="0"/>
          <w:iCs w:val="0"/>
          <w:color w:val="auto"/>
          <w:szCs w:val="20"/>
        </w:rPr>
        <w:commentReference w:id="1181"/>
      </w:r>
    </w:p>
    <w:p w14:paraId="69635157" w14:textId="5CE5E34F" w:rsidR="001F5BAD" w:rsidRDefault="001F5BAD" w:rsidP="001F5BAD">
      <w:pPr>
        <w:rPr>
          <w:ins w:id="1183" w:author="Adase, Richard R" w:date="2017-07-11T15:53:00Z"/>
        </w:rPr>
      </w:pPr>
      <w:bookmarkStart w:id="1184" w:name="_Ref472432272"/>
      <w:ins w:id="1185" w:author="Adase, Richard R" w:date="2017-07-11T15:53:00Z">
        <w:r>
          <w:t xml:space="preserve">A Service Point </w:t>
        </w:r>
      </w:ins>
      <w:ins w:id="1186" w:author="Adase, Richard R" w:date="2017-07-11T15:54:00Z">
        <w:r>
          <w:t xml:space="preserve">represents a location where electrical service is </w:t>
        </w:r>
        <w:del w:id="1187" w:author="ADASE Richard R" w:date="2018-03-30T10:54:00Z">
          <w:r w:rsidDel="002D1442">
            <w:delText>provided, and</w:delText>
          </w:r>
        </w:del>
      </w:ins>
      <w:ins w:id="1188" w:author="ADASE Richard R" w:date="2018-03-30T10:54:00Z">
        <w:r w:rsidR="002D1442">
          <w:t>provided and</w:t>
        </w:r>
      </w:ins>
      <w:ins w:id="1189" w:author="Adase, Richard R" w:date="2017-07-11T15:54:00Z">
        <w:r>
          <w:t xml:space="preserve"> </w:t>
        </w:r>
      </w:ins>
      <w:ins w:id="1190" w:author="Adase, Richard R" w:date="2017-07-11T15:55:00Z">
        <w:r>
          <w:t>is</w:t>
        </w:r>
      </w:ins>
      <w:ins w:id="1191" w:author="Adase, Richard R" w:date="2017-07-11T15:54:00Z">
        <w:r>
          <w:t xml:space="preserve"> an endpoint of the connectivity model.  </w:t>
        </w:r>
      </w:ins>
      <w:ins w:id="1192" w:author="Adase, Richard R" w:date="2017-07-11T15:55:00Z">
        <w:r>
          <w:t>Each Service Point may include one or more Premises, which are modeled as repeating non-graphic components.  The graphic symbol for the Service Point represents the type of Premise or Premises.  A sin</w:t>
        </w:r>
      </w:ins>
      <w:ins w:id="1193" w:author="Adase, Richard R" w:date="2017-07-11T15:56:00Z">
        <w:r>
          <w:t xml:space="preserve">gle label shows partial address information; </w:t>
        </w:r>
      </w:ins>
      <w:ins w:id="1194" w:author="Adase, Richard R" w:date="2017-07-11T15:57:00Z">
        <w:r>
          <w:t>the new system no longer uses multiple labels to denote individual Premises.</w:t>
        </w:r>
      </w:ins>
    </w:p>
    <w:bookmarkEnd w:id="1184"/>
    <w:p w14:paraId="74EA806D" w14:textId="3764F8BF" w:rsidR="00970C60" w:rsidDel="006F2E4D" w:rsidRDefault="00970C60" w:rsidP="001F5BAD">
      <w:pPr>
        <w:rPr>
          <w:ins w:id="1195" w:author="Adase, Richard R" w:date="2017-05-09T13:29:00Z"/>
          <w:del w:id="1196" w:author="ADASE Richard R" w:date="2018-02-23T13:26:00Z"/>
        </w:rPr>
      </w:pPr>
      <w:ins w:id="1197" w:author="Adase, Richard R" w:date="2017-05-09T13:29:00Z">
        <w:del w:id="1198" w:author="ADASE Richard R" w:date="2018-02-23T13:26:00Z">
          <w:r w:rsidDel="006F2E4D">
            <w:lastRenderedPageBreak/>
            <w:delText xml:space="preserve">In order to meet business requirements, the Premise </w:delText>
          </w:r>
        </w:del>
      </w:ins>
      <w:ins w:id="1199" w:author="Adase, Richard R" w:date="2017-07-11T15:57:00Z">
        <w:del w:id="1200" w:author="ADASE Richard R" w:date="2018-02-23T13:26:00Z">
          <w:r w:rsidR="001F5BAD" w:rsidDel="006F2E4D">
            <w:delText>component</w:delText>
          </w:r>
        </w:del>
      </w:ins>
      <w:ins w:id="1201" w:author="Adase, Richard R" w:date="2017-05-09T13:29:00Z">
        <w:del w:id="1202" w:author="ADASE Richard R" w:date="2018-02-23T13:26:00Z">
          <w:r w:rsidDel="006F2E4D">
            <w:delText xml:space="preserve"> has been modeled with the following attributes required:</w:delText>
          </w:r>
        </w:del>
      </w:ins>
    </w:p>
    <w:p w14:paraId="634DC23E" w14:textId="31F415D2" w:rsidR="00970C60" w:rsidDel="006F2E4D" w:rsidRDefault="00C96FBD" w:rsidP="00ED38DC">
      <w:pPr>
        <w:pStyle w:val="NormalIndent"/>
        <w:numPr>
          <w:ilvl w:val="0"/>
          <w:numId w:val="17"/>
        </w:numPr>
        <w:rPr>
          <w:ins w:id="1203" w:author="Adase, Richard R" w:date="2017-05-09T13:29:00Z"/>
          <w:del w:id="1204" w:author="ADASE Richard R" w:date="2018-02-23T13:26:00Z"/>
        </w:rPr>
      </w:pPr>
      <w:ins w:id="1205" w:author="Adase, Richard R" w:date="2017-07-11T19:35:00Z">
        <w:del w:id="1206" w:author="ADASE Richard R" w:date="2018-02-23T13:26:00Z">
          <w:r w:rsidDel="006F2E4D">
            <w:delText>Premise Number</w:delText>
          </w:r>
        </w:del>
      </w:ins>
      <w:ins w:id="1207" w:author="Adase, Richard R" w:date="2017-05-09T13:29:00Z">
        <w:del w:id="1208" w:author="ADASE Richard R" w:date="2018-02-23T13:26:00Z">
          <w:r w:rsidR="00970C60" w:rsidDel="006F2E4D">
            <w:delText xml:space="preserve"> (BR 0.1.11.F16)</w:delText>
          </w:r>
        </w:del>
      </w:ins>
    </w:p>
    <w:p w14:paraId="472F0D35" w14:textId="3BC065F0" w:rsidR="00970C60" w:rsidRPr="006A5CA8" w:rsidRDefault="0016567E" w:rsidP="006F2E4D">
      <w:pPr>
        <w:rPr>
          <w:ins w:id="1209" w:author="Adase, Richard R" w:date="2017-05-09T12:43:00Z"/>
        </w:rPr>
      </w:pPr>
      <w:ins w:id="1210" w:author="Adase, Richard R" w:date="2017-06-16T13:35:00Z">
        <w:r>
          <w:t>Premise components of the Service Point feature include a</w:t>
        </w:r>
      </w:ins>
      <w:ins w:id="1211" w:author="ADASE Richard R" w:date="2018-02-23T13:26:00Z">
        <w:r w:rsidR="006F2E4D">
          <w:t>n</w:t>
        </w:r>
      </w:ins>
      <w:ins w:id="1212" w:author="Adase, Richard R" w:date="2017-06-16T13:35:00Z">
        <w:r>
          <w:t xml:space="preserve"> </w:t>
        </w:r>
        <w:del w:id="1213" w:author="ADASE Richard R" w:date="2018-02-23T13:26:00Z">
          <w:r w:rsidDel="006F2E4D">
            <w:delText xml:space="preserve">required </w:delText>
          </w:r>
        </w:del>
        <w:r>
          <w:t xml:space="preserve">attribute to store the </w:t>
        </w:r>
      </w:ins>
      <w:ins w:id="1214" w:author="Adase, Richard R" w:date="2017-07-11T19:35:00Z">
        <w:del w:id="1215" w:author="ADASE Richard R" w:date="2018-02-23T13:19:00Z">
          <w:r w:rsidR="00C96FBD" w:rsidDel="006F2E4D">
            <w:delText xml:space="preserve">Premise Number (based on </w:delText>
          </w:r>
        </w:del>
      </w:ins>
      <w:ins w:id="1216" w:author="Adase, Richard R" w:date="2017-06-16T13:35:00Z">
        <w:r>
          <w:t>ESI Location</w:t>
        </w:r>
      </w:ins>
      <w:ins w:id="1217" w:author="Adase, Richard R" w:date="2017-07-11T19:35:00Z">
        <w:del w:id="1218" w:author="ADASE Richard R" w:date="2018-02-23T13:19:00Z">
          <w:r w:rsidR="00C96FBD" w:rsidDel="006F2E4D">
            <w:delText>)</w:delText>
          </w:r>
        </w:del>
      </w:ins>
      <w:ins w:id="1219" w:author="Adase, Richard R" w:date="2017-06-16T13:35:00Z">
        <w:r>
          <w:t>.  These values are managed by CC&amp;</w:t>
        </w:r>
        <w:del w:id="1220" w:author="ADASE Richard R" w:date="2018-03-30T10:57:00Z">
          <w:r w:rsidDel="00C577B7">
            <w:delText>B, and</w:delText>
          </w:r>
        </w:del>
      </w:ins>
      <w:ins w:id="1221" w:author="ADASE Richard R" w:date="2018-03-30T10:57:00Z">
        <w:r w:rsidR="00C577B7">
          <w:t>B and</w:t>
        </w:r>
      </w:ins>
      <w:ins w:id="1222" w:author="Adase, Richard R" w:date="2017-06-16T13:35:00Z">
        <w:r>
          <w:t xml:space="preserve"> provided to designers via email upon request.  </w:t>
        </w:r>
        <w:del w:id="1223" w:author="ADASE Richard R" w:date="2018-02-23T13:27:00Z">
          <w:r w:rsidDel="006F2E4D">
            <w:delText>By configuring t</w:delText>
          </w:r>
        </w:del>
        <w:del w:id="1224" w:author="ADASE Richard R" w:date="2018-02-23T13:30:00Z">
          <w:r w:rsidDel="007C3839">
            <w:delText xml:space="preserve">his attribute in metadata as required, users will encounter a P1 validation error for a given Service Point if any of its Premises are missing an </w:delText>
          </w:r>
        </w:del>
      </w:ins>
      <w:ins w:id="1225" w:author="Adase, Richard R" w:date="2017-07-11T19:35:00Z">
        <w:del w:id="1226" w:author="ADASE Richard R" w:date="2018-02-23T13:28:00Z">
          <w:r w:rsidR="00C96FBD" w:rsidDel="006F2E4D">
            <w:delText>Premise Number</w:delText>
          </w:r>
        </w:del>
      </w:ins>
      <w:ins w:id="1227" w:author="ADASE Richard R" w:date="2018-02-23T13:29:00Z">
        <w:r w:rsidR="006F2E4D">
          <w:t xml:space="preserve">This attribute is not configured as required, but users may encounter custom validation errors </w:t>
        </w:r>
        <w:r w:rsidR="007C3839">
          <w:t xml:space="preserve">if Service Points in certain scenarios have one or more Premises that are missing an </w:t>
        </w:r>
      </w:ins>
      <w:ins w:id="1228" w:author="ADASE Richard R" w:date="2018-02-23T13:28:00Z">
        <w:r w:rsidR="006F2E4D">
          <w:t>ESI Location</w:t>
        </w:r>
      </w:ins>
      <w:ins w:id="1229" w:author="ADASE Richard R" w:date="2018-02-23T13:30:00Z">
        <w:r w:rsidR="007C3839">
          <w:t>; for more detail, r</w:t>
        </w:r>
      </w:ins>
      <w:ins w:id="1230" w:author="ADASE Richard R" w:date="2018-02-23T13:28:00Z">
        <w:r w:rsidR="006F2E4D">
          <w:t xml:space="preserve">efer to </w:t>
        </w:r>
        <w:r w:rsidR="006F2E4D">
          <w:rPr>
            <w:i/>
          </w:rPr>
          <w:t>Business Rules DDD</w:t>
        </w:r>
        <w:r w:rsidR="006F2E4D">
          <w:t xml:space="preserve"> for the custom functional interface </w:t>
        </w:r>
        <w:r w:rsidR="006F2E4D">
          <w:rPr>
            <w:i/>
          </w:rPr>
          <w:t>ESI Location Premise</w:t>
        </w:r>
      </w:ins>
      <w:ins w:id="1231" w:author="Adase, Richard R" w:date="2017-06-16T13:35:00Z">
        <w:r>
          <w:t xml:space="preserve">.  </w:t>
        </w:r>
      </w:ins>
    </w:p>
    <w:p w14:paraId="1D53CA66" w14:textId="6771819F" w:rsidR="00D45F8F" w:rsidDel="00D67207" w:rsidRDefault="00D45F8F" w:rsidP="00B75203">
      <w:pPr>
        <w:pStyle w:val="Heading2"/>
        <w:rPr>
          <w:ins w:id="1232" w:author="Adase, Richard R" w:date="2017-01-11T13:29:00Z"/>
          <w:del w:id="1233" w:author="ADASE Richard R" w:date="2017-07-19T15:34:00Z"/>
        </w:rPr>
      </w:pPr>
      <w:bookmarkStart w:id="1234" w:name="_Toc488246321"/>
      <w:bookmarkStart w:id="1235" w:name="_Toc490428517"/>
      <w:bookmarkStart w:id="1236" w:name="_Toc507144482"/>
      <w:bookmarkStart w:id="1237" w:name="_Toc510165699"/>
      <w:ins w:id="1238" w:author="Adase, Richard R" w:date="2017-01-11T13:29:00Z">
        <w:del w:id="1239" w:author="ADASE Richard R" w:date="2017-07-19T15:34:00Z">
          <w:r w:rsidDel="00D67207">
            <w:delText xml:space="preserve">Street </w:delText>
          </w:r>
          <w:commentRangeStart w:id="1240"/>
          <w:commentRangeStart w:id="1241"/>
          <w:r w:rsidDel="00D67207">
            <w:delText>Light</w:delText>
          </w:r>
        </w:del>
      </w:ins>
      <w:commentRangeEnd w:id="1240"/>
      <w:del w:id="1242" w:author="ADASE Richard R" w:date="2017-07-19T15:34:00Z">
        <w:r w:rsidR="00B04087" w:rsidDel="00D67207">
          <w:rPr>
            <w:rStyle w:val="CommentReference"/>
            <w:rFonts w:ascii="Arial" w:hAnsi="Arial"/>
            <w:b w:val="0"/>
            <w:bCs w:val="0"/>
            <w:iCs w:val="0"/>
            <w:color w:val="auto"/>
            <w:szCs w:val="20"/>
          </w:rPr>
          <w:commentReference w:id="1240"/>
        </w:r>
        <w:commentRangeEnd w:id="1241"/>
        <w:r w:rsidR="00501AB1" w:rsidDel="00D67207">
          <w:rPr>
            <w:rStyle w:val="CommentReference"/>
            <w:rFonts w:ascii="Arial" w:hAnsi="Arial"/>
            <w:b w:val="0"/>
            <w:bCs w:val="0"/>
            <w:iCs w:val="0"/>
            <w:color w:val="auto"/>
            <w:szCs w:val="20"/>
          </w:rPr>
          <w:commentReference w:id="1241"/>
        </w:r>
      </w:del>
      <w:bookmarkEnd w:id="1234"/>
      <w:bookmarkEnd w:id="1235"/>
      <w:bookmarkEnd w:id="1236"/>
      <w:bookmarkEnd w:id="1237"/>
    </w:p>
    <w:p w14:paraId="054C5D27" w14:textId="638270FC" w:rsidR="007574C5" w:rsidDel="00501AB1" w:rsidRDefault="007574C5" w:rsidP="00B75203">
      <w:pPr>
        <w:pStyle w:val="Heading3"/>
        <w:rPr>
          <w:ins w:id="1243" w:author="Adase, Richard R" w:date="2017-01-11T13:41:00Z"/>
          <w:del w:id="1244" w:author="ADASE Richard R" w:date="2017-07-19T15:31:00Z"/>
        </w:rPr>
      </w:pPr>
      <w:bookmarkStart w:id="1245" w:name="_Toc488246322"/>
      <w:bookmarkStart w:id="1246" w:name="_Toc490428518"/>
      <w:bookmarkStart w:id="1247" w:name="_Toc507144483"/>
      <w:bookmarkStart w:id="1248" w:name="_Toc510165700"/>
      <w:ins w:id="1249" w:author="Adase, Richard R" w:date="2017-01-11T13:41:00Z">
        <w:del w:id="1250" w:author="ADASE Richard R" w:date="2017-07-19T15:31:00Z">
          <w:r w:rsidDel="00501AB1">
            <w:delText>Types</w:delText>
          </w:r>
          <w:bookmarkEnd w:id="1245"/>
          <w:bookmarkEnd w:id="1246"/>
          <w:bookmarkEnd w:id="1247"/>
          <w:bookmarkEnd w:id="1248"/>
        </w:del>
      </w:ins>
    </w:p>
    <w:p w14:paraId="5D9E5458" w14:textId="5FD8F4A7" w:rsidR="007574C5" w:rsidDel="00501AB1" w:rsidRDefault="007574C5" w:rsidP="00501AB1">
      <w:pPr>
        <w:rPr>
          <w:ins w:id="1251" w:author="Adase, Richard R" w:date="2017-01-11T13:41:00Z"/>
          <w:del w:id="1252" w:author="ADASE Richard R" w:date="2017-07-19T15:31:00Z"/>
        </w:rPr>
      </w:pPr>
      <w:ins w:id="1253" w:author="Adase, Richard R" w:date="2017-01-11T13:41:00Z">
        <w:del w:id="1254" w:author="ADASE Richard R" w:date="2017-07-19T15:31:00Z">
          <w:r w:rsidDel="00501AB1">
            <w:delText>Street Lights must be one of the following types:</w:delText>
          </w:r>
        </w:del>
      </w:ins>
    </w:p>
    <w:p w14:paraId="33176F6B" w14:textId="50AA3727" w:rsidR="007574C5" w:rsidRPr="00031962" w:rsidDel="00D67207" w:rsidRDefault="007574C5" w:rsidP="00501AB1">
      <w:pPr>
        <w:pStyle w:val="Heading3"/>
        <w:rPr>
          <w:ins w:id="1255" w:author="Adase, Richard R" w:date="2017-01-11T13:43:00Z"/>
          <w:del w:id="1256" w:author="ADASE Richard R" w:date="2017-07-19T15:34:00Z"/>
        </w:rPr>
      </w:pPr>
      <w:bookmarkStart w:id="1257" w:name="_Toc488246323"/>
      <w:bookmarkStart w:id="1258" w:name="_Toc490428519"/>
      <w:bookmarkStart w:id="1259" w:name="_Toc507144484"/>
      <w:bookmarkStart w:id="1260" w:name="_Toc510165701"/>
      <w:ins w:id="1261" w:author="Adase, Richard R" w:date="2017-01-11T13:42:00Z">
        <w:del w:id="1262" w:author="ADASE Richard R" w:date="2017-07-19T15:34:00Z">
          <w:r w:rsidRPr="00031962" w:rsidDel="00D67207">
            <w:delText>Street Light</w:delText>
          </w:r>
        </w:del>
      </w:ins>
      <w:bookmarkEnd w:id="1257"/>
      <w:bookmarkEnd w:id="1258"/>
      <w:bookmarkEnd w:id="1259"/>
      <w:bookmarkEnd w:id="1260"/>
    </w:p>
    <w:p w14:paraId="224390D6" w14:textId="42EDFB98" w:rsidR="007574C5" w:rsidRPr="00501AB1" w:rsidDel="00D67207" w:rsidRDefault="007574C5" w:rsidP="00501AB1">
      <w:pPr>
        <w:pStyle w:val="NormalIndent"/>
        <w:rPr>
          <w:ins w:id="1263" w:author="Adase, Richard R" w:date="2017-01-11T13:42:00Z"/>
          <w:del w:id="1264" w:author="ADASE Richard R" w:date="2017-07-19T15:34:00Z"/>
        </w:rPr>
      </w:pPr>
      <w:ins w:id="1265" w:author="Adase, Richard R" w:date="2017-01-11T13:43:00Z">
        <w:del w:id="1266" w:author="ADASE Richard R" w:date="2017-07-19T15:34:00Z">
          <w:r w:rsidDel="00D67207">
            <w:delText>This is the typical case.</w:delText>
          </w:r>
        </w:del>
      </w:ins>
    </w:p>
    <w:p w14:paraId="21821B6C" w14:textId="17AEEEA7" w:rsidR="007574C5" w:rsidRPr="00031962" w:rsidDel="00D67207" w:rsidRDefault="004D39AB" w:rsidP="00501AB1">
      <w:pPr>
        <w:pStyle w:val="Heading3"/>
        <w:rPr>
          <w:ins w:id="1267" w:author="Adase, Richard R" w:date="2017-01-11T13:43:00Z"/>
          <w:del w:id="1268" w:author="ADASE Richard R" w:date="2017-07-19T15:34:00Z"/>
        </w:rPr>
      </w:pPr>
      <w:bookmarkStart w:id="1269" w:name="_Toc488246324"/>
      <w:bookmarkStart w:id="1270" w:name="_Toc490428520"/>
      <w:bookmarkStart w:id="1271" w:name="_Toc507144485"/>
      <w:bookmarkStart w:id="1272" w:name="_Toc510165702"/>
      <w:commentRangeStart w:id="1273"/>
      <w:commentRangeStart w:id="1274"/>
      <w:ins w:id="1275" w:author="Adase, Richard R" w:date="2017-01-11T15:15:00Z">
        <w:del w:id="1276" w:author="ADASE Richard R" w:date="2017-07-19T15:34:00Z">
          <w:r w:rsidRPr="00031962" w:rsidDel="00D67207">
            <w:delText>Flood</w:delText>
          </w:r>
        </w:del>
      </w:ins>
      <w:ins w:id="1277" w:author="Adase, Richard R" w:date="2017-01-11T13:42:00Z">
        <w:del w:id="1278" w:author="ADASE Richard R" w:date="2017-07-19T15:34:00Z">
          <w:r w:rsidR="007574C5" w:rsidRPr="00031962" w:rsidDel="00D67207">
            <w:delText xml:space="preserve"> Light</w:delText>
          </w:r>
        </w:del>
      </w:ins>
      <w:ins w:id="1279" w:author="Adase, Richard R" w:date="2017-01-11T17:57:00Z">
        <w:del w:id="1280" w:author="ADASE Richard R" w:date="2017-07-19T15:34:00Z">
          <w:r w:rsidR="00031962" w:rsidDel="00D67207">
            <w:delText>/Guard Light</w:delText>
          </w:r>
        </w:del>
      </w:ins>
      <w:commentRangeEnd w:id="1273"/>
      <w:del w:id="1281" w:author="ADASE Richard R" w:date="2017-07-19T15:34:00Z">
        <w:r w:rsidR="00B04087" w:rsidDel="00D67207">
          <w:rPr>
            <w:rStyle w:val="CommentReference"/>
            <w:rFonts w:ascii="Arial" w:hAnsi="Arial"/>
            <w:b w:val="0"/>
            <w:bCs w:val="0"/>
            <w:iCs w:val="0"/>
            <w:color w:val="auto"/>
            <w:szCs w:val="20"/>
          </w:rPr>
          <w:commentReference w:id="1273"/>
        </w:r>
      </w:del>
      <w:bookmarkEnd w:id="1269"/>
      <w:bookmarkEnd w:id="1270"/>
      <w:bookmarkEnd w:id="1271"/>
      <w:bookmarkEnd w:id="1272"/>
      <w:commentRangeEnd w:id="1274"/>
      <w:r w:rsidR="00207417">
        <w:rPr>
          <w:rStyle w:val="CommentReference"/>
          <w:rFonts w:ascii="Arial" w:hAnsi="Arial"/>
          <w:b w:val="0"/>
          <w:bCs w:val="0"/>
          <w:iCs w:val="0"/>
          <w:smallCaps w:val="0"/>
          <w:color w:val="auto"/>
          <w:szCs w:val="20"/>
        </w:rPr>
        <w:commentReference w:id="1274"/>
      </w:r>
    </w:p>
    <w:p w14:paraId="15A46502" w14:textId="240E4A8F" w:rsidR="003609AD" w:rsidDel="00D67207" w:rsidRDefault="003609AD" w:rsidP="00501AB1">
      <w:pPr>
        <w:pStyle w:val="NormalIndent"/>
        <w:rPr>
          <w:ins w:id="1282" w:author="Adase, Richard R" w:date="2017-01-11T17:05:00Z"/>
          <w:del w:id="1283" w:author="ADASE Richard R" w:date="2017-07-19T15:34:00Z"/>
        </w:rPr>
      </w:pPr>
      <w:ins w:id="1284" w:author="Adase, Richard R" w:date="2017-01-11T17:03:00Z">
        <w:del w:id="1285" w:author="ADASE Richard R" w:date="2017-07-19T15:34:00Z">
          <w:r w:rsidDel="00D67207">
            <w:delText>Flood</w:delText>
          </w:r>
        </w:del>
      </w:ins>
      <w:ins w:id="1286" w:author="Adase, Richard R" w:date="2017-01-11T13:43:00Z">
        <w:del w:id="1287" w:author="ADASE Richard R" w:date="2017-07-19T15:34:00Z">
          <w:r w:rsidR="007574C5" w:rsidDel="00D67207">
            <w:delText xml:space="preserve"> Lights</w:delText>
          </w:r>
        </w:del>
      </w:ins>
      <w:ins w:id="1288" w:author="Adase, Richard R" w:date="2017-01-11T17:57:00Z">
        <w:del w:id="1289" w:author="ADASE Richard R" w:date="2017-07-19T15:34:00Z">
          <w:r w:rsidR="00031962" w:rsidDel="00D67207">
            <w:delText xml:space="preserve"> and Guard Light are both</w:delText>
          </w:r>
        </w:del>
      </w:ins>
      <w:ins w:id="1290" w:author="Adase, Richard R" w:date="2017-01-11T13:43:00Z">
        <w:del w:id="1291" w:author="ADASE Richard R" w:date="2017-07-19T15:34:00Z">
          <w:r w:rsidR="007574C5" w:rsidDel="00D67207">
            <w:delText xml:space="preserve"> type</w:delText>
          </w:r>
        </w:del>
      </w:ins>
      <w:ins w:id="1292" w:author="Adase, Richard R" w:date="2017-01-11T17:57:00Z">
        <w:del w:id="1293" w:author="ADASE Richard R" w:date="2017-07-19T15:34:00Z">
          <w:r w:rsidR="00031962" w:rsidDel="00D67207">
            <w:delText>s</w:delText>
          </w:r>
        </w:del>
      </w:ins>
      <w:ins w:id="1294" w:author="Adase, Richard R" w:date="2017-01-11T13:43:00Z">
        <w:del w:id="1295" w:author="ADASE Richard R" w:date="2017-07-19T15:34:00Z">
          <w:r w:rsidR="007574C5" w:rsidDel="00D67207">
            <w:delText xml:space="preserve"> of </w:delText>
          </w:r>
        </w:del>
      </w:ins>
      <w:ins w:id="1296" w:author="Adase, Richard R" w:date="2017-01-11T17:03:00Z">
        <w:del w:id="1297" w:author="ADASE Richard R" w:date="2017-07-19T15:34:00Z">
          <w:r w:rsidDel="00D67207">
            <w:delText>area</w:delText>
          </w:r>
        </w:del>
      </w:ins>
      <w:ins w:id="1298" w:author="Adase, Richard R" w:date="2017-01-11T13:43:00Z">
        <w:del w:id="1299" w:author="ADASE Richard R" w:date="2017-07-19T15:34:00Z">
          <w:r w:rsidR="007574C5" w:rsidDel="00D67207">
            <w:delText xml:space="preserve"> light.</w:delText>
          </w:r>
        </w:del>
      </w:ins>
      <w:ins w:id="1300" w:author="Adase, Richard R" w:date="2017-01-11T17:04:00Z">
        <w:del w:id="1301" w:author="ADASE Richard R" w:date="2017-07-19T15:34:00Z">
          <w:r w:rsidDel="00D67207">
            <w:delText xml:space="preserve">  </w:delText>
          </w:r>
        </w:del>
      </w:ins>
    </w:p>
    <w:p w14:paraId="13D9906B" w14:textId="7C953A67" w:rsidR="003609AD" w:rsidDel="00D67207" w:rsidRDefault="003609AD" w:rsidP="00501AB1">
      <w:pPr>
        <w:pStyle w:val="NormalIndent"/>
        <w:keepNext/>
        <w:rPr>
          <w:ins w:id="1302" w:author="Adase, Richard R" w:date="2017-01-11T17:05:00Z"/>
          <w:del w:id="1303" w:author="ADASE Richard R" w:date="2017-07-19T15:34:00Z"/>
        </w:rPr>
      </w:pPr>
      <w:ins w:id="1304" w:author="Adase, Richard R" w:date="2017-01-11T17:05:00Z">
        <w:del w:id="1305" w:author="ADASE Richard R" w:date="2017-07-19T15:34:00Z">
          <w:r w:rsidDel="00D67207">
            <w:delText xml:space="preserve">Special </w:delText>
          </w:r>
          <w:r w:rsidRPr="00501AB1" w:rsidDel="00D67207">
            <w:delText>notes</w:delText>
          </w:r>
          <w:r w:rsidDel="00D67207">
            <w:delText>:</w:delText>
          </w:r>
        </w:del>
      </w:ins>
    </w:p>
    <w:p w14:paraId="5823B4D1" w14:textId="704B7E5E" w:rsidR="007574C5" w:rsidDel="00D67207" w:rsidRDefault="003609AD" w:rsidP="00207417">
      <w:pPr>
        <w:pStyle w:val="NormalIndent"/>
        <w:numPr>
          <w:ilvl w:val="1"/>
          <w:numId w:val="15"/>
        </w:numPr>
        <w:rPr>
          <w:ins w:id="1306" w:author="Adase, Richard R" w:date="2017-01-11T17:06:00Z"/>
          <w:del w:id="1307" w:author="ADASE Richard R" w:date="2017-07-19T15:34:00Z"/>
        </w:rPr>
      </w:pPr>
      <w:ins w:id="1308" w:author="Adase, Richard R" w:date="2017-01-11T17:04:00Z">
        <w:del w:id="1309" w:author="ADASE Richard R" w:date="2017-07-19T15:34:00Z">
          <w:r w:rsidDel="00D67207">
            <w:delText>Account Numbers are optional for lights of this type.</w:delText>
          </w:r>
        </w:del>
      </w:ins>
    </w:p>
    <w:p w14:paraId="048B7736" w14:textId="14A0C908" w:rsidR="003609AD" w:rsidDel="00D67207" w:rsidRDefault="003609AD" w:rsidP="00207417">
      <w:pPr>
        <w:pStyle w:val="NormalIndent"/>
        <w:numPr>
          <w:ilvl w:val="1"/>
          <w:numId w:val="15"/>
        </w:numPr>
        <w:rPr>
          <w:ins w:id="1310" w:author="Adase, Richard R" w:date="2017-01-11T13:42:00Z"/>
          <w:del w:id="1311" w:author="ADASE Richard R" w:date="2017-07-19T15:34:00Z"/>
        </w:rPr>
      </w:pPr>
      <w:commentRangeStart w:id="1312"/>
      <w:commentRangeStart w:id="1313"/>
      <w:ins w:id="1314" w:author="Adase, Richard R" w:date="2017-01-11T17:06:00Z">
        <w:del w:id="1315" w:author="ADASE Richard R" w:date="2017-07-19T15:34:00Z">
          <w:r w:rsidDel="00D67207">
            <w:delText>This type of light is only expected to be placed in record corrections jobs</w:delText>
          </w:r>
        </w:del>
      </w:ins>
      <w:commentRangeEnd w:id="1312"/>
      <w:del w:id="1316" w:author="ADASE Richard R" w:date="2017-07-19T15:34:00Z">
        <w:r w:rsidR="00B04087" w:rsidDel="00D67207">
          <w:rPr>
            <w:rStyle w:val="CommentReference"/>
          </w:rPr>
          <w:commentReference w:id="1312"/>
        </w:r>
      </w:del>
      <w:commentRangeEnd w:id="1313"/>
      <w:r w:rsidR="00207417">
        <w:rPr>
          <w:rStyle w:val="CommentReference"/>
        </w:rPr>
        <w:commentReference w:id="1313"/>
      </w:r>
      <w:ins w:id="1317" w:author="Adase, Richard R" w:date="2017-01-11T17:06:00Z">
        <w:del w:id="1318" w:author="ADASE Richard R" w:date="2017-07-19T15:34:00Z">
          <w:r w:rsidDel="00D67207">
            <w:delText>.</w:delText>
          </w:r>
        </w:del>
      </w:ins>
    </w:p>
    <w:p w14:paraId="3CB3096D" w14:textId="709EFCC8" w:rsidR="007574C5" w:rsidRPr="00031962" w:rsidDel="00D67207" w:rsidRDefault="007574C5" w:rsidP="00B75203">
      <w:pPr>
        <w:pStyle w:val="Heading4"/>
        <w:rPr>
          <w:ins w:id="1319" w:author="Adase, Richard R" w:date="2017-01-11T13:41:00Z"/>
          <w:del w:id="1320" w:author="ADASE Richard R" w:date="2017-07-19T15:34:00Z"/>
        </w:rPr>
      </w:pPr>
      <w:ins w:id="1321" w:author="Adase, Richard R" w:date="2017-01-11T13:43:00Z">
        <w:del w:id="1322" w:author="ADASE Richard R" w:date="2017-07-19T15:34:00Z">
          <w:r w:rsidRPr="00031962" w:rsidDel="00D67207">
            <w:delText>Traffic</w:delText>
          </w:r>
        </w:del>
      </w:ins>
      <w:ins w:id="1323" w:author="Adase, Richard R" w:date="2017-01-11T13:42:00Z">
        <w:del w:id="1324" w:author="ADASE Richard R" w:date="2017-07-19T15:34:00Z">
          <w:r w:rsidRPr="00031962" w:rsidDel="00D67207">
            <w:delText xml:space="preserve"> Light</w:delText>
          </w:r>
        </w:del>
      </w:ins>
    </w:p>
    <w:p w14:paraId="5FCBD655" w14:textId="55B41C35" w:rsidR="00D45F8F" w:rsidDel="00D67207" w:rsidRDefault="00D45F8F" w:rsidP="00B75203">
      <w:pPr>
        <w:pStyle w:val="Heading3"/>
        <w:rPr>
          <w:ins w:id="1325" w:author="Adase, Richard R" w:date="2017-01-11T13:32:00Z"/>
          <w:del w:id="1326" w:author="ADASE Richard R" w:date="2017-07-19T15:34:00Z"/>
        </w:rPr>
      </w:pPr>
      <w:bookmarkStart w:id="1327" w:name="_Toc488246325"/>
      <w:bookmarkStart w:id="1328" w:name="_Toc490428521"/>
      <w:bookmarkStart w:id="1329" w:name="_Toc507144486"/>
      <w:bookmarkStart w:id="1330" w:name="_Toc510165703"/>
      <w:commentRangeStart w:id="1331"/>
      <w:commentRangeStart w:id="1332"/>
      <w:ins w:id="1333" w:author="Adase, Richard R" w:date="2017-01-11T13:34:00Z">
        <w:del w:id="1334" w:author="ADASE Richard R" w:date="2017-07-19T15:34:00Z">
          <w:r w:rsidDel="00D67207">
            <w:delText>Unlocated Lights</w:delText>
          </w:r>
        </w:del>
      </w:ins>
      <w:commentRangeEnd w:id="1331"/>
      <w:del w:id="1335" w:author="ADASE Richard R" w:date="2017-07-19T15:34:00Z">
        <w:r w:rsidR="00DD1616" w:rsidDel="00D67207">
          <w:rPr>
            <w:rStyle w:val="CommentReference"/>
            <w:rFonts w:ascii="Arial" w:hAnsi="Arial"/>
            <w:b w:val="0"/>
            <w:bCs w:val="0"/>
            <w:iCs w:val="0"/>
            <w:smallCaps w:val="0"/>
            <w:color w:val="auto"/>
            <w:szCs w:val="20"/>
          </w:rPr>
          <w:commentReference w:id="1331"/>
        </w:r>
      </w:del>
      <w:bookmarkEnd w:id="1327"/>
      <w:bookmarkEnd w:id="1328"/>
      <w:bookmarkEnd w:id="1329"/>
      <w:bookmarkEnd w:id="1330"/>
      <w:commentRangeEnd w:id="1332"/>
      <w:r w:rsidR="00207417">
        <w:rPr>
          <w:rStyle w:val="CommentReference"/>
          <w:rFonts w:ascii="Arial" w:hAnsi="Arial"/>
          <w:b w:val="0"/>
          <w:bCs w:val="0"/>
          <w:iCs w:val="0"/>
          <w:smallCaps w:val="0"/>
          <w:color w:val="auto"/>
          <w:szCs w:val="20"/>
        </w:rPr>
        <w:commentReference w:id="1332"/>
      </w:r>
    </w:p>
    <w:p w14:paraId="5142FE19" w14:textId="5FDD182E" w:rsidR="00D45F8F" w:rsidDel="00D67207" w:rsidRDefault="00D45F8F" w:rsidP="003609AD">
      <w:pPr>
        <w:pStyle w:val="NormalIndent"/>
        <w:rPr>
          <w:ins w:id="1336" w:author="Adase, Richard R" w:date="2017-01-11T13:34:00Z"/>
          <w:del w:id="1337" w:author="ADASE Richard R" w:date="2017-07-19T15:34:00Z"/>
        </w:rPr>
      </w:pPr>
      <w:ins w:id="1338" w:author="Adase, Richard R" w:date="2017-01-11T13:32:00Z">
        <w:del w:id="1339" w:author="ADASE Richard R" w:date="2017-07-19T15:34:00Z">
          <w:r w:rsidDel="00D67207">
            <w:delText xml:space="preserve">Most Street Light features are mapped, and their symbols are shown at the appropriate geographic location.  However, for some Street Light accounts </w:delText>
          </w:r>
        </w:del>
      </w:ins>
      <w:ins w:id="1340" w:author="Adase, Richard R" w:date="2017-01-11T13:33:00Z">
        <w:del w:id="1341" w:author="ADASE Richard R" w:date="2017-07-19T15:34:00Z">
          <w:r w:rsidDel="00D67207">
            <w:delText xml:space="preserve">Oncor does not know </w:delText>
          </w:r>
        </w:del>
      </w:ins>
      <w:ins w:id="1342" w:author="Adase, Richard R" w:date="2017-01-11T13:32:00Z">
        <w:del w:id="1343" w:author="ADASE Richard R" w:date="2017-07-19T15:34:00Z">
          <w:r w:rsidDel="00D67207">
            <w:delText xml:space="preserve">the individual locations </w:delText>
          </w:r>
        </w:del>
      </w:ins>
      <w:ins w:id="1344" w:author="Adase, Richard R" w:date="2017-01-11T13:34:00Z">
        <w:del w:id="1345" w:author="ADASE Richard R" w:date="2017-07-19T15:34:00Z">
          <w:r w:rsidDel="00D67207">
            <w:delText>of lights, only a total count, and therefore no symbol can be shown.</w:delText>
          </w:r>
        </w:del>
      </w:ins>
    </w:p>
    <w:p w14:paraId="7B31C832" w14:textId="02468A26" w:rsidR="00D45F8F" w:rsidDel="00D67207" w:rsidRDefault="00D45F8F" w:rsidP="003609AD">
      <w:pPr>
        <w:pStyle w:val="NormalIndent"/>
        <w:rPr>
          <w:ins w:id="1346" w:author="Adase, Richard R" w:date="2017-01-11T13:35:00Z"/>
          <w:del w:id="1347" w:author="ADASE Richard R" w:date="2017-07-19T15:34:00Z"/>
        </w:rPr>
      </w:pPr>
      <w:ins w:id="1348" w:author="Adase, Richard R" w:date="2017-01-11T13:34:00Z">
        <w:del w:id="1349" w:author="ADASE Richard R" w:date="2017-07-19T15:34:00Z">
          <w:r w:rsidDel="00D67207">
            <w:delText>Instead of storing</w:delText>
          </w:r>
        </w:del>
      </w:ins>
      <w:ins w:id="1350" w:author="Adase, Richard R" w:date="2017-01-11T13:35:00Z">
        <w:del w:id="1351" w:author="ADASE Richard R" w:date="2017-07-19T15:34:00Z">
          <w:r w:rsidDel="00D67207">
            <w:delText xml:space="preserve"> data about</w:delText>
          </w:r>
        </w:del>
      </w:ins>
      <w:ins w:id="1352" w:author="Adase, Richard R" w:date="2017-01-11T13:34:00Z">
        <w:del w:id="1353" w:author="ADASE Richard R" w:date="2017-07-19T15:34:00Z">
          <w:r w:rsidDel="00D67207">
            <w:delText xml:space="preserve"> unlocated lights </w:delText>
          </w:r>
        </w:del>
      </w:ins>
      <w:ins w:id="1354" w:author="Adase, Richard R" w:date="2017-01-11T13:35:00Z">
        <w:del w:id="1355" w:author="ADASE Richard R" w:date="2017-07-19T15:34:00Z">
          <w:r w:rsidR="002057EC" w:rsidDel="00D67207">
            <w:delText>in separate tables, GIS treats them as equivalent to located lights but hidden from view.  This allows for unified queries that can address all Street Lights, regardless of whether their location is known.</w:delText>
          </w:r>
        </w:del>
      </w:ins>
    </w:p>
    <w:p w14:paraId="5529E3A7" w14:textId="2574FCD3" w:rsidR="00D75F16" w:rsidDel="00D67207" w:rsidRDefault="002057EC" w:rsidP="003609AD">
      <w:pPr>
        <w:pStyle w:val="NormalIndent"/>
        <w:rPr>
          <w:ins w:id="1356" w:author="Adase, Richard R" w:date="2017-07-11T18:23:00Z"/>
          <w:del w:id="1357" w:author="ADASE Richard R" w:date="2017-07-19T15:34:00Z"/>
        </w:rPr>
      </w:pPr>
      <w:ins w:id="1358" w:author="Adase, Richard R" w:date="2017-01-11T13:37:00Z">
        <w:del w:id="1359" w:author="ADASE Richard R" w:date="2017-07-19T15:34:00Z">
          <w:r w:rsidDel="00D67207">
            <w:delText xml:space="preserve">Unlocated lights do have a graphic symbol component, but the symbols for all such lights on a given account are co-located at the centroid of the boundary associated with that account.  There is an attribute </w:delText>
          </w:r>
        </w:del>
      </w:ins>
      <w:ins w:id="1360" w:author="Adase, Richard R" w:date="2017-01-11T13:38:00Z">
        <w:del w:id="1361" w:author="ADASE Richard R" w:date="2017-07-19T15:34:00Z">
          <w:r w:rsidDel="00D67207">
            <w:delText xml:space="preserve">called “Mapped” which </w:delText>
          </w:r>
        </w:del>
      </w:ins>
      <w:ins w:id="1362" w:author="Adase, Richard R" w:date="2017-01-11T13:39:00Z">
        <w:del w:id="1363" w:author="ADASE Richard R" w:date="2017-07-19T15:34:00Z">
          <w:r w:rsidDel="00D67207">
            <w:delText xml:space="preserve">is set to “Y” for located lights and “N” for unlocated lights.  The legends </w:delText>
          </w:r>
        </w:del>
      </w:ins>
      <w:ins w:id="1364" w:author="Adase, Richard R" w:date="2017-01-11T13:40:00Z">
        <w:del w:id="1365" w:author="ADASE Richard R" w:date="2017-07-19T15:34:00Z">
          <w:r w:rsidDel="00D67207">
            <w:delText>are configured with pre</w:delText>
          </w:r>
        </w:del>
      </w:ins>
      <w:ins w:id="1366" w:author="Adase, Richard R" w:date="2017-01-11T13:39:00Z">
        <w:del w:id="1367" w:author="ADASE Richard R" w:date="2017-07-19T15:34:00Z">
          <w:r w:rsidDel="00D67207">
            <w:delText xml:space="preserve">defined </w:delText>
          </w:r>
        </w:del>
      </w:ins>
      <w:ins w:id="1368" w:author="Adase, Richard R" w:date="2017-01-11T13:40:00Z">
        <w:del w:id="1369" w:author="ADASE Richard R" w:date="2017-07-19T15:34:00Z">
          <w:r w:rsidDel="00D67207">
            <w:delText>filters so</w:delText>
          </w:r>
        </w:del>
      </w:ins>
      <w:ins w:id="1370" w:author="Adase, Richard R" w:date="2017-01-11T13:39:00Z">
        <w:del w:id="1371" w:author="ADASE Richard R" w:date="2017-07-19T15:34:00Z">
          <w:r w:rsidDel="00D67207">
            <w:delText xml:space="preserve"> that </w:delText>
          </w:r>
        </w:del>
      </w:ins>
      <w:ins w:id="1372" w:author="Adase, Richard R" w:date="2017-01-11T13:40:00Z">
        <w:del w:id="1373" w:author="ADASE Richard R" w:date="2017-07-19T15:34:00Z">
          <w:r w:rsidDel="00D67207">
            <w:delText xml:space="preserve">only </w:delText>
          </w:r>
        </w:del>
      </w:ins>
      <w:ins w:id="1374" w:author="Adase, Richard R" w:date="2017-01-11T13:39:00Z">
        <w:del w:id="1375" w:author="ADASE Richard R" w:date="2017-07-19T15:34:00Z">
          <w:r w:rsidDel="00D67207">
            <w:delText>symbols for lights where Mapped = “</w:delText>
          </w:r>
        </w:del>
      </w:ins>
      <w:ins w:id="1376" w:author="Adase, Richard R" w:date="2017-01-11T13:40:00Z">
        <w:del w:id="1377" w:author="ADASE Richard R" w:date="2017-07-19T15:34:00Z">
          <w:r w:rsidDel="00D67207">
            <w:delText>Y</w:delText>
          </w:r>
        </w:del>
      </w:ins>
      <w:ins w:id="1378" w:author="Adase, Richard R" w:date="2017-01-11T13:39:00Z">
        <w:del w:id="1379" w:author="ADASE Richard R" w:date="2017-07-19T15:34:00Z">
          <w:r w:rsidDel="00D67207">
            <w:delText>”</w:delText>
          </w:r>
        </w:del>
      </w:ins>
      <w:ins w:id="1380" w:author="Adase, Richard R" w:date="2017-01-11T13:40:00Z">
        <w:del w:id="1381" w:author="ADASE Richard R" w:date="2017-07-19T15:34:00Z">
          <w:r w:rsidDel="00D67207">
            <w:delText xml:space="preserve"> are displayed.</w:delText>
          </w:r>
        </w:del>
      </w:ins>
    </w:p>
    <w:p w14:paraId="01FC7C90" w14:textId="0C0E2587" w:rsidR="00615C50" w:rsidRDefault="00615C50" w:rsidP="00D75F16">
      <w:pPr>
        <w:pStyle w:val="Heading2"/>
        <w:rPr>
          <w:ins w:id="1382" w:author="ADASE Richard R" w:date="2017-07-17T18:00:00Z"/>
        </w:rPr>
      </w:pPr>
      <w:bookmarkStart w:id="1383" w:name="_Ref507161600"/>
      <w:bookmarkStart w:id="1384" w:name="_Ref487560811"/>
      <w:bookmarkStart w:id="1385" w:name="_Toc510165704"/>
      <w:ins w:id="1386" w:author="ADASE Richard R" w:date="2017-07-17T18:00:00Z">
        <w:r>
          <w:t>Switch Gear</w:t>
        </w:r>
        <w:bookmarkEnd w:id="1383"/>
        <w:bookmarkEnd w:id="1385"/>
      </w:ins>
    </w:p>
    <w:p w14:paraId="47C8F03D" w14:textId="0F75F979" w:rsidR="00615C50" w:rsidRDefault="00615C50" w:rsidP="00615C50">
      <w:pPr>
        <w:rPr>
          <w:ins w:id="1387" w:author="ADASE Richard R" w:date="2017-07-17T18:01:00Z"/>
        </w:rPr>
      </w:pPr>
      <w:ins w:id="1388" w:author="ADASE Richard R" w:date="2017-07-17T18:01:00Z">
        <w:r>
          <w:t>Primary Switch Gear may be placed on a Pad or in a Vault.  When placed on a Pad, graphic components are drawn in the geo view only.  When placed in a Vault, the graphic components are drawn in the Vault detail view only.</w:t>
        </w:r>
      </w:ins>
    </w:p>
    <w:p w14:paraId="3BF04C75" w14:textId="55AAC6A9" w:rsidR="00615C50" w:rsidRDefault="00615C50" w:rsidP="00615C50">
      <w:pPr>
        <w:rPr>
          <w:ins w:id="1389" w:author="ADASE Richard R" w:date="2017-07-17T18:00:00Z"/>
        </w:rPr>
      </w:pPr>
      <w:ins w:id="1390" w:author="ADASE Richard R" w:date="2017-07-17T18:04:00Z">
        <w:r>
          <w:t>Secondary Switch Gear may only be placed in a Vault, and the graphic components are drawn in the Vault detail view only.</w:t>
        </w:r>
      </w:ins>
    </w:p>
    <w:p w14:paraId="7A9B3307" w14:textId="6B6FDBE7" w:rsidR="000D600D" w:rsidRDefault="000D600D" w:rsidP="00615C50">
      <w:pPr>
        <w:rPr>
          <w:ins w:id="1391" w:author="ADASE Richard R" w:date="2017-07-17T18:13:00Z"/>
        </w:rPr>
      </w:pPr>
      <w:ins w:id="1392" w:author="ADASE Richard R" w:date="2017-07-17T18:06:00Z">
        <w:r>
          <w:t>From a</w:t>
        </w:r>
      </w:ins>
      <w:ins w:id="1393" w:author="ADASE Richard R" w:date="2017-07-17T18:08:00Z">
        <w:r>
          <w:t xml:space="preserve"> </w:t>
        </w:r>
      </w:ins>
      <w:ins w:id="1394" w:author="ADASE Richard R" w:date="2017-07-17T18:06:00Z">
        <w:r>
          <w:t>modeling perspective, s</w:t>
        </w:r>
      </w:ins>
      <w:ins w:id="1395" w:author="ADASE Richard R" w:date="2017-07-17T18:05:00Z">
        <w:r w:rsidR="00791C82">
          <w:t xml:space="preserve">witch gear features themselves represent just the </w:t>
        </w:r>
      </w:ins>
      <w:ins w:id="1396" w:author="ADASE Richard R" w:date="2017-07-17T18:06:00Z">
        <w:r>
          <w:t xml:space="preserve">equipment </w:t>
        </w:r>
      </w:ins>
      <w:ins w:id="1397" w:author="ADASE Richard R" w:date="2017-07-17T18:05:00Z">
        <w:r>
          <w:t xml:space="preserve">enclosure. The contents of </w:t>
        </w:r>
      </w:ins>
      <w:ins w:id="1398" w:author="ADASE Richard R" w:date="2017-07-17T18:08:00Z">
        <w:r>
          <w:t>the switch gear are modeled as if they were individual features, using Primary Fuse, Primary Switch, and Secondary Breaker</w:t>
        </w:r>
      </w:ins>
      <w:ins w:id="1399" w:author="ADASE Richard R" w:date="2017-07-17T18:11:00Z">
        <w:r>
          <w:t xml:space="preserve"> features.</w:t>
        </w:r>
      </w:ins>
      <w:ins w:id="1400" w:author="ADASE Richard R" w:date="2017-07-17T18:12:00Z">
        <w:r>
          <w:t xml:space="preserve">  Switch Gear Bus features are used to show how these features are wired inside the enclosure.</w:t>
        </w:r>
      </w:ins>
    </w:p>
    <w:p w14:paraId="528C8F71" w14:textId="5315C50D" w:rsidR="00B02B07" w:rsidRDefault="000D600D" w:rsidP="00615C50">
      <w:pPr>
        <w:rPr>
          <w:ins w:id="1401" w:author="ADASE Richard R" w:date="2018-02-23T15:01:00Z"/>
        </w:rPr>
      </w:pPr>
      <w:ins w:id="1402" w:author="ADASE Richard R" w:date="2017-07-17T18:13:00Z">
        <w:r>
          <w:t>The combinations of features that make up a switch gear are managed in the GIS as assemblies in a</w:t>
        </w:r>
      </w:ins>
      <w:ins w:id="1403" w:author="ADASE Richard R" w:date="2018-03-30T11:12:00Z">
        <w:r w:rsidR="00BB2B4C">
          <w:t>n</w:t>
        </w:r>
      </w:ins>
      <w:ins w:id="1404" w:author="ADASE Richard R" w:date="2017-07-17T18:13:00Z">
        <w:r>
          <w:t xml:space="preserve"> </w:t>
        </w:r>
      </w:ins>
      <w:ins w:id="1405" w:author="ADASE Richard R" w:date="2018-03-30T11:12:00Z">
        <w:r w:rsidR="00BB2B4C">
          <w:t xml:space="preserve">equipment </w:t>
        </w:r>
      </w:ins>
      <w:ins w:id="1406" w:author="ADASE Richard R" w:date="2017-07-17T18:13:00Z">
        <w:r>
          <w:t xml:space="preserve">catalog.  When placing a switch gear, designers first draw a polygon representing the enclosure, and then select a preconfigured assembly from a list of switch gear types.  The GIS then uses the selected assembly to create individual features within the polygon.  The assembly dictates </w:t>
        </w:r>
      </w:ins>
      <w:ins w:id="1407" w:author="ADASE Richard R" w:date="2017-07-17T18:16:00Z">
        <w:r>
          <w:t>both the relative graphic layout of the involved features, as well as connectivity between them.</w:t>
        </w:r>
      </w:ins>
      <w:ins w:id="1408" w:author="ADASE Richard R" w:date="2017-07-17T18:22:00Z">
        <w:r w:rsidR="00B02B07">
          <w:t xml:space="preserve">  All features in the assembly are defined as being owned by the switch gear feature.</w:t>
        </w:r>
      </w:ins>
    </w:p>
    <w:p w14:paraId="5B55ED5C" w14:textId="0D0B1AED" w:rsidR="00356284" w:rsidRDefault="006B7E73" w:rsidP="00615C50">
      <w:pPr>
        <w:rPr>
          <w:ins w:id="1409" w:author="ADASE Richard R" w:date="2017-07-17T18:17:00Z"/>
        </w:rPr>
      </w:pPr>
      <w:ins w:id="1410" w:author="ADASE Richard R" w:date="2018-02-23T15:01:00Z">
        <w:r>
          <w:t>Connections between devices owned by the Switch Gear are shown using the Switch Gear Bus</w:t>
        </w:r>
      </w:ins>
      <w:ins w:id="1411" w:author="ADASE Richard R" w:date="2018-02-23T15:02:00Z">
        <w:r>
          <w:t xml:space="preserve"> features.  These linear features are defined as having a single node, which allows graphic depiction of the connections while maintaining a common connectivity node between all devices connected to a given bus.</w:t>
        </w:r>
      </w:ins>
    </w:p>
    <w:p w14:paraId="698A5C9C" w14:textId="6A403944" w:rsidR="00B02B07" w:rsidRDefault="00B02B07" w:rsidP="00615C50">
      <w:pPr>
        <w:rPr>
          <w:ins w:id="1412" w:author="ADASE Richard R" w:date="2017-07-17T18:17:00Z"/>
        </w:rPr>
      </w:pPr>
      <w:ins w:id="1413" w:author="ADASE Richard R" w:date="2017-07-17T18:17:00Z">
        <w:r>
          <w:t xml:space="preserve">The following features may be configured as part of </w:t>
        </w:r>
        <w:commentRangeStart w:id="1414"/>
        <w:commentRangeStart w:id="1415"/>
        <w:r>
          <w:t>switch gear assemblies</w:t>
        </w:r>
      </w:ins>
      <w:commentRangeEnd w:id="1414"/>
      <w:ins w:id="1416" w:author="ADASE Richard R" w:date="2017-07-17T18:20:00Z">
        <w:r>
          <w:rPr>
            <w:rStyle w:val="CommentReference"/>
          </w:rPr>
          <w:commentReference w:id="1414"/>
        </w:r>
      </w:ins>
      <w:commentRangeEnd w:id="1415"/>
      <w:ins w:id="1417" w:author="ADASE Richard R" w:date="2018-03-30T11:13:00Z">
        <w:r w:rsidR="008B7AD6">
          <w:rPr>
            <w:rStyle w:val="CommentReference"/>
          </w:rPr>
          <w:commentReference w:id="1415"/>
        </w:r>
      </w:ins>
      <w:ins w:id="1418" w:author="ADASE Richard R" w:date="2017-07-17T18:17:00Z">
        <w:r>
          <w:t>:</w:t>
        </w:r>
      </w:ins>
    </w:p>
    <w:p w14:paraId="3CE1E1A3" w14:textId="7FB9400E" w:rsidR="00B02B07" w:rsidRDefault="00B02B07" w:rsidP="00ED38DC">
      <w:pPr>
        <w:pStyle w:val="ListParagraph"/>
        <w:numPr>
          <w:ilvl w:val="0"/>
          <w:numId w:val="17"/>
        </w:numPr>
        <w:rPr>
          <w:ins w:id="1419" w:author="ADASE Richard R" w:date="2017-07-17T18:18:00Z"/>
        </w:rPr>
      </w:pPr>
      <w:ins w:id="1420" w:author="ADASE Richard R" w:date="2017-07-17T18:17:00Z">
        <w:r>
          <w:t>Primary Switch Gear</w:t>
        </w:r>
      </w:ins>
    </w:p>
    <w:p w14:paraId="00DB5EC3" w14:textId="191514EC" w:rsidR="00B02B07" w:rsidRDefault="00B02B07" w:rsidP="00ED38DC">
      <w:pPr>
        <w:pStyle w:val="ListParagraph"/>
        <w:numPr>
          <w:ilvl w:val="1"/>
          <w:numId w:val="17"/>
        </w:numPr>
        <w:rPr>
          <w:ins w:id="1421" w:author="ADASE Richard R" w:date="2017-07-17T18:18:00Z"/>
        </w:rPr>
      </w:pPr>
      <w:ins w:id="1422" w:author="ADASE Richard R" w:date="2017-07-17T18:18:00Z">
        <w:r>
          <w:t>Primary Fuse</w:t>
        </w:r>
      </w:ins>
    </w:p>
    <w:p w14:paraId="58D05F40" w14:textId="38FA1C32" w:rsidR="00B02B07" w:rsidRDefault="00B02B07" w:rsidP="00ED38DC">
      <w:pPr>
        <w:pStyle w:val="ListParagraph"/>
        <w:numPr>
          <w:ilvl w:val="1"/>
          <w:numId w:val="17"/>
        </w:numPr>
        <w:rPr>
          <w:ins w:id="1423" w:author="ADASE Richard R" w:date="2017-07-17T18:18:00Z"/>
        </w:rPr>
      </w:pPr>
      <w:ins w:id="1424" w:author="ADASE Richard R" w:date="2017-07-17T18:18:00Z">
        <w:r>
          <w:t>Primary Switch</w:t>
        </w:r>
      </w:ins>
    </w:p>
    <w:p w14:paraId="6E188AD2" w14:textId="29F8E797" w:rsidR="00B02B07" w:rsidRDefault="00B02B07" w:rsidP="00ED38DC">
      <w:pPr>
        <w:pStyle w:val="ListParagraph"/>
        <w:numPr>
          <w:ilvl w:val="1"/>
          <w:numId w:val="17"/>
        </w:numPr>
        <w:rPr>
          <w:ins w:id="1425" w:author="ADASE Richard R" w:date="2017-07-17T18:18:00Z"/>
        </w:rPr>
      </w:pPr>
      <w:ins w:id="1426" w:author="ADASE Richard R" w:date="2017-07-17T18:18:00Z">
        <w:r>
          <w:t>Primary Switch Gear Bus</w:t>
        </w:r>
      </w:ins>
    </w:p>
    <w:p w14:paraId="4CD956C9" w14:textId="6991FCC1" w:rsidR="00B02B07" w:rsidRDefault="00B02B07" w:rsidP="00ED38DC">
      <w:pPr>
        <w:pStyle w:val="ListParagraph"/>
        <w:numPr>
          <w:ilvl w:val="1"/>
          <w:numId w:val="17"/>
        </w:numPr>
        <w:rPr>
          <w:ins w:id="1427" w:author="ADASE Richard R" w:date="2017-07-17T18:17:00Z"/>
        </w:rPr>
      </w:pPr>
      <w:ins w:id="1428" w:author="ADASE Richard R" w:date="2017-07-17T18:18:00Z">
        <w:r>
          <w:t>Remote Terminal Unit</w:t>
        </w:r>
      </w:ins>
    </w:p>
    <w:p w14:paraId="5149607B" w14:textId="09C6E566" w:rsidR="00B02B07" w:rsidRDefault="00B02B07" w:rsidP="00ED38DC">
      <w:pPr>
        <w:pStyle w:val="ListParagraph"/>
        <w:numPr>
          <w:ilvl w:val="0"/>
          <w:numId w:val="17"/>
        </w:numPr>
        <w:rPr>
          <w:ins w:id="1429" w:author="ADASE Richard R" w:date="2017-07-17T18:18:00Z"/>
        </w:rPr>
      </w:pPr>
      <w:ins w:id="1430" w:author="ADASE Richard R" w:date="2017-07-17T18:18:00Z">
        <w:r>
          <w:t>Secondary Switch Gear</w:t>
        </w:r>
      </w:ins>
    </w:p>
    <w:p w14:paraId="2D287EF5" w14:textId="153EA5B4" w:rsidR="00B02B07" w:rsidRDefault="00B02B07" w:rsidP="00ED38DC">
      <w:pPr>
        <w:pStyle w:val="ListParagraph"/>
        <w:numPr>
          <w:ilvl w:val="1"/>
          <w:numId w:val="17"/>
        </w:numPr>
        <w:rPr>
          <w:ins w:id="1431" w:author="ADASE Richard R" w:date="2017-07-17T18:19:00Z"/>
        </w:rPr>
      </w:pPr>
      <w:ins w:id="1432" w:author="ADASE Richard R" w:date="2017-07-17T18:19:00Z">
        <w:r>
          <w:t>Remote Terminal Unit</w:t>
        </w:r>
      </w:ins>
    </w:p>
    <w:p w14:paraId="2E5B243E" w14:textId="4693BF8E" w:rsidR="00B02B07" w:rsidRDefault="00B02B07" w:rsidP="00ED38DC">
      <w:pPr>
        <w:pStyle w:val="ListParagraph"/>
        <w:numPr>
          <w:ilvl w:val="1"/>
          <w:numId w:val="17"/>
        </w:numPr>
        <w:rPr>
          <w:ins w:id="1433" w:author="ADASE Richard R" w:date="2017-07-17T18:18:00Z"/>
        </w:rPr>
      </w:pPr>
      <w:ins w:id="1434" w:author="ADASE Richard R" w:date="2017-07-17T18:18:00Z">
        <w:r>
          <w:t>Secondary Breaker</w:t>
        </w:r>
      </w:ins>
    </w:p>
    <w:p w14:paraId="1F14F3A6" w14:textId="51A8801A" w:rsidR="00B02B07" w:rsidRDefault="00B02B07" w:rsidP="00ED38DC">
      <w:pPr>
        <w:pStyle w:val="ListParagraph"/>
        <w:numPr>
          <w:ilvl w:val="1"/>
          <w:numId w:val="17"/>
        </w:numPr>
        <w:rPr>
          <w:ins w:id="1435" w:author="ADASE Richard R" w:date="2017-07-17T18:19:00Z"/>
        </w:rPr>
      </w:pPr>
      <w:ins w:id="1436" w:author="ADASE Richard R" w:date="2017-07-17T18:19:00Z">
        <w:r>
          <w:t>Secondary Switch Gear Bus</w:t>
        </w:r>
      </w:ins>
    </w:p>
    <w:p w14:paraId="48473D90" w14:textId="707FF49D" w:rsidR="00B02B07" w:rsidRDefault="00B02B07" w:rsidP="00ED38DC">
      <w:pPr>
        <w:pStyle w:val="ListParagraph"/>
        <w:numPr>
          <w:ilvl w:val="1"/>
          <w:numId w:val="17"/>
        </w:numPr>
        <w:rPr>
          <w:ins w:id="1437" w:author="ADASE Richard R" w:date="2018-03-30T11:12:00Z"/>
        </w:rPr>
      </w:pPr>
      <w:ins w:id="1438" w:author="ADASE Richard R" w:date="2017-07-17T18:19:00Z">
        <w:r>
          <w:t>Secondary Switch Gear Enclosure</w:t>
        </w:r>
      </w:ins>
    </w:p>
    <w:p w14:paraId="77D8179A" w14:textId="6ACCA665" w:rsidR="00BB2B4C" w:rsidRPr="00615C50" w:rsidRDefault="00BB2B4C" w:rsidP="008B7AD6">
      <w:pPr>
        <w:rPr>
          <w:ins w:id="1439" w:author="ADASE Richard R" w:date="2017-07-17T18:00:00Z"/>
        </w:rPr>
      </w:pPr>
      <w:ins w:id="1440" w:author="ADASE Richard R" w:date="2018-03-30T11:12:00Z">
        <w:r>
          <w:t xml:space="preserve">For further details about </w:t>
        </w:r>
        <w:r w:rsidR="008B7AD6">
          <w:t xml:space="preserve">switch gear assemblies and equipment catalogs, refer to </w:t>
        </w:r>
      </w:ins>
      <w:ins w:id="1441" w:author="ADASE Richard R" w:date="2018-03-30T11:13:00Z">
        <w:r w:rsidR="008B7AD6">
          <w:t>S</w:t>
        </w:r>
      </w:ins>
      <w:ins w:id="1442" w:author="ADASE Richard R" w:date="2018-03-30T11:12:00Z">
        <w:r w:rsidR="008B7AD6">
          <w:t xml:space="preserve">ection </w:t>
        </w:r>
        <w:r w:rsidR="008B7AD6">
          <w:fldChar w:fldCharType="begin"/>
        </w:r>
        <w:r w:rsidR="008B7AD6">
          <w:instrText xml:space="preserve"> REF _Ref510171707 \r \h </w:instrText>
        </w:r>
      </w:ins>
      <w:r w:rsidR="008B7AD6">
        <w:fldChar w:fldCharType="separate"/>
      </w:r>
      <w:ins w:id="1443" w:author="ADASE Richard R" w:date="2018-03-30T11:12:00Z">
        <w:r w:rsidR="008B7AD6">
          <w:t>7</w:t>
        </w:r>
        <w:r w:rsidR="008B7AD6">
          <w:fldChar w:fldCharType="end"/>
        </w:r>
        <w:r w:rsidR="008B7AD6">
          <w:t xml:space="preserve">, </w:t>
        </w:r>
      </w:ins>
      <w:ins w:id="1444" w:author="ADASE Richard R" w:date="2018-03-30T11:13:00Z">
        <w:r w:rsidR="008B7AD6">
          <w:fldChar w:fldCharType="begin"/>
        </w:r>
        <w:r w:rsidR="008B7AD6">
          <w:instrText xml:space="preserve"> REF _Ref510171707 \h </w:instrText>
        </w:r>
      </w:ins>
      <w:r w:rsidR="008B7AD6">
        <w:fldChar w:fldCharType="separate"/>
      </w:r>
      <w:ins w:id="1445" w:author="ADASE Richard R" w:date="2018-03-30T11:13:00Z">
        <w:r w:rsidR="008B7AD6">
          <w:t>Assemblies</w:t>
        </w:r>
        <w:r w:rsidR="008B7AD6">
          <w:fldChar w:fldCharType="end"/>
        </w:r>
      </w:ins>
      <w:ins w:id="1446" w:author="ADASE Richard R" w:date="2018-03-30T11:12:00Z">
        <w:r w:rsidR="008B7AD6">
          <w:t>.</w:t>
        </w:r>
      </w:ins>
    </w:p>
    <w:p w14:paraId="3D776A76" w14:textId="759576D3" w:rsidR="002057EC" w:rsidRDefault="00D75F16" w:rsidP="00D75F16">
      <w:pPr>
        <w:pStyle w:val="Heading2"/>
        <w:rPr>
          <w:ins w:id="1447" w:author="Adase, Richard R" w:date="2017-07-11T18:23:00Z"/>
        </w:rPr>
      </w:pPr>
      <w:bookmarkStart w:id="1448" w:name="_Ref488236216"/>
      <w:bookmarkStart w:id="1449" w:name="_Toc510165705"/>
      <w:bookmarkStart w:id="1450" w:name="_Hlk510171921"/>
      <w:ins w:id="1451" w:author="Adase, Richard R" w:date="2017-07-11T18:23:00Z">
        <w:r>
          <w:t>Tax Jurisdiction Boundary</w:t>
        </w:r>
      </w:ins>
      <w:bookmarkEnd w:id="1384"/>
      <w:bookmarkEnd w:id="1448"/>
      <w:bookmarkEnd w:id="1449"/>
      <w:ins w:id="1452" w:author="Adase, Richard R" w:date="2017-01-11T13:40:00Z">
        <w:r w:rsidR="002057EC">
          <w:t xml:space="preserve"> </w:t>
        </w:r>
      </w:ins>
    </w:p>
    <w:p w14:paraId="6636064A" w14:textId="1A45767B" w:rsidR="00D75F16" w:rsidRDefault="00D75F16" w:rsidP="00D75F16">
      <w:pPr>
        <w:rPr>
          <w:ins w:id="1453" w:author="Adase, Richard R" w:date="2017-07-11T18:24:00Z"/>
        </w:rPr>
      </w:pPr>
      <w:ins w:id="1454" w:author="Adase, Richard R" w:date="2017-07-11T18:24:00Z">
        <w:r>
          <w:t>Tax Jurisdiction Boundaries are designated as one of the following types:</w:t>
        </w:r>
      </w:ins>
    </w:p>
    <w:p w14:paraId="1BE423FE" w14:textId="11B0C5CC" w:rsidR="00D75F16" w:rsidRDefault="00D75F16" w:rsidP="00D75F16">
      <w:pPr>
        <w:pStyle w:val="Bullet"/>
        <w:rPr>
          <w:ins w:id="1455" w:author="Adase, Richard R" w:date="2017-07-11T18:25:00Z"/>
        </w:rPr>
      </w:pPr>
      <w:ins w:id="1456" w:author="Adase, Richard R" w:date="2017-07-11T18:25:00Z">
        <w:r>
          <w:t>County</w:t>
        </w:r>
      </w:ins>
    </w:p>
    <w:p w14:paraId="099419DC" w14:textId="458EB316" w:rsidR="00D75F16" w:rsidRDefault="00D75F16" w:rsidP="00D75F16">
      <w:pPr>
        <w:pStyle w:val="Bullet"/>
        <w:rPr>
          <w:ins w:id="1457" w:author="Adase, Richard R" w:date="2017-07-11T18:25:00Z"/>
        </w:rPr>
      </w:pPr>
      <w:ins w:id="1458" w:author="Adase, Richard R" w:date="2017-07-11T18:25:00Z">
        <w:r>
          <w:t>City</w:t>
        </w:r>
      </w:ins>
    </w:p>
    <w:p w14:paraId="45A0D16A" w14:textId="5C06FE8A" w:rsidR="00D75F16" w:rsidRDefault="00D75F16" w:rsidP="00D75F16">
      <w:pPr>
        <w:pStyle w:val="Bullet"/>
        <w:rPr>
          <w:ins w:id="1459" w:author="Adase, Richard R" w:date="2017-07-11T18:25:00Z"/>
        </w:rPr>
      </w:pPr>
      <w:ins w:id="1460" w:author="Adase, Richard R" w:date="2017-07-11T18:25:00Z">
        <w:r>
          <w:lastRenderedPageBreak/>
          <w:t>School District</w:t>
        </w:r>
      </w:ins>
    </w:p>
    <w:p w14:paraId="135FCCB3" w14:textId="205C58CA" w:rsidR="00D75F16" w:rsidRDefault="00D75F16" w:rsidP="00D75F16">
      <w:pPr>
        <w:pStyle w:val="Bullet"/>
        <w:rPr>
          <w:ins w:id="1461" w:author="Adase, Richard R" w:date="2017-07-11T18:25:00Z"/>
        </w:rPr>
      </w:pPr>
      <w:ins w:id="1462" w:author="Adase, Richard R" w:date="2017-07-11T18:25:00Z">
        <w:r>
          <w:t>Special District</w:t>
        </w:r>
      </w:ins>
    </w:p>
    <w:p w14:paraId="11C6EEFD" w14:textId="3D9DF66F" w:rsidR="00D75F16" w:rsidRDefault="00D75F16" w:rsidP="00D75F16">
      <w:pPr>
        <w:rPr>
          <w:ins w:id="1463" w:author="ADASE Richard R" w:date="2018-02-23T15:05:00Z"/>
        </w:rPr>
      </w:pPr>
      <w:ins w:id="1464" w:author="Adase, Richard R" w:date="2017-07-11T18:25:00Z">
        <w:r>
          <w:t xml:space="preserve">Legends </w:t>
        </w:r>
      </w:ins>
      <w:ins w:id="1465" w:author="Adase, Richard R" w:date="2017-07-11T19:09:00Z">
        <w:r w:rsidR="00950B92">
          <w:t xml:space="preserve">that include this feature are pre-filtered so that users may turn types </w:t>
        </w:r>
      </w:ins>
      <w:ins w:id="1466" w:author="Adase, Richard R" w:date="2017-07-11T19:10:00Z">
        <w:r w:rsidR="00950B92">
          <w:t xml:space="preserve">on and </w:t>
        </w:r>
      </w:ins>
      <w:ins w:id="1467" w:author="Adase, Richard R" w:date="2017-07-11T19:09:00Z">
        <w:r w:rsidR="00950B92">
          <w:t>off independently.</w:t>
        </w:r>
      </w:ins>
    </w:p>
    <w:p w14:paraId="7003CA93" w14:textId="1C01A354" w:rsidR="00A762C7" w:rsidRDefault="00A762C7" w:rsidP="00A762C7">
      <w:pPr>
        <w:pStyle w:val="Heading2"/>
        <w:rPr>
          <w:ins w:id="1468" w:author="ADASE Richard R" w:date="2018-02-23T15:05:00Z"/>
        </w:rPr>
      </w:pPr>
      <w:bookmarkStart w:id="1469" w:name="_Ref507161945"/>
      <w:bookmarkStart w:id="1470" w:name="_Toc510165706"/>
      <w:bookmarkEnd w:id="1450"/>
      <w:ins w:id="1471" w:author="ADASE Richard R" w:date="2018-02-23T15:05:00Z">
        <w:r>
          <w:t>Transformer</w:t>
        </w:r>
      </w:ins>
      <w:ins w:id="1472" w:author="ADASE Richard R" w:date="2018-02-23T15:07:00Z">
        <w:r>
          <w:t>s &amp; Autotransformers</w:t>
        </w:r>
      </w:ins>
      <w:bookmarkEnd w:id="1469"/>
      <w:bookmarkEnd w:id="1470"/>
    </w:p>
    <w:p w14:paraId="51680C0B" w14:textId="29B2CFB4" w:rsidR="00A762C7" w:rsidRDefault="00A762C7" w:rsidP="00A762C7">
      <w:pPr>
        <w:rPr>
          <w:ins w:id="1473" w:author="ADASE Richard R" w:date="2018-02-23T15:05:00Z"/>
        </w:rPr>
      </w:pPr>
      <w:ins w:id="1474" w:author="ADASE Richard R" w:date="2018-02-23T15:05:00Z">
        <w:r>
          <w:t>There are several features representing</w:t>
        </w:r>
      </w:ins>
      <w:ins w:id="1475" w:author="ADASE Richard R" w:date="2018-02-23T15:06:00Z">
        <w:r>
          <w:t xml:space="preserve"> distribution</w:t>
        </w:r>
      </w:ins>
      <w:ins w:id="1476" w:author="ADASE Richard R" w:date="2018-02-23T15:05:00Z">
        <w:r>
          <w:t xml:space="preserve"> transformers:</w:t>
        </w:r>
      </w:ins>
    </w:p>
    <w:p w14:paraId="356E1E1D" w14:textId="50B3592D" w:rsidR="00A762C7" w:rsidRDefault="00A762C7" w:rsidP="00A762C7">
      <w:pPr>
        <w:pStyle w:val="Bullet"/>
        <w:rPr>
          <w:ins w:id="1477" w:author="ADASE Richard R" w:date="2018-02-23T15:06:00Z"/>
        </w:rPr>
      </w:pPr>
      <w:ins w:id="1478" w:author="ADASE Richard R" w:date="2018-02-23T15:06:00Z">
        <w:r>
          <w:t>Transformer – OH</w:t>
        </w:r>
      </w:ins>
    </w:p>
    <w:p w14:paraId="0B70EFBD" w14:textId="07252DBA" w:rsidR="00A762C7" w:rsidRDefault="00A762C7" w:rsidP="00A762C7">
      <w:pPr>
        <w:pStyle w:val="Bullet"/>
        <w:rPr>
          <w:ins w:id="1479" w:author="ADASE Richard R" w:date="2018-02-23T15:06:00Z"/>
        </w:rPr>
      </w:pPr>
      <w:ins w:id="1480" w:author="ADASE Richard R" w:date="2018-02-23T15:06:00Z">
        <w:r>
          <w:t>Transformer – OH Network</w:t>
        </w:r>
      </w:ins>
    </w:p>
    <w:p w14:paraId="03255020" w14:textId="5E1DCDA1" w:rsidR="00A762C7" w:rsidRDefault="00A762C7" w:rsidP="00A762C7">
      <w:pPr>
        <w:pStyle w:val="Bullet"/>
        <w:rPr>
          <w:ins w:id="1481" w:author="ADASE Richard R" w:date="2018-02-23T15:06:00Z"/>
        </w:rPr>
      </w:pPr>
      <w:ins w:id="1482" w:author="ADASE Richard R" w:date="2018-02-23T15:06:00Z">
        <w:r>
          <w:t>Transformer – UG</w:t>
        </w:r>
      </w:ins>
    </w:p>
    <w:p w14:paraId="60922709" w14:textId="54718F50" w:rsidR="00A762C7" w:rsidRDefault="00A762C7" w:rsidP="00A762C7">
      <w:pPr>
        <w:pStyle w:val="Bullet"/>
        <w:rPr>
          <w:ins w:id="1483" w:author="ADASE Richard R" w:date="2018-02-23T15:06:00Z"/>
        </w:rPr>
      </w:pPr>
      <w:ins w:id="1484" w:author="ADASE Richard R" w:date="2018-02-23T15:06:00Z">
        <w:r>
          <w:t>Transformer – UG Network</w:t>
        </w:r>
      </w:ins>
    </w:p>
    <w:p w14:paraId="1D3243F8" w14:textId="5C04C32F" w:rsidR="00A762C7" w:rsidRDefault="00A762C7" w:rsidP="00A762C7">
      <w:pPr>
        <w:rPr>
          <w:ins w:id="1485" w:author="ADASE Richard R" w:date="2018-02-23T15:08:00Z"/>
        </w:rPr>
      </w:pPr>
      <w:ins w:id="1486" w:author="ADASE Richard R" w:date="2018-02-23T15:08:00Z">
        <w:r>
          <w:t xml:space="preserve">For all distribution transformer feature classes, connectivity node 1 is assumed by convention to represent the primary side, </w:t>
        </w:r>
      </w:ins>
      <w:ins w:id="1487" w:author="ADASE Richard R" w:date="2018-02-23T15:09:00Z">
        <w:r>
          <w:t>while</w:t>
        </w:r>
      </w:ins>
      <w:ins w:id="1488" w:author="ADASE Richard R" w:date="2018-02-23T15:08:00Z">
        <w:r>
          <w:t xml:space="preserve"> connectivity node 2 represents the secondary side.</w:t>
        </w:r>
      </w:ins>
    </w:p>
    <w:p w14:paraId="6AFDEB80" w14:textId="7A3222E6" w:rsidR="00A762C7" w:rsidRPr="00A762C7" w:rsidRDefault="00A762C7" w:rsidP="00A762C7">
      <w:pPr>
        <w:rPr>
          <w:ins w:id="1489" w:author="Adase, Richard R" w:date="2017-07-07T13:11:00Z"/>
        </w:rPr>
      </w:pPr>
      <w:ins w:id="1490" w:author="ADASE Richard R" w:date="2018-02-23T15:07:00Z">
        <w:r>
          <w:t>There is also a separate feature class to represent Autotransformer</w:t>
        </w:r>
      </w:ins>
      <w:ins w:id="1491" w:author="ADASE Richard R" w:date="2018-02-23T15:08:00Z">
        <w:r>
          <w:t>s.</w:t>
        </w:r>
      </w:ins>
      <w:ins w:id="1492" w:author="ADASE Richard R" w:date="2018-02-23T15:09:00Z">
        <w:r>
          <w:t xml:space="preserve">  For these, both connectivity nodes are primary.</w:t>
        </w:r>
      </w:ins>
    </w:p>
    <w:p w14:paraId="4C1D774A" w14:textId="0F789338" w:rsidR="00CA7A33" w:rsidRDefault="00CA7A33" w:rsidP="00CA7A33">
      <w:pPr>
        <w:pStyle w:val="Heading2"/>
        <w:rPr>
          <w:ins w:id="1493" w:author="Adase, Richard R" w:date="2017-07-07T13:11:00Z"/>
        </w:rPr>
      </w:pPr>
      <w:bookmarkStart w:id="1494" w:name="_Toc510165707"/>
      <w:commentRangeStart w:id="1495"/>
      <w:ins w:id="1496" w:author="Adase, Richard R" w:date="2017-07-07T13:11:00Z">
        <w:r>
          <w:t>V</w:t>
        </w:r>
      </w:ins>
      <w:ins w:id="1497" w:author="Adase, Richard R" w:date="2017-07-07T13:12:00Z">
        <w:r>
          <w:t>irtual</w:t>
        </w:r>
      </w:ins>
      <w:ins w:id="1498" w:author="Adase, Richard R" w:date="2017-07-07T13:11:00Z">
        <w:r>
          <w:t xml:space="preserve"> Point</w:t>
        </w:r>
      </w:ins>
      <w:ins w:id="1499" w:author="Adase, Richard R" w:date="2017-07-07T13:12:00Z">
        <w:r>
          <w:t>s</w:t>
        </w:r>
        <w:commentRangeEnd w:id="1495"/>
        <w:r>
          <w:rPr>
            <w:rStyle w:val="CommentReference"/>
            <w:rFonts w:ascii="Arial" w:hAnsi="Arial"/>
            <w:b w:val="0"/>
            <w:bCs w:val="0"/>
            <w:iCs w:val="0"/>
            <w:color w:val="auto"/>
            <w:szCs w:val="20"/>
          </w:rPr>
          <w:commentReference w:id="1495"/>
        </w:r>
      </w:ins>
      <w:bookmarkEnd w:id="1494"/>
    </w:p>
    <w:p w14:paraId="21763610" w14:textId="7E67B623" w:rsidR="00CA7A33" w:rsidRDefault="00CA7A33" w:rsidP="00CA7A33">
      <w:pPr>
        <w:rPr>
          <w:ins w:id="1500" w:author="Adase, Richard R" w:date="2017-07-11T16:04:00Z"/>
        </w:rPr>
      </w:pPr>
      <w:ins w:id="1501" w:author="Adase, Richard R" w:date="2017-07-07T13:12:00Z">
        <w:r>
          <w:t>Virtual points</w:t>
        </w:r>
      </w:ins>
      <w:ins w:id="1502" w:author="Adase, Richard R" w:date="2017-07-07T13:11:00Z">
        <w:r>
          <w:t xml:space="preserve"> do not represent physical assets, but instead are virtual devices added to the feature model to facilitate switching operations.</w:t>
        </w:r>
      </w:ins>
      <w:ins w:id="1503" w:author="Adase, Richard R" w:date="2017-07-07T13:12:00Z">
        <w:r>
          <w:t xml:space="preserve">  There are multiple feature classes defined to represent these points, each tailored for different use cases and </w:t>
        </w:r>
      </w:ins>
      <w:ins w:id="1504" w:author="Adase, Richard R" w:date="2017-07-07T13:14:00Z">
        <w:r>
          <w:t>manipulated</w:t>
        </w:r>
      </w:ins>
      <w:ins w:id="1505" w:author="Adase, Richard R" w:date="2017-07-07T13:12:00Z">
        <w:r>
          <w:t xml:space="preserve"> by OMS </w:t>
        </w:r>
      </w:ins>
      <w:ins w:id="1506" w:author="Adase, Richard R" w:date="2017-07-07T13:14:00Z">
        <w:r>
          <w:t>according to different rules.</w:t>
        </w:r>
      </w:ins>
    </w:p>
    <w:p w14:paraId="45DBEFE4" w14:textId="4F506DC9" w:rsidR="006D0688" w:rsidRDefault="00CA0476" w:rsidP="00CA7A33">
      <w:pPr>
        <w:rPr>
          <w:ins w:id="1507" w:author="Adase, Richard R" w:date="2017-07-11T16:06:00Z"/>
        </w:rPr>
      </w:pPr>
      <w:ins w:id="1508" w:author="Adase, Richard R" w:date="2017-07-11T16:16:00Z">
        <w:r>
          <w:t>Some v</w:t>
        </w:r>
      </w:ins>
      <w:ins w:id="1509" w:author="Adase, Richard R" w:date="2017-07-11T16:04:00Z">
        <w:r w:rsidR="006D0688">
          <w:t xml:space="preserve">irtual points may be designated as </w:t>
        </w:r>
      </w:ins>
      <w:ins w:id="1510" w:author="Adase, Richard R" w:date="2017-07-11T16:16:00Z">
        <w:r>
          <w:t xml:space="preserve">either </w:t>
        </w:r>
      </w:ins>
      <w:ins w:id="1511" w:author="Adase, Richard R" w:date="2017-07-11T16:04:00Z">
        <w:r w:rsidR="006D0688">
          <w:t>permanent or temporary</w:t>
        </w:r>
      </w:ins>
      <w:ins w:id="1512" w:author="Adase, Richard R" w:date="2017-07-11T16:16:00Z">
        <w:r>
          <w:t>:</w:t>
        </w:r>
      </w:ins>
      <w:ins w:id="1513" w:author="Adase, Richard R" w:date="2017-07-11T16:04:00Z">
        <w:r w:rsidR="006D0688">
          <w:t xml:space="preserve">  </w:t>
        </w:r>
      </w:ins>
    </w:p>
    <w:p w14:paraId="01A69945" w14:textId="77777777" w:rsidR="006D0688" w:rsidRDefault="006D0688" w:rsidP="006D0688">
      <w:pPr>
        <w:pStyle w:val="Bullet"/>
        <w:rPr>
          <w:ins w:id="1514" w:author="Adase, Richard R" w:date="2017-07-11T16:06:00Z"/>
        </w:rPr>
      </w:pPr>
      <w:ins w:id="1515" w:author="Adase, Richard R" w:date="2017-07-11T16:04:00Z">
        <w:r>
          <w:t>Permanent points are typically placed as part of a placement configuration for fea</w:t>
        </w:r>
      </w:ins>
      <w:ins w:id="1516" w:author="Adase, Richard R" w:date="2017-07-11T16:05:00Z">
        <w:r>
          <w:t xml:space="preserve">tures that should always have a </w:t>
        </w:r>
        <w:proofErr w:type="gramStart"/>
        <w:r>
          <w:t>particular set</w:t>
        </w:r>
        <w:proofErr w:type="gramEnd"/>
        <w:r>
          <w:t xml:space="preserve"> of virtual points present.  </w:t>
        </w:r>
      </w:ins>
    </w:p>
    <w:p w14:paraId="6AD35BA5" w14:textId="6126A32F" w:rsidR="006D0688" w:rsidRDefault="006D0688" w:rsidP="006D0688">
      <w:pPr>
        <w:pStyle w:val="Bullet"/>
        <w:rPr>
          <w:ins w:id="1517" w:author="Adase, Richard R" w:date="2017-07-07T13:11:00Z"/>
        </w:rPr>
      </w:pPr>
      <w:ins w:id="1518" w:author="Adase, Richard R" w:date="2017-07-11T16:05:00Z">
        <w:r>
          <w:t xml:space="preserve">Temporary points may be placed </w:t>
        </w:r>
      </w:ins>
      <w:ins w:id="1519" w:author="Adase, Richard R" w:date="2017-07-11T16:07:00Z">
        <w:r>
          <w:t>to facilitate OMS connectivity as the feature state lifecycle progresses.  They are removed when a feature is</w:t>
        </w:r>
      </w:ins>
      <w:ins w:id="1520" w:author="Adase, Richard R" w:date="2017-07-11T16:08:00Z">
        <w:r>
          <w:t xml:space="preserve"> transitioned to INI, and </w:t>
        </w:r>
      </w:ins>
      <w:ins w:id="1521" w:author="Adase, Richard R" w:date="2017-07-11T16:09:00Z">
        <w:r>
          <w:t>connectivity is automatically modified to close the gaps.</w:t>
        </w:r>
      </w:ins>
    </w:p>
    <w:p w14:paraId="07E08B0B" w14:textId="6BC3526D" w:rsidR="00CA7A33" w:rsidRDefault="00CA7A33" w:rsidP="00CA7A33">
      <w:pPr>
        <w:pStyle w:val="Heading3"/>
        <w:rPr>
          <w:ins w:id="1522" w:author="Adase, Richard R" w:date="2017-07-07T13:11:00Z"/>
        </w:rPr>
      </w:pPr>
      <w:bookmarkStart w:id="1523" w:name="_Toc510165708"/>
      <w:ins w:id="1524" w:author="Adase, Richard R" w:date="2017-07-07T13:11:00Z">
        <w:r>
          <w:t>Bypass</w:t>
        </w:r>
      </w:ins>
      <w:ins w:id="1525" w:author="Adase, Richard R" w:date="2017-07-07T13:14:00Z">
        <w:r>
          <w:t xml:space="preserve"> Point</w:t>
        </w:r>
      </w:ins>
      <w:bookmarkEnd w:id="1523"/>
    </w:p>
    <w:p w14:paraId="4C42DA32" w14:textId="7ED67062" w:rsidR="00CA7A33" w:rsidRDefault="00CA7A33" w:rsidP="00CA7A33">
      <w:pPr>
        <w:pStyle w:val="NormalIndent"/>
        <w:rPr>
          <w:ins w:id="1526" w:author="Adase, Richard R" w:date="2017-07-07T13:11:00Z"/>
        </w:rPr>
      </w:pPr>
      <w:ins w:id="1527" w:author="Adase, Richard R" w:date="2017-07-07T13:11:00Z">
        <w:r>
          <w:t xml:space="preserve">Some feature classes, such as Recloser, require the ability to bypass the device for maintenance purposes.  This is modeled by placing three </w:t>
        </w:r>
      </w:ins>
      <w:ins w:id="1528" w:author="Adase, Richard R" w:date="2017-07-11T16:00:00Z">
        <w:r w:rsidR="006D0688">
          <w:t>Bypass</w:t>
        </w:r>
      </w:ins>
      <w:ins w:id="1529" w:author="Adase, Richard R" w:date="2017-07-07T13:11:00Z">
        <w:r>
          <w:t xml:space="preserve"> Point</w:t>
        </w:r>
      </w:ins>
      <w:ins w:id="1530" w:author="Adase, Richard R" w:date="2017-07-11T16:00:00Z">
        <w:r w:rsidR="006D0688">
          <w:t>s</w:t>
        </w:r>
      </w:ins>
      <w:ins w:id="1531" w:author="Adase, Richard R" w:date="2017-07-07T13:11:00Z">
        <w:r>
          <w:t xml:space="preserve"> in association with the device:</w:t>
        </w:r>
      </w:ins>
    </w:p>
    <w:p w14:paraId="3BB988A8" w14:textId="7388ED74" w:rsidR="00CA7A33" w:rsidRDefault="006D0688" w:rsidP="00ED38DC">
      <w:pPr>
        <w:pStyle w:val="NormalIndent"/>
        <w:numPr>
          <w:ilvl w:val="0"/>
          <w:numId w:val="16"/>
        </w:numPr>
        <w:rPr>
          <w:ins w:id="1532" w:author="Adase, Richard R" w:date="2017-07-07T13:11:00Z"/>
        </w:rPr>
      </w:pPr>
      <w:ins w:id="1533" w:author="Adase, Richard R" w:date="2017-07-07T13:11:00Z">
        <w:r>
          <w:t>Two</w:t>
        </w:r>
      </w:ins>
      <w:ins w:id="1534" w:author="Adase, Richard R" w:date="2017-07-11T16:01:00Z">
        <w:r>
          <w:t xml:space="preserve"> normally</w:t>
        </w:r>
      </w:ins>
      <w:ins w:id="1535" w:author="Adase, Richard R" w:date="2017-07-07T13:11:00Z">
        <w:r>
          <w:t xml:space="preserve"> closed </w:t>
        </w:r>
      </w:ins>
      <w:ins w:id="1536" w:author="Adase, Richard R" w:date="2017-07-11T16:00:00Z">
        <w:r>
          <w:t>Bypass Points are placed</w:t>
        </w:r>
      </w:ins>
      <w:ins w:id="1537" w:author="Adase, Richard R" w:date="2017-07-07T13:11:00Z">
        <w:r w:rsidR="00CA7A33">
          <w:t xml:space="preserve"> in series with the bypassed device, one at each connectivity node.</w:t>
        </w:r>
      </w:ins>
    </w:p>
    <w:p w14:paraId="57BC5C5D" w14:textId="692090A4" w:rsidR="00CA7A33" w:rsidRDefault="00CA7A33" w:rsidP="00ED38DC">
      <w:pPr>
        <w:pStyle w:val="NormalIndent"/>
        <w:numPr>
          <w:ilvl w:val="0"/>
          <w:numId w:val="16"/>
        </w:numPr>
        <w:rPr>
          <w:ins w:id="1538" w:author="Adase, Richard R" w:date="2017-07-07T13:11:00Z"/>
        </w:rPr>
      </w:pPr>
      <w:ins w:id="1539" w:author="Adase, Richard R" w:date="2017-07-07T13:11:00Z">
        <w:r>
          <w:t>One</w:t>
        </w:r>
      </w:ins>
      <w:ins w:id="1540" w:author="Adase, Richard R" w:date="2017-07-11T16:01:00Z">
        <w:r w:rsidR="006D0688">
          <w:t xml:space="preserve"> normally open</w:t>
        </w:r>
      </w:ins>
      <w:ins w:id="1541" w:author="Adase, Richard R" w:date="2017-07-07T13:11:00Z">
        <w:r>
          <w:t xml:space="preserve"> </w:t>
        </w:r>
      </w:ins>
      <w:ins w:id="1542" w:author="Adase, Richard R" w:date="2017-07-11T16:00:00Z">
        <w:r w:rsidR="006D0688">
          <w:t>Bypass Point is placed</w:t>
        </w:r>
      </w:ins>
      <w:ins w:id="1543" w:author="Adase, Richard R" w:date="2017-07-07T13:11:00Z">
        <w:r>
          <w:t xml:space="preserve"> in parallel with the set including the bypassed device and </w:t>
        </w:r>
        <w:proofErr w:type="gramStart"/>
        <w:r>
          <w:t xml:space="preserve">both </w:t>
        </w:r>
      </w:ins>
      <w:ins w:id="1544" w:author="Adase, Richard R" w:date="2017-07-11T16:00:00Z">
        <w:r w:rsidR="006D0688">
          <w:t>of the other</w:t>
        </w:r>
        <w:proofErr w:type="gramEnd"/>
        <w:r w:rsidR="006D0688">
          <w:t xml:space="preserve"> Bypass Points</w:t>
        </w:r>
      </w:ins>
      <w:ins w:id="1545" w:author="Adase, Richard R" w:date="2017-07-07T13:11:00Z">
        <w:r>
          <w:t>.</w:t>
        </w:r>
      </w:ins>
    </w:p>
    <w:p w14:paraId="703032A0" w14:textId="6AF817B3" w:rsidR="00CA7A33" w:rsidRDefault="00CA7A33" w:rsidP="00CA7A33">
      <w:pPr>
        <w:pStyle w:val="NormalIndent"/>
        <w:rPr>
          <w:ins w:id="1546" w:author="Adase, Richard R" w:date="2017-07-07T13:15:00Z"/>
        </w:rPr>
      </w:pPr>
      <w:ins w:id="1547" w:author="Adase, Richard R" w:date="2017-07-07T13:11:00Z">
        <w:r>
          <w:t>To bypass the device,</w:t>
        </w:r>
      </w:ins>
      <w:ins w:id="1548" w:author="Adase, Richard R" w:date="2017-07-11T16:01:00Z">
        <w:r w:rsidR="006D0688">
          <w:t xml:space="preserve"> OMS users can</w:t>
        </w:r>
      </w:ins>
      <w:ins w:id="1549" w:author="Adase, Richard R" w:date="2017-07-07T13:11:00Z">
        <w:r>
          <w:t xml:space="preserve"> open the </w:t>
        </w:r>
      </w:ins>
      <w:ins w:id="1550" w:author="Adase, Richard R" w:date="2017-07-11T16:01:00Z">
        <w:r w:rsidR="006D0688">
          <w:t>two</w:t>
        </w:r>
      </w:ins>
      <w:ins w:id="1551" w:author="Adase, Richard R" w:date="2017-07-07T13:11:00Z">
        <w:r>
          <w:t xml:space="preserve"> </w:t>
        </w:r>
      </w:ins>
      <w:ins w:id="1552" w:author="Adase, Richard R" w:date="2017-07-11T16:01:00Z">
        <w:r w:rsidR="006D0688">
          <w:t>Bypass P</w:t>
        </w:r>
      </w:ins>
      <w:ins w:id="1553" w:author="Adase, Richard R" w:date="2017-07-07T13:11:00Z">
        <w:r>
          <w:t>oints</w:t>
        </w:r>
      </w:ins>
      <w:ins w:id="1554" w:author="Adase, Richard R" w:date="2017-07-11T16:01:00Z">
        <w:r w:rsidR="006D0688">
          <w:t xml:space="preserve"> connected in series</w:t>
        </w:r>
      </w:ins>
      <w:ins w:id="1555" w:author="Adase, Richard R" w:date="2017-07-07T13:11:00Z">
        <w:r>
          <w:t xml:space="preserve"> and close the</w:t>
        </w:r>
      </w:ins>
      <w:ins w:id="1556" w:author="Adase, Richard R" w:date="2017-07-11T16:01:00Z">
        <w:r w:rsidR="006D0688">
          <w:t xml:space="preserve"> one connected in parallel.</w:t>
        </w:r>
      </w:ins>
    </w:p>
    <w:p w14:paraId="2EAD55BD" w14:textId="5E512A5F" w:rsidR="006D0688" w:rsidRDefault="006D0688" w:rsidP="00CA7A33">
      <w:pPr>
        <w:pStyle w:val="NormalIndent"/>
        <w:rPr>
          <w:ins w:id="1557" w:author="Adase, Richard R" w:date="2017-07-11T16:03:00Z"/>
        </w:rPr>
      </w:pPr>
      <w:ins w:id="1558" w:author="Adase, Richard R" w:date="2017-07-11T16:03:00Z">
        <w:r>
          <w:t>Permanent Bypass Points are placed automatically with their associated device using placement configurations</w:t>
        </w:r>
      </w:ins>
      <w:ins w:id="1559" w:author="Adase, Richard R" w:date="2017-07-11T16:04:00Z">
        <w:r>
          <w:t xml:space="preserve"> for those devices.  Bypass Points may also be placed independently, either as permanent or temporary.</w:t>
        </w:r>
      </w:ins>
    </w:p>
    <w:p w14:paraId="5F39C7F4" w14:textId="7D8F40E2" w:rsidR="00CA7A33" w:rsidRDefault="00CA7A33" w:rsidP="00CA7A33">
      <w:pPr>
        <w:pStyle w:val="NormalIndent"/>
        <w:rPr>
          <w:ins w:id="1560" w:author="ADASE Richard R" w:date="2017-08-13T16:45:00Z"/>
        </w:rPr>
      </w:pPr>
      <w:ins w:id="1561" w:author="Adase, Richard R" w:date="2017-07-07T13:15:00Z">
        <w:r>
          <w:t xml:space="preserve">Bypass Points are symbolized as a </w:t>
        </w:r>
      </w:ins>
      <w:ins w:id="1562" w:author="Adase, Richard R" w:date="2017-07-07T13:16:00Z">
        <w:r>
          <w:t>small circle – red and filled when closed, or green and unfilled when open.</w:t>
        </w:r>
      </w:ins>
      <w:ins w:id="1563" w:author="Adase, Richard R" w:date="2017-07-11T16:20:00Z">
        <w:r w:rsidR="00016F69">
          <w:t xml:space="preserve">  When temporary, a small square is used instead.</w:t>
        </w:r>
      </w:ins>
      <w:ins w:id="1564" w:author="Adase, Richard R" w:date="2017-07-07T13:16:00Z">
        <w:r>
          <w:t xml:space="preserve">  The symbol</w:t>
        </w:r>
      </w:ins>
      <w:ins w:id="1565" w:author="Adase, Richard R" w:date="2017-07-11T16:02:00Z">
        <w:r w:rsidR="006D0688">
          <w:t xml:space="preserve"> for the parallel point</w:t>
        </w:r>
      </w:ins>
      <w:ins w:id="1566" w:author="Adase, Richard R" w:date="2017-07-07T13:15:00Z">
        <w:r>
          <w:t xml:space="preserve"> </w:t>
        </w:r>
      </w:ins>
      <w:ins w:id="1567" w:author="Adase, Richard R" w:date="2017-07-11T16:20:00Z">
        <w:r w:rsidR="00016F69">
          <w:lastRenderedPageBreak/>
          <w:t>should be</w:t>
        </w:r>
      </w:ins>
      <w:ins w:id="1568" w:author="Adase, Richard R" w:date="2017-07-07T13:15:00Z">
        <w:r>
          <w:t xml:space="preserve"> </w:t>
        </w:r>
      </w:ins>
      <w:ins w:id="1569" w:author="Adase, Richard R" w:date="2017-07-07T13:16:00Z">
        <w:r>
          <w:t>placed</w:t>
        </w:r>
      </w:ins>
      <w:ins w:id="1570" w:author="Adase, Richard R" w:date="2017-07-07T13:15:00Z">
        <w:r>
          <w:t xml:space="preserve"> on the source side</w:t>
        </w:r>
      </w:ins>
      <w:ins w:id="1571" w:author="Adase, Richard R" w:date="2017-07-07T13:16:00Z">
        <w:r>
          <w:t xml:space="preserve"> of the bypassed </w:t>
        </w:r>
        <w:del w:id="1572" w:author="ADASE Richard R" w:date="2018-03-30T11:18:00Z">
          <w:r w:rsidDel="008B7AD6">
            <w:delText>feature,</w:delText>
          </w:r>
        </w:del>
      </w:ins>
      <w:ins w:id="1573" w:author="Adase, Richard R" w:date="2017-07-07T13:15:00Z">
        <w:del w:id="1574" w:author="ADASE Richard R" w:date="2018-03-30T11:18:00Z">
          <w:r w:rsidDel="008B7AD6">
            <w:delText xml:space="preserve"> but</w:delText>
          </w:r>
        </w:del>
      </w:ins>
      <w:ins w:id="1575" w:author="ADASE Richard R" w:date="2018-03-30T11:18:00Z">
        <w:r w:rsidR="008B7AD6">
          <w:t>feature but</w:t>
        </w:r>
      </w:ins>
      <w:ins w:id="1576" w:author="Adase, Richard R" w:date="2017-07-07T13:15:00Z">
        <w:r>
          <w:t xml:space="preserve"> </w:t>
        </w:r>
      </w:ins>
      <w:ins w:id="1577" w:author="Adase, Richard R" w:date="2017-07-07T13:17:00Z">
        <w:r>
          <w:t xml:space="preserve">offset slightly from the being in-line with the </w:t>
        </w:r>
      </w:ins>
      <w:ins w:id="1578" w:author="Adase, Richard R" w:date="2017-07-07T13:15:00Z">
        <w:r>
          <w:t>connected conductor.</w:t>
        </w:r>
      </w:ins>
    </w:p>
    <w:p w14:paraId="08FB1A04" w14:textId="5AF7333E" w:rsidR="00B35384" w:rsidRDefault="00B35384" w:rsidP="00CA7A33">
      <w:pPr>
        <w:pStyle w:val="NormalIndent"/>
        <w:rPr>
          <w:ins w:id="1579" w:author="Adase, Richard R" w:date="2017-07-07T13:11:00Z"/>
        </w:rPr>
      </w:pPr>
      <w:ins w:id="1580" w:author="ADASE Richard R" w:date="2017-08-13T16:45:00Z">
        <w:r>
          <w:t>In OMS, Bypass Points are modeled as switches, and therefore are not predicted during outage analysis.</w:t>
        </w:r>
      </w:ins>
    </w:p>
    <w:p w14:paraId="041311F9" w14:textId="77777777" w:rsidR="00CA7A33" w:rsidRDefault="00CA7A33" w:rsidP="00CA7A33">
      <w:pPr>
        <w:pStyle w:val="Heading3"/>
        <w:rPr>
          <w:ins w:id="1581" w:author="Adase, Richard R" w:date="2017-07-07T13:11:00Z"/>
        </w:rPr>
      </w:pPr>
      <w:bookmarkStart w:id="1582" w:name="_Toc510165709"/>
      <w:ins w:id="1583" w:author="Adase, Richard R" w:date="2017-07-07T13:11:00Z">
        <w:r>
          <w:t>Elbow</w:t>
        </w:r>
        <w:bookmarkEnd w:id="1582"/>
      </w:ins>
    </w:p>
    <w:p w14:paraId="6AA53BDF" w14:textId="3D745867" w:rsidR="00CA7A33" w:rsidRDefault="00CA0476" w:rsidP="00CA7A33">
      <w:pPr>
        <w:pStyle w:val="NormalIndent"/>
        <w:rPr>
          <w:ins w:id="1584" w:author="Adase, Richard R" w:date="2017-07-11T16:16:00Z"/>
        </w:rPr>
      </w:pPr>
      <w:ins w:id="1585" w:author="Adase, Richard R" w:date="2017-07-11T16:12:00Z">
        <w:r>
          <w:t>Some features, such as l</w:t>
        </w:r>
      </w:ins>
      <w:ins w:id="1586" w:author="Adase, Richard R" w:date="2017-07-07T13:11:00Z">
        <w:r w:rsidR="00CA7A33">
          <w:t>oop</w:t>
        </w:r>
      </w:ins>
      <w:ins w:id="1587" w:author="Adase, Richard R" w:date="2017-07-11T16:12:00Z">
        <w:r>
          <w:t>-</w:t>
        </w:r>
      </w:ins>
      <w:ins w:id="1588" w:author="Adase, Richard R" w:date="2017-07-07T13:11:00Z">
        <w:r w:rsidR="00CA7A33">
          <w:t xml:space="preserve">fed </w:t>
        </w:r>
      </w:ins>
      <w:ins w:id="1589" w:author="Adase, Richard R" w:date="2017-07-11T16:12:00Z">
        <w:r>
          <w:t>UG T</w:t>
        </w:r>
      </w:ins>
      <w:ins w:id="1590" w:author="Adase, Richard R" w:date="2017-07-07T13:11:00Z">
        <w:r w:rsidR="00CA7A33">
          <w:t>ransformers</w:t>
        </w:r>
      </w:ins>
      <w:ins w:id="1591" w:author="Adase, Richard R" w:date="2017-07-11T16:12:00Z">
        <w:r>
          <w:t xml:space="preserve">, </w:t>
        </w:r>
      </w:ins>
      <w:ins w:id="1592" w:author="Adase, Richard R" w:date="2017-07-07T13:11:00Z">
        <w:r w:rsidR="00CA7A33">
          <w:t xml:space="preserve">require </w:t>
        </w:r>
      </w:ins>
      <w:ins w:id="1593" w:author="Adase, Richard R" w:date="2017-07-11T16:12:00Z">
        <w:r>
          <w:t>Elbow features to be present</w:t>
        </w:r>
      </w:ins>
      <w:ins w:id="1594" w:author="Adase, Richard R" w:date="2017-07-07T13:11:00Z">
        <w:r>
          <w:t xml:space="preserve">.  For accounting </w:t>
        </w:r>
        <w:del w:id="1595" w:author="ADASE Richard R" w:date="2018-03-30T11:18:00Z">
          <w:r w:rsidDel="008B7AD6">
            <w:delText>purposes</w:delText>
          </w:r>
        </w:del>
      </w:ins>
      <w:ins w:id="1596" w:author="ADASE Richard R" w:date="2018-03-30T11:18:00Z">
        <w:r w:rsidR="008B7AD6">
          <w:t>purposes,</w:t>
        </w:r>
      </w:ins>
      <w:ins w:id="1597" w:author="Adase, Richard R" w:date="2017-07-07T13:11:00Z">
        <w:r>
          <w:t xml:space="preserve"> the </w:t>
        </w:r>
      </w:ins>
      <w:ins w:id="1598" w:author="Adase, Richard R" w:date="2017-07-11T16:13:00Z">
        <w:r>
          <w:t>E</w:t>
        </w:r>
      </w:ins>
      <w:ins w:id="1599" w:author="Adase, Richard R" w:date="2017-07-07T13:11:00Z">
        <w:r w:rsidR="00CA7A33">
          <w:t>lbows are recorded as ancillary compatible units</w:t>
        </w:r>
      </w:ins>
      <w:ins w:id="1600" w:author="Adase, Richard R" w:date="2017-07-11T16:13:00Z">
        <w:r>
          <w:t xml:space="preserve"> of the associated feature</w:t>
        </w:r>
      </w:ins>
      <w:ins w:id="1601" w:author="Adase, Richard R" w:date="2017-07-07T13:11:00Z">
        <w:r w:rsidR="00CA7A33">
          <w:t xml:space="preserve">, and the </w:t>
        </w:r>
      </w:ins>
      <w:ins w:id="1602" w:author="Adase, Richard R" w:date="2017-07-11T16:13:00Z">
        <w:r>
          <w:t>Elbow features themselves</w:t>
        </w:r>
      </w:ins>
      <w:ins w:id="1603" w:author="Adase, Richard R" w:date="2017-07-07T13:11:00Z">
        <w:r w:rsidR="00CA7A33">
          <w:t xml:space="preserve"> </w:t>
        </w:r>
      </w:ins>
      <w:ins w:id="1604" w:author="Adase, Richard R" w:date="2017-07-11T16:13:00Z">
        <w:r>
          <w:t>are only present</w:t>
        </w:r>
      </w:ins>
      <w:ins w:id="1605" w:author="Adase, Richard R" w:date="2017-07-07T13:11:00Z">
        <w:r w:rsidR="00CA7A33">
          <w:t xml:space="preserve"> to allow for switching.</w:t>
        </w:r>
      </w:ins>
    </w:p>
    <w:p w14:paraId="5B9099A6" w14:textId="32949755" w:rsidR="00CA0476" w:rsidRDefault="00CA0476" w:rsidP="00CA7A33">
      <w:pPr>
        <w:pStyle w:val="NormalIndent"/>
        <w:rPr>
          <w:ins w:id="1606" w:author="Adase, Richard R" w:date="2017-07-07T13:18:00Z"/>
        </w:rPr>
      </w:pPr>
      <w:ins w:id="1607" w:author="Adase, Richard R" w:date="2017-07-11T16:16:00Z">
        <w:r>
          <w:t xml:space="preserve">Elbows are typically </w:t>
        </w:r>
      </w:ins>
      <w:ins w:id="1608" w:author="Adase, Richard R" w:date="2017-07-11T16:17:00Z">
        <w:r>
          <w:t xml:space="preserve">placed automatically with the feature they are connected </w:t>
        </w:r>
        <w:del w:id="1609" w:author="ADASE Richard R" w:date="2018-03-30T11:18:00Z">
          <w:r w:rsidDel="008B7AD6">
            <w:delText>to, but</w:delText>
          </w:r>
        </w:del>
      </w:ins>
      <w:ins w:id="1610" w:author="ADASE Richard R" w:date="2018-03-30T11:18:00Z">
        <w:r w:rsidR="008B7AD6">
          <w:t>to but</w:t>
        </w:r>
      </w:ins>
      <w:ins w:id="1611" w:author="Adase, Richard R" w:date="2017-07-11T16:17:00Z">
        <w:r>
          <w:t xml:space="preserve"> may also be placed independently if necessary.  They are always permanent.</w:t>
        </w:r>
      </w:ins>
    </w:p>
    <w:p w14:paraId="449B3D5A" w14:textId="120ECF60" w:rsidR="00CA7A33" w:rsidRDefault="00CA7A33" w:rsidP="00CA7A33">
      <w:pPr>
        <w:pStyle w:val="NormalIndent"/>
        <w:rPr>
          <w:ins w:id="1612" w:author="ADASE Richard R" w:date="2017-08-13T16:46:00Z"/>
        </w:rPr>
      </w:pPr>
      <w:ins w:id="1613" w:author="Adase, Richard R" w:date="2017-07-07T13:18:00Z">
        <w:r>
          <w:t>Elbows are symbolized as a small hexagon – red and filled when closed, or green and unfilled when open.</w:t>
        </w:r>
      </w:ins>
    </w:p>
    <w:p w14:paraId="5D365F4E" w14:textId="3F94D6D9" w:rsidR="00B35384" w:rsidRDefault="00B35384" w:rsidP="00CA7A33">
      <w:pPr>
        <w:pStyle w:val="NormalIndent"/>
        <w:rPr>
          <w:ins w:id="1614" w:author="Adase, Richard R" w:date="2017-07-07T13:11:00Z"/>
        </w:rPr>
      </w:pPr>
      <w:ins w:id="1615" w:author="ADASE Richard R" w:date="2017-08-13T16:46:00Z">
        <w:r>
          <w:t xml:space="preserve">OMS </w:t>
        </w:r>
        <w:proofErr w:type="gramStart"/>
        <w:r>
          <w:t>maintains</w:t>
        </w:r>
        <w:proofErr w:type="gramEnd"/>
        <w:r>
          <w:t xml:space="preserve"> a separate feature definition for Elbows, and this feature will be mapped to that during migration.</w:t>
        </w:r>
      </w:ins>
    </w:p>
    <w:p w14:paraId="5FF6BF9D" w14:textId="3F3E0739" w:rsidR="00CA7A33" w:rsidRDefault="00CA7A33" w:rsidP="00CA7A33">
      <w:pPr>
        <w:pStyle w:val="Heading3"/>
        <w:rPr>
          <w:ins w:id="1616" w:author="Adase, Richard R" w:date="2017-07-07T13:11:00Z"/>
        </w:rPr>
      </w:pPr>
      <w:bookmarkStart w:id="1617" w:name="_Toc510165710"/>
      <w:ins w:id="1618" w:author="Adase, Richard R" w:date="2017-07-07T13:11:00Z">
        <w:r>
          <w:t>Isolation</w:t>
        </w:r>
      </w:ins>
      <w:ins w:id="1619" w:author="Adase, Richard R" w:date="2017-07-07T13:14:00Z">
        <w:r>
          <w:t xml:space="preserve"> Point</w:t>
        </w:r>
      </w:ins>
      <w:bookmarkEnd w:id="1617"/>
    </w:p>
    <w:p w14:paraId="1821CF91" w14:textId="64FEAE14" w:rsidR="00CA7A33" w:rsidRDefault="00CA7A33" w:rsidP="00CA7A33">
      <w:pPr>
        <w:pStyle w:val="NormalIndent"/>
        <w:rPr>
          <w:ins w:id="1620" w:author="Adase, Richard R" w:date="2017-07-07T13:15:00Z"/>
        </w:rPr>
      </w:pPr>
      <w:ins w:id="1621" w:author="Adase, Richard R" w:date="2017-07-07T13:11:00Z">
        <w:r>
          <w:t xml:space="preserve">Some feature classes, such as </w:t>
        </w:r>
      </w:ins>
      <w:ins w:id="1622" w:author="Adase, Richard R" w:date="2017-07-11T16:15:00Z">
        <w:r w:rsidR="00CA0476">
          <w:t>radial Transformers</w:t>
        </w:r>
      </w:ins>
      <w:ins w:id="1623" w:author="Adase, Richard R" w:date="2017-07-07T13:11:00Z">
        <w:r>
          <w:t xml:space="preserve">, require the ability to be temporarily isolated from the feeder.  This is modeled by placing an Isolation Point upstream.  In the case of </w:t>
        </w:r>
      </w:ins>
      <w:ins w:id="1624" w:author="Adase, Richard R" w:date="2017-07-11T16:15:00Z">
        <w:r w:rsidR="00CA0476">
          <w:t>Transformer</w:t>
        </w:r>
      </w:ins>
      <w:ins w:id="1625" w:author="Adase, Richard R" w:date="2017-07-07T13:11:00Z">
        <w:r>
          <w:t>, this represents the fuse built into the device, which is not modeled separately.</w:t>
        </w:r>
      </w:ins>
    </w:p>
    <w:p w14:paraId="317C32D3" w14:textId="00AD39E7" w:rsidR="00CA0476" w:rsidRDefault="00CA0476" w:rsidP="00CA0476">
      <w:pPr>
        <w:pStyle w:val="NormalIndent"/>
        <w:rPr>
          <w:ins w:id="1626" w:author="Adase, Richard R" w:date="2017-07-11T16:18:00Z"/>
        </w:rPr>
      </w:pPr>
      <w:ins w:id="1627" w:author="Adase, Richard R" w:date="2017-07-11T16:18:00Z">
        <w:r>
          <w:t>Permanent Isolation Points are placed automatically with their associated device using placement configurations for those devices.  Isolation Points may also be placed independently, either as permanent or temporary.</w:t>
        </w:r>
      </w:ins>
    </w:p>
    <w:p w14:paraId="74B9D838" w14:textId="57DB5A0A" w:rsidR="00CA7A33" w:rsidRDefault="00CA7A33" w:rsidP="00CA7A33">
      <w:pPr>
        <w:pStyle w:val="NormalIndent"/>
        <w:rPr>
          <w:ins w:id="1628" w:author="ADASE Richard R" w:date="2017-08-13T16:45:00Z"/>
        </w:rPr>
      </w:pPr>
      <w:ins w:id="1629" w:author="Adase, Richard R" w:date="2017-07-07T13:15:00Z">
        <w:r>
          <w:t xml:space="preserve">Isolation Points </w:t>
        </w:r>
      </w:ins>
      <w:ins w:id="1630" w:author="Adase, Richard R" w:date="2017-07-07T13:18:00Z">
        <w:r>
          <w:t>are symbolized as a small circle – red and filled when closed, or green and unfilled when open.</w:t>
        </w:r>
      </w:ins>
      <w:ins w:id="1631" w:author="Adase, Richard R" w:date="2017-07-11T16:20:00Z">
        <w:r w:rsidR="00016F69">
          <w:t xml:space="preserve">  When temporary, a small square is used instead.</w:t>
        </w:r>
      </w:ins>
    </w:p>
    <w:p w14:paraId="151A0435" w14:textId="4B2E5362" w:rsidR="00B35384" w:rsidRDefault="00B35384" w:rsidP="00B35384">
      <w:pPr>
        <w:pStyle w:val="NormalIndent"/>
        <w:rPr>
          <w:ins w:id="1632" w:author="Adase, Richard R" w:date="2017-07-07T13:11:00Z"/>
        </w:rPr>
      </w:pPr>
      <w:ins w:id="1633" w:author="ADASE Richard R" w:date="2017-08-13T16:45:00Z">
        <w:r>
          <w:t xml:space="preserve">In OMS, Isolation Points are modeled as fuses, and therefore are </w:t>
        </w:r>
      </w:ins>
      <w:ins w:id="1634" w:author="ADASE Richard R" w:date="2017-08-13T16:46:00Z">
        <w:r>
          <w:t>predictable</w:t>
        </w:r>
      </w:ins>
      <w:ins w:id="1635" w:author="ADASE Richard R" w:date="2017-08-13T16:45:00Z">
        <w:r>
          <w:t xml:space="preserve"> during outage analysis.</w:t>
        </w:r>
      </w:ins>
    </w:p>
    <w:p w14:paraId="6424A5DF" w14:textId="77777777" w:rsidR="00CA7A33" w:rsidRDefault="00CA7A33" w:rsidP="00CA7A33">
      <w:pPr>
        <w:pStyle w:val="Heading3"/>
        <w:rPr>
          <w:ins w:id="1636" w:author="Adase, Richard R" w:date="2017-07-07T13:11:00Z"/>
        </w:rPr>
      </w:pPr>
      <w:bookmarkStart w:id="1637" w:name="_Ref485304566"/>
      <w:bookmarkStart w:id="1638" w:name="_Toc510165711"/>
      <w:ins w:id="1639" w:author="Adase, Richard R" w:date="2017-07-07T13:11:00Z">
        <w:r>
          <w:t>Phase Connector</w:t>
        </w:r>
        <w:bookmarkEnd w:id="1637"/>
        <w:bookmarkEnd w:id="1638"/>
      </w:ins>
    </w:p>
    <w:p w14:paraId="6CFC3EB1" w14:textId="057285CD" w:rsidR="00CA7A33" w:rsidRDefault="00CA7A33" w:rsidP="00CA7A33">
      <w:pPr>
        <w:pStyle w:val="NormalIndent"/>
        <w:rPr>
          <w:ins w:id="1640" w:author="Adase, Richard R" w:date="2017-07-11T16:18:00Z"/>
        </w:rPr>
      </w:pPr>
      <w:ins w:id="1641" w:author="Adase, Richard R" w:date="2017-07-07T13:11:00Z">
        <w:r>
          <w:t xml:space="preserve">When a single-phase device is connected in-line with a multiple phase conductor, it can interfere with phase tracing; for example, when three single phase Voltage Regulators are installed on three successive poles.  To carry the additional phases, a </w:t>
        </w:r>
      </w:ins>
      <w:ins w:id="1642" w:author="Adase, Richard R" w:date="2017-07-11T16:19:00Z">
        <w:r w:rsidR="00CA0476">
          <w:t>Phase Connector</w:t>
        </w:r>
      </w:ins>
      <w:ins w:id="1643" w:author="Adase, Richard R" w:date="2017-07-07T13:11:00Z">
        <w:r>
          <w:t xml:space="preserve"> is placed in parallel</w:t>
        </w:r>
      </w:ins>
      <w:ins w:id="1644" w:author="Adase, Richard R" w:date="2017-07-11T16:19:00Z">
        <w:r w:rsidR="00CA0476">
          <w:t xml:space="preserve"> with each device</w:t>
        </w:r>
      </w:ins>
      <w:ins w:id="1645" w:author="Adase, Richard R" w:date="2017-07-07T13:11:00Z">
        <w:r>
          <w:t xml:space="preserve"> such that the total set of phases between the two connectivity nodes of the device match the phases to which it is connected.</w:t>
        </w:r>
      </w:ins>
    </w:p>
    <w:p w14:paraId="1092FE14" w14:textId="4CC06050" w:rsidR="00CA0476" w:rsidRDefault="00CA0476" w:rsidP="00CA7A33">
      <w:pPr>
        <w:pStyle w:val="NormalIndent"/>
        <w:rPr>
          <w:ins w:id="1646" w:author="Adase, Richard R" w:date="2017-07-07T13:18:00Z"/>
        </w:rPr>
      </w:pPr>
      <w:ins w:id="1647" w:author="Adase, Richard R" w:date="2017-07-11T16:18:00Z">
        <w:r>
          <w:t xml:space="preserve">Phase Connectors are placed manually when </w:t>
        </w:r>
        <w:del w:id="1648" w:author="ADASE Richard R" w:date="2018-03-30T11:19:00Z">
          <w:r w:rsidDel="008B7AD6">
            <w:delText>needed, and</w:delText>
          </w:r>
        </w:del>
      </w:ins>
      <w:ins w:id="1649" w:author="ADASE Richard R" w:date="2018-03-30T11:19:00Z">
        <w:r w:rsidR="008B7AD6">
          <w:t>needed and</w:t>
        </w:r>
      </w:ins>
      <w:ins w:id="1650" w:author="Adase, Richard R" w:date="2017-07-11T16:18:00Z">
        <w:r>
          <w:t xml:space="preserve"> are always</w:t>
        </w:r>
      </w:ins>
      <w:ins w:id="1651" w:author="Adase, Richard R" w:date="2017-07-11T16:19:00Z">
        <w:r>
          <w:t xml:space="preserve"> designated as</w:t>
        </w:r>
      </w:ins>
      <w:ins w:id="1652" w:author="Adase, Richard R" w:date="2017-07-11T16:18:00Z">
        <w:r>
          <w:t xml:space="preserve"> permanent</w:t>
        </w:r>
      </w:ins>
      <w:ins w:id="1653" w:author="Adase, Richard R" w:date="2017-07-11T16:19:00Z">
        <w:r>
          <w:t>.</w:t>
        </w:r>
      </w:ins>
    </w:p>
    <w:p w14:paraId="655D6CA2" w14:textId="35850544" w:rsidR="00CA7A33" w:rsidDel="008B7AD6" w:rsidRDefault="00CA7A33" w:rsidP="00CA7A33">
      <w:pPr>
        <w:pStyle w:val="NormalIndent"/>
        <w:rPr>
          <w:del w:id="1654" w:author="Adase, Richard R" w:date="2017-07-07T13:15:00Z"/>
        </w:rPr>
      </w:pPr>
      <w:ins w:id="1655" w:author="Adase, Richard R" w:date="2017-07-07T13:18:00Z">
        <w:r>
          <w:t xml:space="preserve">Phase Connectors are symbolized as a small circle – red and filled when closed, or green and unfilled when </w:t>
        </w:r>
        <w:proofErr w:type="spellStart"/>
        <w:r>
          <w:t>open.</w:t>
        </w:r>
      </w:ins>
    </w:p>
    <w:p w14:paraId="7E793B5E" w14:textId="3B5171A8" w:rsidR="00CA7A33" w:rsidRPr="00D45F8F" w:rsidRDefault="00B35384" w:rsidP="008B7AD6">
      <w:pPr>
        <w:pStyle w:val="NormalIndent"/>
        <w:rPr>
          <w:ins w:id="1656" w:author="Adase, Richard R" w:date="2017-07-07T13:18:00Z"/>
        </w:rPr>
      </w:pPr>
      <w:ins w:id="1657" w:author="ADASE Richard R" w:date="2017-08-13T16:47:00Z">
        <w:r>
          <w:t>OMS</w:t>
        </w:r>
        <w:proofErr w:type="spellEnd"/>
        <w:r>
          <w:t xml:space="preserve"> </w:t>
        </w:r>
        <w:proofErr w:type="gramStart"/>
        <w:r w:rsidRPr="008B7AD6">
          <w:t>maintains</w:t>
        </w:r>
        <w:proofErr w:type="gramEnd"/>
        <w:r>
          <w:t xml:space="preserve"> a separate feature definition for Phase Connectors, and this feature will be mapped to that during migration.</w:t>
        </w:r>
      </w:ins>
    </w:p>
    <w:p w14:paraId="2D80160F" w14:textId="5CC80148" w:rsidR="00766D3A" w:rsidRDefault="00766D3A" w:rsidP="00646314">
      <w:pPr>
        <w:pStyle w:val="Heading1"/>
        <w:rPr>
          <w:ins w:id="1658" w:author="Adase, Richard R" w:date="2017-01-29T14:34:00Z"/>
        </w:rPr>
      </w:pPr>
      <w:bookmarkStart w:id="1659" w:name="_Toc510165712"/>
      <w:ins w:id="1660" w:author="Adase, Richard R" w:date="2017-01-29T14:34:00Z">
        <w:r>
          <w:lastRenderedPageBreak/>
          <w:t xml:space="preserve">Shared </w:t>
        </w:r>
      </w:ins>
      <w:ins w:id="1661" w:author="Adase, Richard R" w:date="2017-07-13T10:43:00Z">
        <w:r w:rsidR="00A00DF4">
          <w:t>Components</w:t>
        </w:r>
      </w:ins>
      <w:bookmarkEnd w:id="1659"/>
    </w:p>
    <w:p w14:paraId="25DAF99E" w14:textId="7760E067" w:rsidR="00766D3A" w:rsidRDefault="00766D3A" w:rsidP="00766D3A">
      <w:pPr>
        <w:pStyle w:val="Heading2"/>
        <w:rPr>
          <w:ins w:id="1662" w:author="Adase, Richard R" w:date="2017-01-29T14:34:00Z"/>
        </w:rPr>
      </w:pPr>
      <w:bookmarkStart w:id="1663" w:name="_Ref474955450"/>
      <w:bookmarkStart w:id="1664" w:name="_Toc510165713"/>
      <w:ins w:id="1665" w:author="Adase, Richard R" w:date="2017-01-29T14:34:00Z">
        <w:r>
          <w:t>Common Attributes</w:t>
        </w:r>
        <w:bookmarkEnd w:id="1663"/>
        <w:bookmarkEnd w:id="1664"/>
      </w:ins>
    </w:p>
    <w:p w14:paraId="73D96F00" w14:textId="447A3BCE" w:rsidR="00766D3A" w:rsidRDefault="00766D3A" w:rsidP="00766D3A">
      <w:pPr>
        <w:pStyle w:val="Heading3"/>
        <w:rPr>
          <w:ins w:id="1666" w:author="Adase, Richard R" w:date="2017-01-29T14:35:00Z"/>
        </w:rPr>
      </w:pPr>
      <w:bookmarkStart w:id="1667" w:name="_Ref474955478"/>
      <w:bookmarkStart w:id="1668" w:name="_Toc510165714"/>
      <w:commentRangeStart w:id="1669"/>
      <w:commentRangeStart w:id="1670"/>
      <w:ins w:id="1671" w:author="Adase, Richard R" w:date="2017-01-29T14:34:00Z">
        <w:r>
          <w:t xml:space="preserve">Data </w:t>
        </w:r>
      </w:ins>
      <w:ins w:id="1672" w:author="Adase, Richard R" w:date="2017-01-29T14:35:00Z">
        <w:r>
          <w:t>C</w:t>
        </w:r>
      </w:ins>
      <w:ins w:id="1673" w:author="Adase, Richard R" w:date="2017-01-29T14:34:00Z">
        <w:r>
          <w:t>ollection</w:t>
        </w:r>
      </w:ins>
      <w:bookmarkEnd w:id="1667"/>
      <w:commentRangeEnd w:id="1669"/>
      <w:r w:rsidR="00DD1616">
        <w:rPr>
          <w:rStyle w:val="CommentReference"/>
          <w:rFonts w:ascii="Arial" w:hAnsi="Arial"/>
          <w:b w:val="0"/>
          <w:color w:val="auto"/>
          <w:szCs w:val="20"/>
        </w:rPr>
        <w:commentReference w:id="1669"/>
      </w:r>
      <w:commentRangeEnd w:id="1670"/>
      <w:r w:rsidR="00D67207">
        <w:rPr>
          <w:rStyle w:val="CommentReference"/>
          <w:rFonts w:ascii="Arial" w:hAnsi="Arial"/>
          <w:b w:val="0"/>
          <w:bCs w:val="0"/>
          <w:iCs w:val="0"/>
          <w:smallCaps w:val="0"/>
          <w:color w:val="auto"/>
          <w:szCs w:val="20"/>
        </w:rPr>
        <w:commentReference w:id="1670"/>
      </w:r>
      <w:bookmarkEnd w:id="1668"/>
    </w:p>
    <w:p w14:paraId="69EC7F30" w14:textId="0B25172B" w:rsidR="00766D3A" w:rsidRDefault="00766D3A" w:rsidP="00766D3A">
      <w:pPr>
        <w:pStyle w:val="NormalIndent"/>
        <w:rPr>
          <w:ins w:id="1674" w:author="Adase, Richard R" w:date="2017-01-29T14:35:00Z"/>
        </w:rPr>
      </w:pPr>
      <w:ins w:id="1675" w:author="Adase, Richard R" w:date="2017-01-29T14:35:00Z">
        <w:r>
          <w:t xml:space="preserve">The </w:t>
        </w:r>
        <w:commentRangeStart w:id="1676"/>
        <w:commentRangeStart w:id="1677"/>
        <w:r>
          <w:t xml:space="preserve">following attributes </w:t>
        </w:r>
      </w:ins>
      <w:commentRangeEnd w:id="1676"/>
      <w:ins w:id="1678" w:author="Adase, Richard R" w:date="2017-01-29T14:44:00Z">
        <w:r w:rsidR="00561863">
          <w:rPr>
            <w:rStyle w:val="CommentReference"/>
          </w:rPr>
          <w:commentReference w:id="1676"/>
        </w:r>
      </w:ins>
      <w:commentRangeEnd w:id="1677"/>
      <w:r w:rsidR="00D67207">
        <w:rPr>
          <w:rStyle w:val="CommentReference"/>
        </w:rPr>
        <w:commentReference w:id="1677"/>
      </w:r>
      <w:ins w:id="1679" w:author="Adase, Richard R" w:date="2017-01-29T14:35:00Z">
        <w:r>
          <w:t xml:space="preserve">are included to track </w:t>
        </w:r>
      </w:ins>
      <w:ins w:id="1680" w:author="Adase, Richard R" w:date="2017-01-29T14:36:00Z">
        <w:r>
          <w:t xml:space="preserve">information about geographic </w:t>
        </w:r>
      </w:ins>
      <w:ins w:id="1681" w:author="Adase, Richard R" w:date="2017-01-29T14:35:00Z">
        <w:r>
          <w:t>data collection methods</w:t>
        </w:r>
      </w:ins>
      <w:ins w:id="1682" w:author="Adase, Richard R" w:date="2017-01-29T14:36:00Z">
        <w:r>
          <w:t>.</w:t>
        </w:r>
      </w:ins>
      <w:ins w:id="1683" w:author="Adase, Richard R" w:date="2017-07-11T16:47:00Z">
        <w:r w:rsidR="00A74FB2">
          <w:t xml:space="preserve">  They will only be populated by external processes; </w:t>
        </w:r>
      </w:ins>
      <w:ins w:id="1684" w:author="Adase, Richard R" w:date="2017-07-11T16:48:00Z">
        <w:r w:rsidR="00A74FB2">
          <w:t xml:space="preserve">values will be null for </w:t>
        </w:r>
      </w:ins>
      <w:ins w:id="1685" w:author="Adase, Richard R" w:date="2017-07-11T16:47:00Z">
        <w:r w:rsidR="00A74FB2">
          <w:t>newly placed features</w:t>
        </w:r>
      </w:ins>
      <w:ins w:id="1686" w:author="Adase, Richard R" w:date="2017-07-11T16:48:00Z">
        <w:r w:rsidR="00A74FB2">
          <w:t>.  It is expected that the attributes will only be made visible to users with a certain role (refer to System Access DDD).</w:t>
        </w:r>
      </w:ins>
    </w:p>
    <w:p w14:paraId="46E5E456" w14:textId="3F5EEA7F" w:rsidR="00766D3A" w:rsidRDefault="00766D3A" w:rsidP="00ED38DC">
      <w:pPr>
        <w:pStyle w:val="NormalIndent"/>
        <w:numPr>
          <w:ilvl w:val="0"/>
          <w:numId w:val="17"/>
        </w:numPr>
        <w:rPr>
          <w:ins w:id="1687" w:author="Adase, Richard R" w:date="2017-01-29T14:42:00Z"/>
        </w:rPr>
      </w:pPr>
      <w:ins w:id="1688" w:author="Adase, Richard R" w:date="2017-01-29T14:42:00Z">
        <w:r>
          <w:t xml:space="preserve">The </w:t>
        </w:r>
        <w:r w:rsidRPr="00561863">
          <w:rPr>
            <w:b/>
            <w:i/>
          </w:rPr>
          <w:t>Level of Confidence</w:t>
        </w:r>
        <w:r>
          <w:t xml:space="preserve"> grade is assigned to features based on the method by which their geographic location was determined:</w:t>
        </w:r>
      </w:ins>
    </w:p>
    <w:p w14:paraId="2FB49FB0" w14:textId="77777777" w:rsidR="00766D3A" w:rsidRDefault="00766D3A" w:rsidP="00766D3A">
      <w:pPr>
        <w:pStyle w:val="NormalIndent"/>
        <w:rPr>
          <w:ins w:id="1689" w:author="Adase, Richard R" w:date="2017-01-29T14:38:00Z"/>
        </w:rPr>
      </w:pPr>
    </w:p>
    <w:tbl>
      <w:tblPr>
        <w:tblStyle w:val="TableINGRRows"/>
        <w:tblW w:w="0" w:type="auto"/>
        <w:tblInd w:w="918" w:type="dxa"/>
        <w:tblLayout w:type="fixed"/>
        <w:tblLook w:val="04A0" w:firstRow="1" w:lastRow="0" w:firstColumn="1" w:lastColumn="0" w:noHBand="0" w:noVBand="1"/>
      </w:tblPr>
      <w:tblGrid>
        <w:gridCol w:w="1350"/>
        <w:gridCol w:w="7308"/>
      </w:tblGrid>
      <w:tr w:rsidR="00766D3A" w14:paraId="0A8A23FF" w14:textId="77777777" w:rsidTr="00766D3A">
        <w:trPr>
          <w:cnfStyle w:val="100000000000" w:firstRow="1" w:lastRow="0" w:firstColumn="0" w:lastColumn="0" w:oddVBand="0" w:evenVBand="0" w:oddHBand="0" w:evenHBand="0" w:firstRowFirstColumn="0" w:firstRowLastColumn="0" w:lastRowFirstColumn="0" w:lastRowLastColumn="0"/>
          <w:ins w:id="1690" w:author="Adase, Richard R" w:date="2017-01-29T14:38:00Z"/>
        </w:trPr>
        <w:tc>
          <w:tcPr>
            <w:tcW w:w="1350" w:type="dxa"/>
          </w:tcPr>
          <w:p w14:paraId="215A86D2" w14:textId="5231FD4F" w:rsidR="00766D3A" w:rsidRDefault="00766D3A" w:rsidP="00766D3A">
            <w:pPr>
              <w:pStyle w:val="NormalIndent"/>
              <w:ind w:left="0"/>
              <w:rPr>
                <w:ins w:id="1691" w:author="Adase, Richard R" w:date="2017-01-29T14:38:00Z"/>
              </w:rPr>
            </w:pPr>
            <w:ins w:id="1692" w:author="Adase, Richard R" w:date="2017-01-29T14:38:00Z">
              <w:r>
                <w:t>Level of Confidence Grade</w:t>
              </w:r>
            </w:ins>
          </w:p>
        </w:tc>
        <w:tc>
          <w:tcPr>
            <w:tcW w:w="7308" w:type="dxa"/>
          </w:tcPr>
          <w:p w14:paraId="28F2ED66" w14:textId="62CF90B2" w:rsidR="00766D3A" w:rsidRDefault="00766D3A" w:rsidP="00766D3A">
            <w:pPr>
              <w:pStyle w:val="NormalIndent"/>
              <w:ind w:left="0"/>
              <w:rPr>
                <w:ins w:id="1693" w:author="Adase, Richard R" w:date="2017-01-29T14:38:00Z"/>
              </w:rPr>
            </w:pPr>
            <w:ins w:id="1694" w:author="Adase, Richard R" w:date="2017-01-29T14:38:00Z">
              <w:r>
                <w:t>Description</w:t>
              </w:r>
            </w:ins>
          </w:p>
        </w:tc>
      </w:tr>
      <w:tr w:rsidR="00766D3A" w14:paraId="07525E65" w14:textId="77777777" w:rsidTr="00766D3A">
        <w:trPr>
          <w:ins w:id="1695" w:author="Adase, Richard R" w:date="2017-01-29T14:38:00Z"/>
        </w:trPr>
        <w:tc>
          <w:tcPr>
            <w:tcW w:w="1350" w:type="dxa"/>
          </w:tcPr>
          <w:p w14:paraId="70939B1E" w14:textId="73C0135E" w:rsidR="00766D3A" w:rsidRDefault="00766D3A" w:rsidP="00766D3A">
            <w:pPr>
              <w:pStyle w:val="NormalIndent"/>
              <w:ind w:left="0"/>
              <w:jc w:val="center"/>
              <w:rPr>
                <w:ins w:id="1696" w:author="Adase, Richard R" w:date="2017-01-29T14:38:00Z"/>
              </w:rPr>
            </w:pPr>
            <w:ins w:id="1697" w:author="Adase, Richard R" w:date="2017-01-29T14:38:00Z">
              <w:r>
                <w:t>5</w:t>
              </w:r>
            </w:ins>
          </w:p>
        </w:tc>
        <w:tc>
          <w:tcPr>
            <w:tcW w:w="7308" w:type="dxa"/>
          </w:tcPr>
          <w:p w14:paraId="69B2B18D" w14:textId="6E091017" w:rsidR="00766D3A" w:rsidRDefault="00766D3A" w:rsidP="00766D3A">
            <w:pPr>
              <w:pStyle w:val="NormalIndent"/>
              <w:ind w:left="0"/>
              <w:rPr>
                <w:ins w:id="1698" w:author="Adase, Richard R" w:date="2017-01-29T14:38:00Z"/>
              </w:rPr>
            </w:pPr>
            <w:ins w:id="1699" w:author="Adase, Richard R" w:date="2017-01-29T14:39:00Z">
              <w:r>
                <w:t>Highest level of confidence; collected via LiDAR</w:t>
              </w:r>
            </w:ins>
          </w:p>
        </w:tc>
      </w:tr>
      <w:tr w:rsidR="00766D3A" w14:paraId="3F1A806A" w14:textId="77777777" w:rsidTr="00766D3A">
        <w:trPr>
          <w:ins w:id="1700" w:author="Adase, Richard R" w:date="2017-01-29T14:38:00Z"/>
        </w:trPr>
        <w:tc>
          <w:tcPr>
            <w:tcW w:w="1350" w:type="dxa"/>
          </w:tcPr>
          <w:p w14:paraId="7DFBF8F1" w14:textId="2AB3E8D2" w:rsidR="00766D3A" w:rsidRDefault="00766D3A" w:rsidP="00766D3A">
            <w:pPr>
              <w:pStyle w:val="NormalIndent"/>
              <w:ind w:left="0"/>
              <w:jc w:val="center"/>
              <w:rPr>
                <w:ins w:id="1701" w:author="Adase, Richard R" w:date="2017-01-29T14:38:00Z"/>
              </w:rPr>
            </w:pPr>
            <w:ins w:id="1702" w:author="Adase, Richard R" w:date="2017-01-29T14:38:00Z">
              <w:r>
                <w:t>4</w:t>
              </w:r>
            </w:ins>
          </w:p>
        </w:tc>
        <w:tc>
          <w:tcPr>
            <w:tcW w:w="7308" w:type="dxa"/>
          </w:tcPr>
          <w:p w14:paraId="468A34DB" w14:textId="548225BC" w:rsidR="00766D3A" w:rsidRDefault="00766D3A" w:rsidP="00766D3A">
            <w:pPr>
              <w:pStyle w:val="NormalIndent"/>
              <w:ind w:left="0"/>
              <w:rPr>
                <w:ins w:id="1703" w:author="Adase, Richard R" w:date="2017-01-29T14:38:00Z"/>
              </w:rPr>
            </w:pPr>
            <w:ins w:id="1704" w:author="Adase, Richard R" w:date="2017-01-29T14:40:00Z">
              <w:r>
                <w:t>L</w:t>
              </w:r>
            </w:ins>
            <w:ins w:id="1705" w:author="Adase, Richard R" w:date="2017-01-29T14:39:00Z">
              <w:r>
                <w:t>ocation has been confirmed using GPS collection techniques</w:t>
              </w:r>
            </w:ins>
          </w:p>
        </w:tc>
      </w:tr>
      <w:tr w:rsidR="00766D3A" w14:paraId="372D101D" w14:textId="77777777" w:rsidTr="00766D3A">
        <w:trPr>
          <w:ins w:id="1706" w:author="Adase, Richard R" w:date="2017-01-29T14:38:00Z"/>
        </w:trPr>
        <w:tc>
          <w:tcPr>
            <w:tcW w:w="1350" w:type="dxa"/>
          </w:tcPr>
          <w:p w14:paraId="76BD2797" w14:textId="1B9B285A" w:rsidR="00766D3A" w:rsidRDefault="00766D3A" w:rsidP="00766D3A">
            <w:pPr>
              <w:pStyle w:val="NormalIndent"/>
              <w:ind w:left="0"/>
              <w:jc w:val="center"/>
              <w:rPr>
                <w:ins w:id="1707" w:author="Adase, Richard R" w:date="2017-01-29T14:38:00Z"/>
              </w:rPr>
            </w:pPr>
            <w:ins w:id="1708" w:author="Adase, Richard R" w:date="2017-01-29T14:38:00Z">
              <w:r>
                <w:t>3</w:t>
              </w:r>
            </w:ins>
          </w:p>
        </w:tc>
        <w:tc>
          <w:tcPr>
            <w:tcW w:w="7308" w:type="dxa"/>
          </w:tcPr>
          <w:p w14:paraId="51A4B7D4" w14:textId="5FEE4670" w:rsidR="00766D3A" w:rsidRDefault="00766D3A" w:rsidP="00766D3A">
            <w:pPr>
              <w:pStyle w:val="NormalIndent"/>
              <w:ind w:left="0"/>
              <w:rPr>
                <w:ins w:id="1709" w:author="Adase, Richard R" w:date="2017-01-29T14:38:00Z"/>
              </w:rPr>
            </w:pPr>
            <w:ins w:id="1710" w:author="Adase, Richard R" w:date="2017-01-29T14:40:00Z">
              <w:r>
                <w:t>Based on imagery with ~50cm accuracy, otherwise points that are shifted based on the shift vectors created by the conflation process for a given area</w:t>
              </w:r>
            </w:ins>
          </w:p>
        </w:tc>
      </w:tr>
      <w:tr w:rsidR="00766D3A" w14:paraId="0D021A85" w14:textId="77777777" w:rsidTr="00766D3A">
        <w:trPr>
          <w:ins w:id="1711" w:author="Adase, Richard R" w:date="2017-01-29T14:38:00Z"/>
        </w:trPr>
        <w:tc>
          <w:tcPr>
            <w:tcW w:w="1350" w:type="dxa"/>
          </w:tcPr>
          <w:p w14:paraId="56D0090B" w14:textId="6778E882" w:rsidR="00766D3A" w:rsidRDefault="00766D3A" w:rsidP="00766D3A">
            <w:pPr>
              <w:pStyle w:val="NormalIndent"/>
              <w:ind w:left="0"/>
              <w:jc w:val="center"/>
              <w:rPr>
                <w:ins w:id="1712" w:author="Adase, Richard R" w:date="2017-01-29T14:38:00Z"/>
              </w:rPr>
            </w:pPr>
            <w:ins w:id="1713" w:author="Adase, Richard R" w:date="2017-01-29T14:38:00Z">
              <w:r>
                <w:t>2</w:t>
              </w:r>
            </w:ins>
          </w:p>
        </w:tc>
        <w:tc>
          <w:tcPr>
            <w:tcW w:w="7308" w:type="dxa"/>
          </w:tcPr>
          <w:p w14:paraId="05F7C30A" w14:textId="5FC06471" w:rsidR="00766D3A" w:rsidRDefault="00766D3A" w:rsidP="00766D3A">
            <w:pPr>
              <w:pStyle w:val="NormalIndent"/>
              <w:ind w:left="0"/>
              <w:rPr>
                <w:ins w:id="1714" w:author="Adase, Richard R" w:date="2017-01-29T14:38:00Z"/>
              </w:rPr>
            </w:pPr>
            <w:ins w:id="1715" w:author="Adase, Richard R" w:date="2017-01-29T14:40:00Z">
              <w:r>
                <w:t>Based on</w:t>
              </w:r>
            </w:ins>
            <w:ins w:id="1716" w:author="Adase, Richard R" w:date="2017-01-29T14:41:00Z">
              <w:r>
                <w:t xml:space="preserve"> less accurate</w:t>
              </w:r>
            </w:ins>
            <w:ins w:id="1717" w:author="Adase, Richard R" w:date="2017-01-29T14:40:00Z">
              <w:r>
                <w:t xml:space="preserve"> imagery</w:t>
              </w:r>
            </w:ins>
            <w:ins w:id="1718" w:author="Adase, Richard R" w:date="2017-01-29T14:41:00Z">
              <w:r>
                <w:t>,</w:t>
              </w:r>
            </w:ins>
            <w:ins w:id="1719" w:author="Adase, Richard R" w:date="2017-01-29T14:40:00Z">
              <w:r>
                <w:t xml:space="preserve"> or converted data</w:t>
              </w:r>
            </w:ins>
          </w:p>
        </w:tc>
      </w:tr>
      <w:tr w:rsidR="00766D3A" w14:paraId="2679EA8E" w14:textId="77777777" w:rsidTr="00766D3A">
        <w:trPr>
          <w:ins w:id="1720" w:author="Adase, Richard R" w:date="2017-01-29T14:38:00Z"/>
        </w:trPr>
        <w:tc>
          <w:tcPr>
            <w:tcW w:w="1350" w:type="dxa"/>
          </w:tcPr>
          <w:p w14:paraId="24C02986" w14:textId="247CB738" w:rsidR="00766D3A" w:rsidRDefault="00766D3A" w:rsidP="00766D3A">
            <w:pPr>
              <w:pStyle w:val="NormalIndent"/>
              <w:ind w:left="0"/>
              <w:jc w:val="center"/>
              <w:rPr>
                <w:ins w:id="1721" w:author="Adase, Richard R" w:date="2017-01-29T14:38:00Z"/>
              </w:rPr>
            </w:pPr>
            <w:ins w:id="1722" w:author="Adase, Richard R" w:date="2017-01-29T14:38:00Z">
              <w:r>
                <w:t>1</w:t>
              </w:r>
            </w:ins>
          </w:p>
        </w:tc>
        <w:tc>
          <w:tcPr>
            <w:tcW w:w="7308" w:type="dxa"/>
          </w:tcPr>
          <w:p w14:paraId="7B05BEE9" w14:textId="6CBB24CF" w:rsidR="00766D3A" w:rsidRDefault="00766D3A" w:rsidP="00766D3A">
            <w:pPr>
              <w:pStyle w:val="NormalIndent"/>
              <w:ind w:left="0"/>
              <w:rPr>
                <w:ins w:id="1723" w:author="Adase, Richard R" w:date="2017-01-29T14:38:00Z"/>
              </w:rPr>
            </w:pPr>
            <w:ins w:id="1724" w:author="Adase, Richard R" w:date="2017-01-29T14:39:00Z">
              <w:r>
                <w:t xml:space="preserve">Lowest level of confidence; located based on proximity to </w:t>
              </w:r>
              <w:proofErr w:type="spellStart"/>
              <w:r>
                <w:t>landbase</w:t>
              </w:r>
              <w:proofErr w:type="spellEnd"/>
              <w:r>
                <w:t xml:space="preserve"> features</w:t>
              </w:r>
            </w:ins>
          </w:p>
        </w:tc>
      </w:tr>
    </w:tbl>
    <w:p w14:paraId="7ED642DB" w14:textId="77777777" w:rsidR="00766D3A" w:rsidRDefault="00766D3A" w:rsidP="00766D3A">
      <w:pPr>
        <w:pStyle w:val="NormalIndent"/>
        <w:rPr>
          <w:ins w:id="1725" w:author="Adase, Richard R" w:date="2017-01-29T14:36:00Z"/>
        </w:rPr>
      </w:pPr>
    </w:p>
    <w:p w14:paraId="0598238E" w14:textId="4468E2D3" w:rsidR="00766D3A" w:rsidRDefault="00561863" w:rsidP="00ED38DC">
      <w:pPr>
        <w:pStyle w:val="NormalIndent"/>
        <w:numPr>
          <w:ilvl w:val="0"/>
          <w:numId w:val="17"/>
        </w:numPr>
        <w:rPr>
          <w:ins w:id="1726" w:author="Adase, Richard R" w:date="2017-01-29T14:44:00Z"/>
        </w:rPr>
      </w:pPr>
      <w:ins w:id="1727" w:author="Adase, Richard R" w:date="2017-01-29T14:43:00Z">
        <w:r w:rsidRPr="00561863">
          <w:rPr>
            <w:b/>
            <w:i/>
          </w:rPr>
          <w:t>Collection Method</w:t>
        </w:r>
        <w:r>
          <w:t xml:space="preserve"> is a text</w:t>
        </w:r>
      </w:ins>
      <w:ins w:id="1728" w:author="Adase, Richard R" w:date="2017-01-29T14:35:00Z">
        <w:r w:rsidR="00766D3A">
          <w:t xml:space="preserve"> description of how GPS coordinates are verified (i.e. – GPS grade 3, GPS grade 2, GPS grade 1, Smart Phone – Type/Model) to help determine the positional accuracy of the data collection results.</w:t>
        </w:r>
      </w:ins>
    </w:p>
    <w:p w14:paraId="06D29E2F" w14:textId="3FDB81AB" w:rsidR="00561863" w:rsidRDefault="00561863" w:rsidP="00ED38DC">
      <w:pPr>
        <w:pStyle w:val="NormalIndent"/>
        <w:numPr>
          <w:ilvl w:val="0"/>
          <w:numId w:val="17"/>
        </w:numPr>
        <w:rPr>
          <w:ins w:id="1729" w:author="Adase, Richard R" w:date="2017-05-17T13:43:00Z"/>
        </w:rPr>
      </w:pPr>
      <w:ins w:id="1730" w:author="Adase, Richard R" w:date="2017-01-29T14:44:00Z">
        <w:r>
          <w:rPr>
            <w:b/>
            <w:i/>
          </w:rPr>
          <w:t>Collection Date</w:t>
        </w:r>
        <w:r>
          <w:t xml:space="preserve"> tracks when data was</w:t>
        </w:r>
      </w:ins>
      <w:ins w:id="1731" w:author="Adase, Richard R" w:date="2017-01-29T14:45:00Z">
        <w:r>
          <w:t xml:space="preserve"> collected, e.g.- the time stamp collected from the GPS receiver.</w:t>
        </w:r>
      </w:ins>
    </w:p>
    <w:p w14:paraId="7753A356" w14:textId="5EAE21B6" w:rsidR="00DC50F1" w:rsidRDefault="00DC50F1" w:rsidP="00CE66E3">
      <w:pPr>
        <w:pStyle w:val="Heading3"/>
        <w:rPr>
          <w:ins w:id="1732" w:author="Adase, Richard R" w:date="2017-07-11T16:55:00Z"/>
        </w:rPr>
      </w:pPr>
      <w:bookmarkStart w:id="1733" w:name="_Toc510165715"/>
      <w:ins w:id="1734" w:author="Adase, Richard R" w:date="2017-07-11T16:52:00Z">
        <w:r>
          <w:t>Design Responsibility</w:t>
        </w:r>
      </w:ins>
      <w:bookmarkEnd w:id="1733"/>
    </w:p>
    <w:p w14:paraId="458F0DE8" w14:textId="2BC46FDF" w:rsidR="00DC50F1" w:rsidRDefault="00DC50F1" w:rsidP="00DC50F1">
      <w:pPr>
        <w:pStyle w:val="NormalIndent"/>
        <w:rPr>
          <w:ins w:id="1735" w:author="Adase, Richard R" w:date="2017-07-11T16:57:00Z"/>
        </w:rPr>
      </w:pPr>
      <w:ins w:id="1736" w:author="Adase, Richard R" w:date="2017-07-11T16:56:00Z">
        <w:r>
          <w:t>Design Responsibility may be set to one of the following values:</w:t>
        </w:r>
      </w:ins>
    </w:p>
    <w:p w14:paraId="2FED1D97" w14:textId="0996E510" w:rsidR="00DC50F1" w:rsidRDefault="00DC50F1" w:rsidP="00DC50F1">
      <w:pPr>
        <w:pStyle w:val="Bullet3"/>
        <w:rPr>
          <w:ins w:id="1737" w:author="Adase, Richard R" w:date="2017-07-11T16:57:00Z"/>
        </w:rPr>
      </w:pPr>
      <w:ins w:id="1738" w:author="Adase, Richard R" w:date="2017-07-11T16:57:00Z">
        <w:r>
          <w:t>Distribution</w:t>
        </w:r>
      </w:ins>
    </w:p>
    <w:p w14:paraId="3694E80C" w14:textId="74AFC341" w:rsidR="00DC50F1" w:rsidRDefault="00DC50F1" w:rsidP="00DC50F1">
      <w:pPr>
        <w:pStyle w:val="Bullet3"/>
        <w:rPr>
          <w:ins w:id="1739" w:author="Adase, Richard R" w:date="2017-07-11T16:57:00Z"/>
        </w:rPr>
      </w:pPr>
      <w:ins w:id="1740" w:author="Adase, Richard R" w:date="2017-07-11T16:57:00Z">
        <w:r>
          <w:t>Downtown</w:t>
        </w:r>
      </w:ins>
    </w:p>
    <w:p w14:paraId="7CDE3BF9" w14:textId="15E281F0" w:rsidR="00DC50F1" w:rsidRDefault="00DC50F1" w:rsidP="00DC50F1">
      <w:pPr>
        <w:pStyle w:val="Bullet3"/>
        <w:rPr>
          <w:ins w:id="1741" w:author="Adase, Richard R" w:date="2017-07-11T16:56:00Z"/>
        </w:rPr>
      </w:pPr>
      <w:ins w:id="1742" w:author="Adase, Richard R" w:date="2017-07-11T16:57:00Z">
        <w:r>
          <w:t>Airport</w:t>
        </w:r>
      </w:ins>
    </w:p>
    <w:p w14:paraId="09340585" w14:textId="6B47E279" w:rsidR="00DC50F1" w:rsidRDefault="00DC50F1" w:rsidP="00DC50F1">
      <w:pPr>
        <w:pStyle w:val="NormalIndent"/>
        <w:rPr>
          <w:ins w:id="1743" w:author="Adase, Richard R" w:date="2017-07-11T16:52:00Z"/>
        </w:rPr>
      </w:pPr>
      <w:ins w:id="1744" w:author="Adase, Richard R" w:date="2017-07-11T16:56:00Z">
        <w:r>
          <w:t>This is used as a means of restricting access to structures in the downtown network and airport</w:t>
        </w:r>
      </w:ins>
      <w:ins w:id="1745" w:author="Adase, Richard R" w:date="2017-07-11T16:58:00Z">
        <w:r>
          <w:t xml:space="preserve"> areas.  For more detail, refer to the System Access DDD.</w:t>
        </w:r>
      </w:ins>
    </w:p>
    <w:p w14:paraId="59260194" w14:textId="734C4433" w:rsidR="0032093A" w:rsidRDefault="0032093A" w:rsidP="0032093A">
      <w:pPr>
        <w:pStyle w:val="Heading2"/>
        <w:rPr>
          <w:ins w:id="1746" w:author="Adase, Richard R" w:date="2017-05-16T11:24:00Z"/>
        </w:rPr>
      </w:pPr>
      <w:bookmarkStart w:id="1747" w:name="_Ref507163386"/>
      <w:bookmarkStart w:id="1748" w:name="_Toc510165716"/>
      <w:ins w:id="1749" w:author="Adase, Richard R" w:date="2017-05-16T11:24:00Z">
        <w:r>
          <w:lastRenderedPageBreak/>
          <w:t xml:space="preserve">CU Attributes </w:t>
        </w:r>
        <w:del w:id="1750" w:author="ADASE Richard R" w:date="2018-02-23T15:27:00Z">
          <w:r w:rsidDel="00C87D8B">
            <w:delText>and</w:delText>
          </w:r>
        </w:del>
      </w:ins>
      <w:ins w:id="1751" w:author="ADASE Richard R" w:date="2018-02-23T15:27:00Z">
        <w:r w:rsidR="00C87D8B">
          <w:t>&amp;</w:t>
        </w:r>
      </w:ins>
      <w:ins w:id="1752" w:author="Adase, Richard R" w:date="2017-05-16T11:24:00Z">
        <w:r>
          <w:t xml:space="preserve"> Ancillary CU Attributes</w:t>
        </w:r>
        <w:bookmarkEnd w:id="1747"/>
        <w:bookmarkEnd w:id="1748"/>
      </w:ins>
    </w:p>
    <w:p w14:paraId="1613F8DF" w14:textId="145CCB64" w:rsidR="00C87D8B" w:rsidRPr="00C87D8B" w:rsidRDefault="00C87D8B" w:rsidP="00D67207">
      <w:pPr>
        <w:rPr>
          <w:ins w:id="1753" w:author="ADASE Richard R" w:date="2018-02-23T15:30:00Z"/>
        </w:rPr>
      </w:pPr>
      <w:ins w:id="1754" w:author="ADASE Richard R" w:date="2018-02-23T15:30:00Z">
        <w:r>
          <w:t xml:space="preserve">Any feature class that represents </w:t>
        </w:r>
      </w:ins>
      <w:ins w:id="1755" w:author="ADASE Richard R" w:date="2018-02-23T15:31:00Z">
        <w:r>
          <w:t>one or more assets</w:t>
        </w:r>
      </w:ins>
      <w:ins w:id="1756" w:author="ADASE Richard R" w:date="2018-02-23T15:30:00Z">
        <w:r>
          <w:t xml:space="preserve"> managed by CUs</w:t>
        </w:r>
      </w:ins>
      <w:ins w:id="1757" w:author="ADASE Richard R" w:date="2018-02-23T15:31:00Z">
        <w:r>
          <w:t xml:space="preserve"> is configured to include the shared CU Attributes component.  For aggregate features, the system </w:t>
        </w:r>
      </w:ins>
      <w:ins w:id="1758" w:author="ADASE Richard R" w:date="2018-02-23T15:32:00Z">
        <w:r>
          <w:t xml:space="preserve">creates one instance of this component for each repeating non-graphic component (i.e.- device unit or conductor wire); for simple features only one instance is created.  The CU Code </w:t>
        </w:r>
      </w:ins>
      <w:ins w:id="1759" w:author="ADASE Richard R" w:date="2018-02-23T15:33:00Z">
        <w:r>
          <w:t xml:space="preserve">attribute in this component provides a reference to retrieve other information such as standard attributes.  For more detail, refer to the </w:t>
        </w:r>
        <w:r>
          <w:rPr>
            <w:i/>
          </w:rPr>
          <w:t>Job Management DDD</w:t>
        </w:r>
        <w:r>
          <w:t xml:space="preserve"> and </w:t>
        </w:r>
        <w:r>
          <w:rPr>
            <w:i/>
          </w:rPr>
          <w:t>WMIS IDD</w:t>
        </w:r>
        <w:r>
          <w:t>.</w:t>
        </w:r>
      </w:ins>
    </w:p>
    <w:p w14:paraId="6CB4065C" w14:textId="1245AD3F" w:rsidR="0032093A" w:rsidRDefault="0032093A" w:rsidP="00D67207">
      <w:pPr>
        <w:rPr>
          <w:ins w:id="1760" w:author="Adase, Richard R" w:date="2017-05-16T11:25:00Z"/>
        </w:rPr>
      </w:pPr>
      <w:ins w:id="1761" w:author="Adase, Richard R" w:date="2017-05-16T11:25:00Z">
        <w:r>
          <w:t>All instances of the CU Attributes component are retained after WR closure, to serve as a record of material installed.</w:t>
        </w:r>
      </w:ins>
    </w:p>
    <w:p w14:paraId="6896094C" w14:textId="6F847D80" w:rsidR="0032093A" w:rsidDel="00C87D8B" w:rsidRDefault="0032093A" w:rsidP="00D67207">
      <w:pPr>
        <w:rPr>
          <w:ins w:id="1762" w:author="Adase, Richard R" w:date="2017-05-16T11:27:00Z"/>
          <w:del w:id="1763" w:author="ADASE Richard R" w:date="2018-02-23T15:28:00Z"/>
        </w:rPr>
      </w:pPr>
      <w:ins w:id="1764" w:author="Adase, Richard R" w:date="2017-05-16T11:26:00Z">
        <w:r>
          <w:t xml:space="preserve">Instances of the Ancillary CU Attributes component are deleted at WR closure </w:t>
        </w:r>
        <w:commentRangeStart w:id="1765"/>
        <w:commentRangeStart w:id="1766"/>
        <w:r>
          <w:t xml:space="preserve">unless </w:t>
        </w:r>
      </w:ins>
      <w:ins w:id="1767" w:author="Adase, Richard R" w:date="2017-05-16T11:27:00Z">
        <w:r>
          <w:t xml:space="preserve">they </w:t>
        </w:r>
        <w:del w:id="1768" w:author="ADASE Richard R" w:date="2018-02-23T15:28:00Z">
          <w:r w:rsidDel="00C87D8B">
            <w:delText xml:space="preserve">are considered property – i.e.- </w:delText>
          </w:r>
        </w:del>
      </w:ins>
      <w:ins w:id="1769" w:author="Adase, Richard R" w:date="2017-05-16T11:26:00Z">
        <w:del w:id="1770" w:author="ADASE Richard R" w:date="2018-02-23T15:28:00Z">
          <w:r w:rsidDel="00C87D8B">
            <w:delText>their Retirement Type = 1</w:delText>
          </w:r>
        </w:del>
      </w:ins>
      <w:ins w:id="1771" w:author="ADASE Richard R" w:date="2018-02-23T15:28:00Z">
        <w:r w:rsidR="00C87D8B">
          <w:t xml:space="preserve">meet certain criteria for retention (e.g.- they represent </w:t>
        </w:r>
        <w:proofErr w:type="spellStart"/>
        <w:r w:rsidR="00C87D8B">
          <w:t>property</w:t>
        </w:r>
      </w:ins>
      <w:ins w:id="1772" w:author="Adase, Richard R" w:date="2017-05-16T11:26:00Z">
        <w:r>
          <w:t>.</w:t>
        </w:r>
      </w:ins>
      <w:commentRangeEnd w:id="1765"/>
      <w:ins w:id="1773" w:author="Adase, Richard R" w:date="2017-07-11T18:05:00Z">
        <w:r w:rsidR="00E8450D">
          <w:rPr>
            <w:rStyle w:val="CommentReference"/>
          </w:rPr>
          <w:commentReference w:id="1765"/>
        </w:r>
      </w:ins>
      <w:commentRangeEnd w:id="1766"/>
      <w:r w:rsidR="00C87D8B">
        <w:rPr>
          <w:rStyle w:val="CommentReference"/>
        </w:rPr>
        <w:commentReference w:id="1766"/>
      </w:r>
    </w:p>
    <w:p w14:paraId="271A10E1" w14:textId="70EABA11" w:rsidR="0032093A" w:rsidRDefault="0032093A" w:rsidP="00D67207">
      <w:pPr>
        <w:rPr>
          <w:ins w:id="1774" w:author="ADASE Richard R" w:date="2018-02-23T16:26:00Z"/>
        </w:rPr>
      </w:pPr>
      <w:ins w:id="1775" w:author="Adase, Richard R" w:date="2017-05-16T11:28:00Z">
        <w:r>
          <w:t>Refer</w:t>
        </w:r>
        <w:proofErr w:type="spellEnd"/>
        <w:r>
          <w:t xml:space="preserve"> to </w:t>
        </w:r>
        <w:r w:rsidRPr="0032093A">
          <w:rPr>
            <w:i/>
          </w:rPr>
          <w:t>WMIS IDD</w:t>
        </w:r>
        <w:r>
          <w:t xml:space="preserve"> for more information about deletion of CUs at WR closure.</w:t>
        </w:r>
      </w:ins>
    </w:p>
    <w:p w14:paraId="77F103B3" w14:textId="29D642EB" w:rsidR="00620BC9" w:rsidRDefault="00620BC9" w:rsidP="00620BC9">
      <w:pPr>
        <w:pStyle w:val="Heading2"/>
        <w:rPr>
          <w:ins w:id="1776" w:author="ADASE Richard R" w:date="2018-02-23T16:26:00Z"/>
        </w:rPr>
      </w:pPr>
      <w:bookmarkStart w:id="1777" w:name="_Ref507166956"/>
      <w:bookmarkStart w:id="1778" w:name="_Toc510165717"/>
      <w:ins w:id="1779" w:author="ADASE Richard R" w:date="2018-02-23T16:26:00Z">
        <w:r>
          <w:t>Hyperlink</w:t>
        </w:r>
      </w:ins>
      <w:ins w:id="1780" w:author="ADASE Richard R" w:date="2018-02-23T16:27:00Z">
        <w:r w:rsidR="00912266">
          <w:t xml:space="preserve"> Attribute</w:t>
        </w:r>
      </w:ins>
      <w:ins w:id="1781" w:author="ADASE Richard R" w:date="2018-02-23T16:26:00Z">
        <w:r>
          <w:t>s</w:t>
        </w:r>
      </w:ins>
      <w:ins w:id="1782" w:author="ADASE Richard R" w:date="2018-02-23T16:27:00Z">
        <w:r w:rsidR="00912266">
          <w:t xml:space="preserve"> &amp; Job Hyperlink Attributes</w:t>
        </w:r>
      </w:ins>
      <w:bookmarkEnd w:id="1777"/>
      <w:bookmarkEnd w:id="1778"/>
    </w:p>
    <w:p w14:paraId="0E2C330A" w14:textId="4D2EE844" w:rsidR="00620BC9" w:rsidRDefault="00912266" w:rsidP="00D67207">
      <w:pPr>
        <w:rPr>
          <w:ins w:id="1783" w:author="ADASE Richard R" w:date="2018-02-23T16:29:00Z"/>
        </w:rPr>
      </w:pPr>
      <w:ins w:id="1784" w:author="ADASE Richard R" w:date="2018-02-23T16:27:00Z">
        <w:r>
          <w:t xml:space="preserve">Most features are defined with an optional repeating Hyperlink Attributes component, which allows documents and web locations to be </w:t>
        </w:r>
      </w:ins>
      <w:ins w:id="1785" w:author="ADASE Richard R" w:date="2018-02-23T16:28:00Z">
        <w:r>
          <w:t xml:space="preserve">associated with </w:t>
        </w:r>
      </w:ins>
      <w:ins w:id="1786" w:author="ADASE Richard R" w:date="2018-02-23T16:29:00Z">
        <w:r>
          <w:t>that</w:t>
        </w:r>
      </w:ins>
      <w:ins w:id="1787" w:author="ADASE Richard R" w:date="2018-02-23T16:28:00Z">
        <w:r>
          <w:t xml:space="preserve"> feature.  For more detailed information about specialized usage of this </w:t>
        </w:r>
      </w:ins>
      <w:ins w:id="1788" w:author="ADASE Richard R" w:date="2018-02-23T16:29:00Z">
        <w:r>
          <w:t xml:space="preserve">component, refer to the </w:t>
        </w:r>
        <w:r>
          <w:rPr>
            <w:i/>
          </w:rPr>
          <w:t>Document Management IDD</w:t>
        </w:r>
        <w:r>
          <w:t>.</w:t>
        </w:r>
      </w:ins>
    </w:p>
    <w:p w14:paraId="22685158" w14:textId="7C870266" w:rsidR="00912266" w:rsidRDefault="00912266" w:rsidP="00D67207">
      <w:pPr>
        <w:rPr>
          <w:ins w:id="1789" w:author="ADASE Richard R" w:date="2018-02-23T16:32:00Z"/>
        </w:rPr>
      </w:pPr>
      <w:ins w:id="1790" w:author="ADASE Richard R" w:date="2018-02-23T16:29:00Z">
        <w:r>
          <w:t xml:space="preserve">The Design Area feature has a similar component called Job Hyperlink Attributes.  These hyperlinks are interpreted to be associated with the WR to which the Design Area is </w:t>
        </w:r>
      </w:ins>
      <w:ins w:id="1791" w:author="ADASE Richard R" w:date="2018-03-30T11:20:00Z">
        <w:r w:rsidR="00332817">
          <w:t>related and</w:t>
        </w:r>
      </w:ins>
      <w:ins w:id="1792" w:author="ADASE Richard R" w:date="2018-02-23T16:29:00Z">
        <w:r>
          <w:t xml:space="preserve"> is used for linking to documents that apply to the WR rather than individual features.</w:t>
        </w:r>
      </w:ins>
    </w:p>
    <w:p w14:paraId="016049DF" w14:textId="588D3C37" w:rsidR="00912266" w:rsidRPr="00912266" w:rsidRDefault="00912266" w:rsidP="00D67207">
      <w:pPr>
        <w:rPr>
          <w:ins w:id="1793" w:author="Adase, Richard R" w:date="2017-01-29T14:35:00Z"/>
        </w:rPr>
      </w:pPr>
      <w:ins w:id="1794" w:author="ADASE Richard R" w:date="2018-02-23T16:32:00Z">
        <w:r>
          <w:t>For each of these component types, users may view the list of instances via dialog tabs configured for display in Feature Explorer.</w:t>
        </w:r>
      </w:ins>
    </w:p>
    <w:p w14:paraId="2588E159" w14:textId="3831E1ED" w:rsidR="00A00DF4" w:rsidRDefault="00A00DF4" w:rsidP="00766D3A">
      <w:pPr>
        <w:pStyle w:val="Heading2"/>
        <w:rPr>
          <w:ins w:id="1795" w:author="Adase, Richard R" w:date="2017-07-13T10:47:00Z"/>
        </w:rPr>
      </w:pPr>
      <w:bookmarkStart w:id="1796" w:name="_Ref487706375"/>
      <w:bookmarkStart w:id="1797" w:name="_Toc510165718"/>
      <w:ins w:id="1798" w:author="Adase, Richard R" w:date="2017-07-13T10:47:00Z">
        <w:r>
          <w:t>Proposed Symbol</w:t>
        </w:r>
        <w:bookmarkEnd w:id="1796"/>
        <w:bookmarkEnd w:id="1797"/>
      </w:ins>
    </w:p>
    <w:p w14:paraId="04DA129E" w14:textId="2F03787A" w:rsidR="00C66AF8" w:rsidDel="00332817" w:rsidRDefault="00A00DF4" w:rsidP="00A00DF4">
      <w:pPr>
        <w:rPr>
          <w:del w:id="1799" w:author="ADASE Richard R" w:date="2018-02-23T16:49:00Z"/>
        </w:rPr>
      </w:pPr>
      <w:ins w:id="1800" w:author="Adase, Richard R" w:date="2017-07-13T10:47:00Z">
        <w:r>
          <w:t>For certain structure classes (</w:t>
        </w:r>
        <w:del w:id="1801" w:author="ADASE Richard R" w:date="2018-03-30T11:21:00Z">
          <w:r w:rsidDel="00332817">
            <w:delText xml:space="preserve">Miscellaneous Structure, </w:delText>
          </w:r>
        </w:del>
        <w:r>
          <w:t xml:space="preserve">Pole, Street Light Standard, Transmission Tower), the Proposed Symbol graphic component is displayed as a circle around the main symbol for the feature.  This is implemented as a synthesized component, which means that it is drawn based on the same geometry as another graphic component </w:t>
        </w:r>
      </w:ins>
      <w:ins w:id="1802" w:author="Adase, Richard R" w:date="2017-07-13T10:49:00Z">
        <w:r>
          <w:t>–</w:t>
        </w:r>
      </w:ins>
      <w:ins w:id="1803" w:author="Adase, Richard R" w:date="2017-07-13T10:47:00Z">
        <w:r>
          <w:t xml:space="preserve"> in </w:t>
        </w:r>
      </w:ins>
      <w:ins w:id="1804" w:author="Adase, Richard R" w:date="2017-07-13T10:49:00Z">
        <w:r>
          <w:t>this case, centered on the same coordinates as the primary graphic symbol.  Legends are configured to filter this component so that it only appears while the feature is in the PP</w:t>
        </w:r>
      </w:ins>
      <w:ins w:id="1805" w:author="Adase, Richard R" w:date="2017-07-13T10:50:00Z">
        <w:r>
          <w:t>I</w:t>
        </w:r>
      </w:ins>
      <w:ins w:id="1806" w:author="Adase, Richard R" w:date="2017-07-13T10:49:00Z">
        <w:r>
          <w:t xml:space="preserve"> </w:t>
        </w:r>
        <w:proofErr w:type="spellStart"/>
        <w:r>
          <w:t>state.</w:t>
        </w:r>
      </w:ins>
    </w:p>
    <w:p w14:paraId="3FAC7B17" w14:textId="2D0E1B9E" w:rsidR="00A00DF4" w:rsidRDefault="00A00DF4" w:rsidP="00766D3A">
      <w:pPr>
        <w:pStyle w:val="Heading2"/>
        <w:rPr>
          <w:ins w:id="1807" w:author="Adase, Richard R" w:date="2017-07-13T10:44:00Z"/>
        </w:rPr>
      </w:pPr>
      <w:bookmarkStart w:id="1808" w:name="_Toc510165719"/>
      <w:ins w:id="1809" w:author="Adase, Richard R" w:date="2017-07-13T10:44:00Z">
        <w:del w:id="1810" w:author="ADASE Richard R" w:date="2017-07-19T15:39:00Z">
          <w:r w:rsidDel="001E4D73">
            <w:delText>Shared</w:delText>
          </w:r>
        </w:del>
      </w:ins>
      <w:ins w:id="1811" w:author="ADASE Richard R" w:date="2017-07-19T15:39:00Z">
        <w:r w:rsidR="001E4D73">
          <w:t>SCADA</w:t>
        </w:r>
      </w:ins>
      <w:proofErr w:type="spellEnd"/>
      <w:ins w:id="1812" w:author="Adase, Richard R" w:date="2017-07-13T10:44:00Z">
        <w:r>
          <w:t xml:space="preserve"> Attributes</w:t>
        </w:r>
        <w:bookmarkEnd w:id="1808"/>
      </w:ins>
    </w:p>
    <w:p w14:paraId="50A8944C" w14:textId="6ECC0098" w:rsidR="00AC7169" w:rsidRDefault="00AC7169" w:rsidP="00A00DF4">
      <w:pPr>
        <w:pStyle w:val="Heading3"/>
        <w:rPr>
          <w:ins w:id="1813" w:author="ADASE Richard R" w:date="2017-07-19T16:50:00Z"/>
        </w:rPr>
      </w:pPr>
      <w:bookmarkStart w:id="1814" w:name="_Toc510165720"/>
      <w:ins w:id="1815" w:author="ADASE Richard R" w:date="2017-07-19T16:50:00Z">
        <w:r>
          <w:t>SCADA Capable</w:t>
        </w:r>
        <w:bookmarkEnd w:id="1814"/>
      </w:ins>
    </w:p>
    <w:p w14:paraId="233FAA93" w14:textId="26A73697" w:rsidR="00AC7169" w:rsidRDefault="00AC7169" w:rsidP="00AC7169">
      <w:pPr>
        <w:pStyle w:val="NormalIndent"/>
        <w:rPr>
          <w:ins w:id="1816" w:author="ADASE Richard R" w:date="2018-03-30T11:22:00Z"/>
        </w:rPr>
      </w:pPr>
      <w:ins w:id="1817" w:author="ADASE Richard R" w:date="2017-07-19T16:50:00Z">
        <w:r>
          <w:t xml:space="preserve">A feature that is flagged as SCADA Capable is equipped to be </w:t>
        </w:r>
      </w:ins>
      <w:ins w:id="1818" w:author="ADASE Richard R" w:date="2017-07-19T16:51:00Z">
        <w:r w:rsidR="004A2381">
          <w:t xml:space="preserve">controlled remotely, although it might not be configured to allow remote control.  This flag is assumed to be set automatically based on CU </w:t>
        </w:r>
      </w:ins>
      <w:ins w:id="1819" w:author="ADASE Richard R" w:date="2018-03-30T11:21:00Z">
        <w:r w:rsidR="00332817">
          <w:t>selection but</w:t>
        </w:r>
      </w:ins>
      <w:ins w:id="1820" w:author="ADASE Richard R" w:date="2017-07-19T16:51:00Z">
        <w:r w:rsidR="004A2381">
          <w:t xml:space="preserve"> may also be overwritten by the designer if an existing device is </w:t>
        </w:r>
      </w:ins>
      <w:ins w:id="1821" w:author="ADASE Richard R" w:date="2017-07-19T16:53:00Z">
        <w:r w:rsidR="004A2381">
          <w:t xml:space="preserve">subsequently </w:t>
        </w:r>
      </w:ins>
      <w:ins w:id="1822" w:author="ADASE Richard R" w:date="2017-07-19T16:51:00Z">
        <w:r w:rsidR="004A2381">
          <w:t>equipped for SCADA in the field.</w:t>
        </w:r>
      </w:ins>
    </w:p>
    <w:p w14:paraId="77E60908" w14:textId="18423E7D" w:rsidR="00332817" w:rsidRDefault="00332817" w:rsidP="00D35A0F">
      <w:pPr>
        <w:pStyle w:val="Heading3"/>
        <w:rPr>
          <w:ins w:id="1823" w:author="ADASE Richard R" w:date="2018-03-30T11:22:00Z"/>
        </w:rPr>
      </w:pPr>
      <w:ins w:id="1824" w:author="ADASE Richard R" w:date="2018-03-30T11:22:00Z">
        <w:r>
          <w:lastRenderedPageBreak/>
          <w:t>SCADA Enabled</w:t>
        </w:r>
      </w:ins>
    </w:p>
    <w:p w14:paraId="40640AEA" w14:textId="5BE81BE8" w:rsidR="00332817" w:rsidRPr="00332817" w:rsidRDefault="00332817" w:rsidP="00D35A0F">
      <w:pPr>
        <w:pStyle w:val="NormalIndent"/>
        <w:rPr>
          <w:ins w:id="1825" w:author="ADASE Richard R" w:date="2017-07-19T16:53:00Z"/>
        </w:rPr>
      </w:pPr>
      <w:ins w:id="1826" w:author="ADASE Richard R" w:date="2018-03-30T11:22:00Z">
        <w:r>
          <w:t xml:space="preserve">If a </w:t>
        </w:r>
        <w:r w:rsidR="00D35A0F">
          <w:t xml:space="preserve">SCADA Capable feature is </w:t>
        </w:r>
        <w:proofErr w:type="gramStart"/>
        <w:r w:rsidR="00D35A0F">
          <w:t>actually configured</w:t>
        </w:r>
        <w:proofErr w:type="gramEnd"/>
        <w:r w:rsidR="00D35A0F">
          <w:t xml:space="preserve"> to allow remote control, it is considered SCADA E</w:t>
        </w:r>
      </w:ins>
      <w:ins w:id="1827" w:author="ADASE Richard R" w:date="2018-03-30T11:23:00Z">
        <w:r w:rsidR="00D35A0F">
          <w:t xml:space="preserve">nabled.  In the GIS, this flag is implied by the value of the Device ID, since the master data source for SCADA enabled features is a </w:t>
        </w:r>
      </w:ins>
      <w:ins w:id="1828" w:author="ADASE Richard R" w:date="2018-03-30T11:24:00Z">
        <w:r w:rsidR="00D35A0F">
          <w:t xml:space="preserve">spreadsheet maintained by Planning, and not available directly for GIS processing.  For rules about inferring the SCADA Enabled flag based on Device ID, refer to </w:t>
        </w:r>
        <w:r w:rsidR="00D35A0F" w:rsidRPr="00D35A0F">
          <w:rPr>
            <w:i/>
          </w:rPr>
          <w:t>Business Rules DDD</w:t>
        </w:r>
      </w:ins>
      <w:ins w:id="1829" w:author="ADASE Richard R" w:date="2018-03-30T11:30:00Z">
        <w:r w:rsidR="00D35A0F">
          <w:t>.</w:t>
        </w:r>
      </w:ins>
    </w:p>
    <w:p w14:paraId="0C55AB47" w14:textId="1D4A90FA" w:rsidR="00766D3A" w:rsidRDefault="0014058F" w:rsidP="00A00DF4">
      <w:pPr>
        <w:pStyle w:val="Heading3"/>
        <w:rPr>
          <w:ins w:id="1830" w:author="Adase, Richard R" w:date="2017-05-15T13:53:00Z"/>
        </w:rPr>
      </w:pPr>
      <w:bookmarkStart w:id="1831" w:name="_Toc510165721"/>
      <w:ins w:id="1832" w:author="Adase, Richard R" w:date="2017-05-15T13:53:00Z">
        <w:r>
          <w:t>Device ID</w:t>
        </w:r>
        <w:del w:id="1833" w:author="ADASE Richard R" w:date="2017-07-19T15:39:00Z">
          <w:r w:rsidDel="001E4D73">
            <w:delText>s</w:delText>
          </w:r>
        </w:del>
        <w:bookmarkEnd w:id="1831"/>
      </w:ins>
    </w:p>
    <w:p w14:paraId="1B7D2ACA" w14:textId="77777777" w:rsidR="0014058F" w:rsidRDefault="0014058F" w:rsidP="00A00DF4">
      <w:pPr>
        <w:pStyle w:val="NormalIndent"/>
        <w:rPr>
          <w:ins w:id="1834" w:author="Adase, Richard R" w:date="2017-05-15T13:55:00Z"/>
        </w:rPr>
      </w:pPr>
      <w:ins w:id="1835" w:author="Adase, Richard R" w:date="2017-05-15T13:54:00Z">
        <w:r>
          <w:t xml:space="preserve">Features representing certain types of equipment – such as Fuses, Switches, and Reclosers, among others – carry an attribute </w:t>
        </w:r>
      </w:ins>
      <w:ins w:id="1836" w:author="Adase, Richard R" w:date="2017-05-15T13:55:00Z">
        <w:r>
          <w:t>“Device ID”.  The data in this field is expected to fall into one of the following categories:</w:t>
        </w:r>
      </w:ins>
    </w:p>
    <w:p w14:paraId="5522EC6C" w14:textId="082F73A3" w:rsidR="0014058F" w:rsidRDefault="0014058F" w:rsidP="00A00DF4">
      <w:pPr>
        <w:pStyle w:val="Bullet3"/>
        <w:rPr>
          <w:ins w:id="1837" w:author="Adase, Richard R" w:date="2017-05-15T13:55:00Z"/>
        </w:rPr>
      </w:pPr>
      <w:ins w:id="1838" w:author="Adase, Richard R" w:date="2017-05-15T13:55:00Z">
        <w:r w:rsidRPr="0014058F">
          <w:rPr>
            <w:b/>
            <w:i/>
          </w:rPr>
          <w:t>4-digits</w:t>
        </w:r>
        <w:r>
          <w:t xml:space="preserve"> – Th</w:t>
        </w:r>
      </w:ins>
      <w:ins w:id="1839" w:author="Adase, Richard R" w:date="2017-05-15T13:56:00Z">
        <w:r>
          <w:t>ese</w:t>
        </w:r>
      </w:ins>
      <w:ins w:id="1840" w:author="Adase, Richard R" w:date="2017-05-15T13:55:00Z">
        <w:r>
          <w:t xml:space="preserve"> </w:t>
        </w:r>
      </w:ins>
      <w:ins w:id="1841" w:author="Adase, Richard R" w:date="2017-05-15T13:56:00Z">
        <w:r>
          <w:t>are</w:t>
        </w:r>
      </w:ins>
      <w:ins w:id="1842" w:author="Adase, Richard R" w:date="2017-05-15T13:55:00Z">
        <w:r>
          <w:t xml:space="preserve"> legacy data, converted from FRAMME where the ID was generated by taking the last four digits </w:t>
        </w:r>
        <w:proofErr w:type="gramStart"/>
        <w:r>
          <w:t>of  the</w:t>
        </w:r>
        <w:proofErr w:type="gramEnd"/>
        <w:r>
          <w:t xml:space="preserve"> feature ID.</w:t>
        </w:r>
      </w:ins>
    </w:p>
    <w:p w14:paraId="37C89C0E" w14:textId="2F86E437" w:rsidR="0014058F" w:rsidRDefault="0014058F" w:rsidP="00A00DF4">
      <w:pPr>
        <w:pStyle w:val="Bullet3"/>
        <w:rPr>
          <w:ins w:id="1843" w:author="Adase, Richard R" w:date="2017-05-15T13:57:00Z"/>
        </w:rPr>
      </w:pPr>
      <w:commentRangeStart w:id="1844"/>
      <w:commentRangeStart w:id="1845"/>
      <w:ins w:id="1846" w:author="Adase, Richard R" w:date="2017-05-15T13:56:00Z">
        <w:r w:rsidRPr="0014058F">
          <w:rPr>
            <w:b/>
            <w:i/>
          </w:rPr>
          <w:t>5-</w:t>
        </w:r>
        <w:del w:id="1847" w:author="ADASE Richard R" w:date="2017-07-19T15:39:00Z">
          <w:r w:rsidRPr="0014058F" w:rsidDel="00F62539">
            <w:rPr>
              <w:b/>
              <w:i/>
            </w:rPr>
            <w:delText>digits</w:delText>
          </w:r>
        </w:del>
      </w:ins>
      <w:ins w:id="1848" w:author="ADASE Richard R" w:date="2017-07-19T15:39:00Z">
        <w:r w:rsidR="00F62539">
          <w:rPr>
            <w:b/>
            <w:i/>
          </w:rPr>
          <w:t>characters</w:t>
        </w:r>
      </w:ins>
      <w:ins w:id="1849" w:author="Adase, Richard R" w:date="2017-05-15T13:56:00Z">
        <w:r>
          <w:t xml:space="preserve"> – These are SCADA devices</w:t>
        </w:r>
      </w:ins>
      <w:commentRangeEnd w:id="1844"/>
      <w:ins w:id="1850" w:author="Adase, Richard R" w:date="2017-07-11T18:14:00Z">
        <w:r w:rsidR="00E8450D">
          <w:rPr>
            <w:rStyle w:val="CommentReference"/>
          </w:rPr>
          <w:commentReference w:id="1844"/>
        </w:r>
      </w:ins>
      <w:commentRangeEnd w:id="1845"/>
      <w:r w:rsidR="007B370F">
        <w:rPr>
          <w:rStyle w:val="CommentReference"/>
        </w:rPr>
        <w:commentReference w:id="1845"/>
      </w:r>
      <w:ins w:id="1851" w:author="Adase, Richard R" w:date="2017-05-15T13:56:00Z">
        <w:r>
          <w:t>, whose Device ID values are managed by the DOCs</w:t>
        </w:r>
      </w:ins>
      <w:ins w:id="1852" w:author="Adase, Richard R" w:date="2017-05-15T13:57:00Z">
        <w:r>
          <w:t>.  These values are expected to be keyed in by designers when they are assigned.</w:t>
        </w:r>
      </w:ins>
      <w:ins w:id="1853" w:author="ADASE Richard R" w:date="2017-07-19T15:39:00Z">
        <w:r w:rsidR="00F62539">
          <w:t xml:space="preserve">  Note that new values are expected to allow alphanumeric characters to accommodate more unique values within</w:t>
        </w:r>
      </w:ins>
      <w:ins w:id="1854" w:author="ADASE Richard R" w:date="2017-07-19T15:41:00Z">
        <w:r w:rsidR="00F62539">
          <w:t xml:space="preserve"> the space of</w:t>
        </w:r>
      </w:ins>
      <w:ins w:id="1855" w:author="ADASE Richard R" w:date="2017-07-19T15:39:00Z">
        <w:r w:rsidR="00F62539">
          <w:t xml:space="preserve"> five characters.</w:t>
        </w:r>
      </w:ins>
    </w:p>
    <w:p w14:paraId="7C44DC02" w14:textId="133165EF" w:rsidR="00766D3A" w:rsidRDefault="0014058F" w:rsidP="00A00DF4">
      <w:pPr>
        <w:pStyle w:val="Bullet3"/>
        <w:rPr>
          <w:ins w:id="1856" w:author="ADASE Richard R" w:date="2017-07-19T16:54:00Z"/>
        </w:rPr>
      </w:pPr>
      <w:ins w:id="1857" w:author="Adase, Richard R" w:date="2017-05-15T13:57:00Z">
        <w:r w:rsidRPr="0014058F">
          <w:rPr>
            <w:b/>
            <w:i/>
          </w:rPr>
          <w:t>6-digits</w:t>
        </w:r>
        <w:r>
          <w:t xml:space="preserve"> – For new non-SCADA devices, the Device ID is assigned based on the next value in a database sequence, which will start at 100001 when the new system is put into production.  These values will increase by one each time a device is assigned a value</w:t>
        </w:r>
      </w:ins>
      <w:ins w:id="1858" w:author="Adase, Richard R" w:date="2017-05-15T13:59:00Z">
        <w:r>
          <w:t xml:space="preserve">.  They </w:t>
        </w:r>
      </w:ins>
      <w:ins w:id="1859" w:author="Adase, Richard R" w:date="2017-05-15T13:57:00Z">
        <w:r>
          <w:t xml:space="preserve">are expected to be unique across all features that </w:t>
        </w:r>
      </w:ins>
      <w:ins w:id="1860" w:author="Adase, Richard R" w:date="2017-05-15T13:59:00Z">
        <w:r>
          <w:t>are assigned Device IDs.</w:t>
        </w:r>
      </w:ins>
    </w:p>
    <w:p w14:paraId="69204D93" w14:textId="5BE29828" w:rsidR="004A2381" w:rsidRDefault="004A2381" w:rsidP="004A2381">
      <w:pPr>
        <w:pStyle w:val="Heading3"/>
        <w:rPr>
          <w:ins w:id="1861" w:author="ADASE Richard R" w:date="2017-07-19T16:54:00Z"/>
        </w:rPr>
      </w:pPr>
      <w:bookmarkStart w:id="1862" w:name="_Toc510165722"/>
      <w:ins w:id="1863" w:author="ADASE Richard R" w:date="2017-07-19T16:54:00Z">
        <w:r>
          <w:t>Device Function</w:t>
        </w:r>
        <w:bookmarkEnd w:id="1862"/>
      </w:ins>
    </w:p>
    <w:p w14:paraId="1EF41744" w14:textId="294EB21C" w:rsidR="004A2381" w:rsidRDefault="004A2381" w:rsidP="004A2381">
      <w:pPr>
        <w:pStyle w:val="NormalIndent"/>
        <w:rPr>
          <w:ins w:id="1864" w:author="ADASE Richard R" w:date="2017-07-19T16:55:00Z"/>
        </w:rPr>
      </w:pPr>
      <w:ins w:id="1865" w:author="ADASE Richard R" w:date="2017-07-19T16:54:00Z">
        <w:r>
          <w:t xml:space="preserve">Device Function indicates the software configuration for a SCADA Capable device.  It is only valid for this attribute to be set for the following features; in all other cases it </w:t>
        </w:r>
      </w:ins>
      <w:ins w:id="1866" w:author="ADASE Richard R" w:date="2017-07-19T16:55:00Z">
        <w:r>
          <w:t>should</w:t>
        </w:r>
      </w:ins>
      <w:ins w:id="1867" w:author="ADASE Richard R" w:date="2017-07-19T16:54:00Z">
        <w:r>
          <w:t xml:space="preserve"> </w:t>
        </w:r>
      </w:ins>
      <w:ins w:id="1868" w:author="ADASE Richard R" w:date="2017-07-19T16:55:00Z">
        <w:r>
          <w:t>be null:</w:t>
        </w:r>
      </w:ins>
    </w:p>
    <w:p w14:paraId="4B139C16" w14:textId="4D671AED" w:rsidR="004A2381" w:rsidRDefault="004A2381" w:rsidP="004A2381">
      <w:pPr>
        <w:pStyle w:val="Bullet3"/>
        <w:rPr>
          <w:ins w:id="1869" w:author="ADASE Richard R" w:date="2017-07-19T16:56:00Z"/>
        </w:rPr>
      </w:pPr>
      <w:ins w:id="1870" w:author="ADASE Richard R" w:date="2017-07-19T16:55:00Z">
        <w:r>
          <w:t>P</w:t>
        </w:r>
      </w:ins>
      <w:ins w:id="1871" w:author="ADASE Richard R" w:date="2017-07-19T16:56:00Z">
        <w:r>
          <w:t>rimary Switch</w:t>
        </w:r>
      </w:ins>
    </w:p>
    <w:p w14:paraId="0780C1B4" w14:textId="4D951B2D" w:rsidR="004A2381" w:rsidRDefault="004A2381" w:rsidP="004A2381">
      <w:pPr>
        <w:pStyle w:val="Bullet3"/>
        <w:rPr>
          <w:ins w:id="1872" w:author="ADASE Richard R" w:date="2017-07-19T16:56:00Z"/>
        </w:rPr>
      </w:pPr>
      <w:ins w:id="1873" w:author="ADASE Richard R" w:date="2017-07-19T16:56:00Z">
        <w:r>
          <w:t>Recloser</w:t>
        </w:r>
      </w:ins>
    </w:p>
    <w:p w14:paraId="6C40659C" w14:textId="6F0599F8" w:rsidR="004A2381" w:rsidRDefault="004A2381" w:rsidP="004A2381">
      <w:pPr>
        <w:pStyle w:val="Bullet3"/>
        <w:rPr>
          <w:ins w:id="1874" w:author="ADASE Richard R" w:date="2018-02-23T17:16:00Z"/>
        </w:rPr>
      </w:pPr>
      <w:ins w:id="1875" w:author="ADASE Richard R" w:date="2017-07-19T16:56:00Z">
        <w:r>
          <w:t>Remote Terminal Unit</w:t>
        </w:r>
      </w:ins>
    </w:p>
    <w:p w14:paraId="0B99CD59" w14:textId="444556DB" w:rsidR="00CE561A" w:rsidRPr="00766D3A" w:rsidDel="00CE561A" w:rsidRDefault="00CE561A" w:rsidP="00CE561A">
      <w:pPr>
        <w:pStyle w:val="NormalIndent"/>
        <w:rPr>
          <w:ins w:id="1876" w:author="Adase, Richard R" w:date="2017-01-29T14:34:00Z"/>
          <w:del w:id="1877" w:author="ADASE Richard R" w:date="2018-02-23T17:17:00Z"/>
        </w:rPr>
      </w:pPr>
    </w:p>
    <w:p w14:paraId="481D3EC9" w14:textId="77777777" w:rsidR="000D38D3" w:rsidRDefault="000D38D3" w:rsidP="00646314">
      <w:pPr>
        <w:pStyle w:val="Heading1"/>
      </w:pPr>
      <w:bookmarkStart w:id="1878" w:name="_Toc510165723"/>
      <w:r>
        <w:lastRenderedPageBreak/>
        <w:t>Relationships</w:t>
      </w:r>
      <w:bookmarkEnd w:id="1878"/>
    </w:p>
    <w:p w14:paraId="046A7744" w14:textId="0175A27C" w:rsidR="0051659A" w:rsidRPr="0051659A" w:rsidRDefault="0051659A" w:rsidP="0051659A">
      <w:r>
        <w:t xml:space="preserve">Feature classes can be defined to participate in relationships.  Each section below describes a relationship configured for use in Oncor’s GIS; for details about which feature classes participate in each relationship, refer to the accompanying spreadsheet </w:t>
      </w:r>
      <w:r w:rsidRPr="0051659A">
        <w:rPr>
          <w:b/>
          <w:i/>
        </w:rPr>
        <w:t>DFS Relationships.xlsx</w:t>
      </w:r>
      <w:r>
        <w:t>.</w:t>
      </w:r>
    </w:p>
    <w:p w14:paraId="481D3EEE" w14:textId="77777777" w:rsidR="000D38D3" w:rsidRDefault="000D38D3" w:rsidP="000D38D3">
      <w:pPr>
        <w:pStyle w:val="Heading2"/>
      </w:pPr>
      <w:bookmarkStart w:id="1879" w:name="_Ref471827117"/>
      <w:bookmarkStart w:id="1880" w:name="_Toc510165724"/>
      <w:r>
        <w:t>Connectivity</w:t>
      </w:r>
      <w:bookmarkEnd w:id="1879"/>
      <w:bookmarkEnd w:id="1880"/>
    </w:p>
    <w:p w14:paraId="22AB96A7" w14:textId="73B73CDC" w:rsidR="00797DD2" w:rsidRDefault="00797DD2" w:rsidP="00797DD2">
      <w:bookmarkStart w:id="1881" w:name="_Ref471833605"/>
      <w:r>
        <w:t xml:space="preserve">G/Technology uses node-edge connectivity to model the interconnectivity of devices in an electrical network.  </w:t>
      </w:r>
      <w:r w:rsidRPr="00797DD2">
        <w:t xml:space="preserve">The node-edge connectivity model uses the concept of a </w:t>
      </w:r>
      <w:r w:rsidRPr="00797DD2">
        <w:rPr>
          <w:i/>
          <w:iCs/>
        </w:rPr>
        <w:t>node</w:t>
      </w:r>
      <w:r w:rsidRPr="00797DD2">
        <w:t xml:space="preserve"> to represent a c</w:t>
      </w:r>
      <w:r>
        <w:t xml:space="preserve">onnection point in the network.  Features that connect nodes are considered </w:t>
      </w:r>
      <w:r w:rsidRPr="00797DD2">
        <w:rPr>
          <w:i/>
        </w:rPr>
        <w:t>edges</w:t>
      </w:r>
      <w:r>
        <w:t xml:space="preserve"> in this model.</w:t>
      </w:r>
    </w:p>
    <w:p w14:paraId="1E96436A" w14:textId="3F9DBC6B" w:rsidR="00797DD2" w:rsidRDefault="00797DD2" w:rsidP="00797DD2">
      <w:pPr>
        <w:rPr>
          <w:ins w:id="1882" w:author="Adase, Richard R" w:date="2017-07-11T11:26:00Z"/>
        </w:rPr>
      </w:pPr>
      <w:r w:rsidRPr="00797DD2">
        <w:t>The node is a virtual entity with no correlation to a device or feature in the real world</w:t>
      </w:r>
      <w:r>
        <w:t>; it is</w:t>
      </w:r>
      <w:r w:rsidRPr="00797DD2">
        <w:t xml:space="preserve"> simply the point at which two or more devices connect.</w:t>
      </w:r>
      <w:r>
        <w:t xml:space="preserve">  Nodes have no feature or component representation in the model.  Rather, a node is signified by a unique number that is shared by </w:t>
      </w:r>
      <w:proofErr w:type="gramStart"/>
      <w:r>
        <w:t>all of</w:t>
      </w:r>
      <w:proofErr w:type="gramEnd"/>
      <w:r>
        <w:t xml:space="preserve"> the features that connect at that shared node.  Each feature in the connecting model may have one or two nodes, depending on how the feature is to be modeled.</w:t>
      </w:r>
    </w:p>
    <w:p w14:paraId="69C227D1" w14:textId="77777777" w:rsidR="00BC5BFE" w:rsidRDefault="00BC5BFE" w:rsidP="00797DD2">
      <w:pPr>
        <w:rPr>
          <w:ins w:id="1883" w:author="Adase, Richard R" w:date="2017-07-11T11:31:00Z"/>
        </w:rPr>
      </w:pPr>
      <w:ins w:id="1884" w:author="Adase, Richard R" w:date="2017-07-11T11:26:00Z">
        <w:r>
          <w:t xml:space="preserve">On the Connectivity tab in the DFS Relationships spreadsheet, check marks in the grid indicate features that are candidates for connectivity when a given feature is placed.  </w:t>
        </w:r>
      </w:ins>
      <w:ins w:id="1885" w:author="Adase, Richard R" w:date="2017-07-11T11:28:00Z">
        <w:r>
          <w:t>During placement, c</w:t>
        </w:r>
      </w:ins>
      <w:ins w:id="1886" w:author="Adase, Richard R" w:date="2017-07-11T11:26:00Z">
        <w:r>
          <w:t>andidates are highlighted on the map as the user moves the primary graphic component</w:t>
        </w:r>
      </w:ins>
      <w:ins w:id="1887" w:author="Adase, Richard R" w:date="2017-07-11T11:28:00Z">
        <w:r>
          <w:t xml:space="preserve"> nearby, and connectivity is established if the user places the symbol while a candidate is highlighted.  </w:t>
        </w:r>
      </w:ins>
    </w:p>
    <w:p w14:paraId="226D9C34" w14:textId="6135563F" w:rsidR="00BC5BFE" w:rsidRDefault="00BC5BFE" w:rsidP="00797DD2">
      <w:ins w:id="1888" w:author="Adase, Richard R" w:date="2017-07-11T11:28:00Z">
        <w:r>
          <w:t xml:space="preserve">Note that there may be situations in which connectivity is established indirectly, such as automatic placement of </w:t>
        </w:r>
      </w:ins>
      <w:ins w:id="1889" w:author="Adase, Richard R" w:date="2017-07-11T11:30:00Z">
        <w:r>
          <w:t>virtual points as part of a placement configuration</w:t>
        </w:r>
      </w:ins>
      <w:ins w:id="1890" w:author="Adase, Richard R" w:date="2017-07-11T11:31:00Z">
        <w:r>
          <w:t xml:space="preserve">, or when a feature is connected to a node that already connects multiple existing features.  </w:t>
        </w:r>
      </w:ins>
      <w:commentRangeStart w:id="1891"/>
      <w:ins w:id="1892" w:author="Adase, Richard R" w:date="2017-07-11T11:32:00Z">
        <w:r>
          <w:t xml:space="preserve">It </w:t>
        </w:r>
      </w:ins>
      <w:ins w:id="1893" w:author="Adase, Richard R" w:date="2017-07-11T11:34:00Z">
        <w:r>
          <w:t>should be</w:t>
        </w:r>
      </w:ins>
      <w:ins w:id="1894" w:author="Adase, Richard R" w:date="2017-07-11T11:32:00Z">
        <w:r>
          <w:t xml:space="preserve"> acceptable if some of these</w:t>
        </w:r>
      </w:ins>
      <w:ins w:id="1895" w:author="Adase, Richard R" w:date="2017-07-11T11:30:00Z">
        <w:r>
          <w:t xml:space="preserve"> relationships </w:t>
        </w:r>
      </w:ins>
      <w:ins w:id="1896" w:author="Adase, Richard R" w:date="2017-07-11T11:32:00Z">
        <w:r>
          <w:t>do</w:t>
        </w:r>
      </w:ins>
      <w:ins w:id="1897" w:author="Adase, Richard R" w:date="2017-07-11T11:31:00Z">
        <w:r>
          <w:t xml:space="preserve"> not </w:t>
        </w:r>
      </w:ins>
      <w:ins w:id="1898" w:author="Adase, Richard R" w:date="2017-07-11T11:32:00Z">
        <w:r>
          <w:t xml:space="preserve">specifically </w:t>
        </w:r>
      </w:ins>
      <w:ins w:id="1899" w:author="Adase, Richard R" w:date="2017-07-11T11:31:00Z">
        <w:r>
          <w:t>appear as checked in the DFS</w:t>
        </w:r>
      </w:ins>
      <w:commentRangeEnd w:id="1891"/>
      <w:ins w:id="1900" w:author="Adase, Richard R" w:date="2017-07-11T11:34:00Z">
        <w:r>
          <w:rPr>
            <w:rStyle w:val="CommentReference"/>
          </w:rPr>
          <w:commentReference w:id="1891"/>
        </w:r>
      </w:ins>
      <w:ins w:id="1901" w:author="Adase, Richard R" w:date="2017-07-11T11:32:00Z">
        <w:r>
          <w:t xml:space="preserve">; the documented relationships are </w:t>
        </w:r>
      </w:ins>
      <w:ins w:id="1902" w:author="Adase, Richard R" w:date="2017-07-11T11:33:00Z">
        <w:r>
          <w:t>more</w:t>
        </w:r>
      </w:ins>
      <w:ins w:id="1903" w:author="Adase, Richard R" w:date="2017-07-11T11:32:00Z">
        <w:r>
          <w:t xml:space="preserve"> </w:t>
        </w:r>
      </w:ins>
      <w:ins w:id="1904" w:author="Adase, Richard R" w:date="2017-07-11T11:33:00Z">
        <w:r>
          <w:t>for guiding placement rather than validating all possible combinations of feature</w:t>
        </w:r>
      </w:ins>
      <w:ins w:id="1905" w:author="Adase, Richard R" w:date="2017-07-11T11:34:00Z">
        <w:r>
          <w:t xml:space="preserve"> classe</w:t>
        </w:r>
      </w:ins>
      <w:ins w:id="1906" w:author="Adase, Richard R" w:date="2017-07-11T11:33:00Z">
        <w:r>
          <w:t>s.</w:t>
        </w:r>
      </w:ins>
    </w:p>
    <w:p w14:paraId="481D3EEF" w14:textId="34FC97E5" w:rsidR="000D38D3" w:rsidRDefault="000D38D3" w:rsidP="00797DD2">
      <w:pPr>
        <w:pStyle w:val="Heading2"/>
      </w:pPr>
      <w:bookmarkStart w:id="1907" w:name="_Toc510165725"/>
      <w:r>
        <w:t>Ownership</w:t>
      </w:r>
      <w:bookmarkEnd w:id="1881"/>
      <w:bookmarkEnd w:id="1907"/>
    </w:p>
    <w:p w14:paraId="07BEB60F" w14:textId="13996D0B" w:rsidR="00A358FC" w:rsidRPr="00A358FC" w:rsidRDefault="00A358FC" w:rsidP="00A358FC">
      <w:r>
        <w:t>Ownership is a relational model that describes a one-to-many association among features.  In general, a parent can have many children, but children have only one parent, except in the case of linear features.  Linear features (such as conductors and conduits) can have two parents, one per end.</w:t>
      </w:r>
    </w:p>
    <w:p w14:paraId="30C4FE33" w14:textId="1058BCE0" w:rsidR="006E4AEC" w:rsidRDefault="006E4AEC" w:rsidP="006E4AEC">
      <w:pPr>
        <w:pStyle w:val="Heading2"/>
      </w:pPr>
      <w:bookmarkStart w:id="1908" w:name="_Toc510165726"/>
      <w:commentRangeStart w:id="1909"/>
      <w:commentRangeStart w:id="1910"/>
      <w:proofErr w:type="spellStart"/>
      <w:r>
        <w:t>Ductivity</w:t>
      </w:r>
      <w:commentRangeEnd w:id="1909"/>
      <w:proofErr w:type="spellEnd"/>
      <w:r w:rsidR="00B07C80">
        <w:rPr>
          <w:rStyle w:val="CommentReference"/>
          <w:rFonts w:ascii="Arial" w:hAnsi="Arial"/>
          <w:b w:val="0"/>
          <w:bCs w:val="0"/>
          <w:iCs w:val="0"/>
          <w:color w:val="auto"/>
          <w:szCs w:val="20"/>
        </w:rPr>
        <w:commentReference w:id="1909"/>
      </w:r>
      <w:commentRangeEnd w:id="1910"/>
      <w:r w:rsidR="00E40CBC">
        <w:rPr>
          <w:rStyle w:val="CommentReference"/>
          <w:rFonts w:ascii="Arial" w:hAnsi="Arial"/>
          <w:b w:val="0"/>
          <w:bCs w:val="0"/>
          <w:iCs w:val="0"/>
          <w:color w:val="auto"/>
          <w:szCs w:val="20"/>
        </w:rPr>
        <w:commentReference w:id="1910"/>
      </w:r>
      <w:bookmarkEnd w:id="1908"/>
    </w:p>
    <w:p w14:paraId="7FF8F1F2" w14:textId="3DCB2734" w:rsidR="00A358FC" w:rsidRPr="00A358FC" w:rsidRDefault="00A358FC" w:rsidP="00A358FC">
      <w:proofErr w:type="spellStart"/>
      <w:r>
        <w:t>Ductivity</w:t>
      </w:r>
      <w:proofErr w:type="spellEnd"/>
      <w:r>
        <w:t xml:space="preserve"> is a shortened name for “duct connectivity</w:t>
      </w:r>
      <w:del w:id="1911" w:author="ADASE Richard R" w:date="2018-03-30T11:34:00Z">
        <w:r w:rsidDel="00D35A0F">
          <w:delText>”, and</w:delText>
        </w:r>
      </w:del>
      <w:ins w:id="1912" w:author="ADASE Richard R" w:date="2018-03-30T11:34:00Z">
        <w:r w:rsidR="00D35A0F">
          <w:t>” and</w:t>
        </w:r>
      </w:ins>
      <w:r>
        <w:t xml:space="preserve"> represents a node-edge connectivity model bet</w:t>
      </w:r>
      <w:r w:rsidR="00EB4421">
        <w:t>ween features in a duct network – i.e.- underground structures and the ducts that run between them.</w:t>
      </w:r>
      <w:r>
        <w:t xml:space="preserve">  This relationship is maintained separately from electrical connectivity, and involves different feature classes, but is modeled in a similar fashion.</w:t>
      </w:r>
    </w:p>
    <w:p w14:paraId="4B72B3F3" w14:textId="0A6E40DB" w:rsidR="00797DD2" w:rsidRDefault="00797DD2" w:rsidP="00797DD2">
      <w:pPr>
        <w:pStyle w:val="Heading2"/>
      </w:pPr>
      <w:bookmarkStart w:id="1913" w:name="_Toc510165727"/>
      <w:r>
        <w:t>Containment</w:t>
      </w:r>
      <w:bookmarkEnd w:id="1913"/>
    </w:p>
    <w:p w14:paraId="46936DCC" w14:textId="1ED95036" w:rsidR="00AC09B3" w:rsidRPr="00AC09B3" w:rsidRDefault="00AC09B3" w:rsidP="00AC09B3">
      <w:r>
        <w:t>Containment is a many-to-many ownership relationship.  In contrast to typical parent/child ownership containment can accommodate the fact that a single duct can contain more than one cable, and a single cable can be contained by more than one duct.</w:t>
      </w:r>
    </w:p>
    <w:p w14:paraId="24067493" w14:textId="39CF105F" w:rsidR="00797DD2" w:rsidRDefault="00797DD2" w:rsidP="00797DD2">
      <w:pPr>
        <w:pStyle w:val="Heading2"/>
        <w:rPr>
          <w:ins w:id="1914" w:author="Dizon, Joel" w:date="2017-03-30T10:05:00Z"/>
        </w:rPr>
      </w:pPr>
      <w:bookmarkStart w:id="1915" w:name="_Ref474955587"/>
      <w:bookmarkStart w:id="1916" w:name="_Toc510165728"/>
      <w:bookmarkStart w:id="1917" w:name="_Hlk510173644"/>
      <w:r>
        <w:lastRenderedPageBreak/>
        <w:t>Fiber Connectivity</w:t>
      </w:r>
      <w:bookmarkEnd w:id="1915"/>
      <w:bookmarkEnd w:id="1916"/>
    </w:p>
    <w:p w14:paraId="1A1F4CBD" w14:textId="2BA1FC49" w:rsidR="00333F79" w:rsidRPr="00333F79" w:rsidRDefault="00333F79" w:rsidP="00BC5BFE">
      <w:ins w:id="1918" w:author="Dizon, Joel" w:date="2017-03-30T10:05:00Z">
        <w:r w:rsidRPr="007F32EE">
          <w:t xml:space="preserve">The fiber features participate in node-ordered, ownership, node-edge, and containment relationships with each other and possibly other existing features, depending on the data model into which they are being inserted. The fiber features all use a common component for each type of relationship in which they participate. </w:t>
        </w:r>
      </w:ins>
    </w:p>
    <w:p w14:paraId="42BAC14A" w14:textId="11960269" w:rsidR="00797DD2" w:rsidRDefault="00797DD2" w:rsidP="00797DD2">
      <w:pPr>
        <w:pStyle w:val="Heading2"/>
        <w:rPr>
          <w:ins w:id="1919" w:author="Dizon, Joel" w:date="2017-03-30T10:05:00Z"/>
        </w:rPr>
      </w:pPr>
      <w:bookmarkStart w:id="1920" w:name="_Ref474955592"/>
      <w:bookmarkStart w:id="1921" w:name="_Toc510165729"/>
      <w:r>
        <w:t>Fiber Node Ordered Output</w:t>
      </w:r>
      <w:bookmarkEnd w:id="1920"/>
      <w:bookmarkEnd w:id="1921"/>
    </w:p>
    <w:p w14:paraId="00584880" w14:textId="705CB39C" w:rsidR="00333F79" w:rsidRPr="00333F79" w:rsidRDefault="00333F79" w:rsidP="00E40CBC">
      <w:ins w:id="1922" w:author="Dizon, Joel" w:date="2017-03-30T10:05:00Z">
        <w:r w:rsidRPr="00A243E5">
          <w:t>Node-ordered connectivity (NOC) is a one-to-many relational model that determines direction in a connected network of features. Node-ordered connectivity describes connectivity between features, and uses actual facilities, such as splices and terminals, as connect points. In node-ordered connectivity, direction is maintained, for example, an optical cable connects to splice.</w:t>
        </w:r>
      </w:ins>
    </w:p>
    <w:p w14:paraId="26B2F0DD" w14:textId="57B3EE4B" w:rsidR="00797DD2" w:rsidRDefault="00797DD2" w:rsidP="00797DD2">
      <w:pPr>
        <w:pStyle w:val="Heading2"/>
        <w:rPr>
          <w:ins w:id="1923" w:author="Dizon, Joel" w:date="2017-03-30T10:05:00Z"/>
        </w:rPr>
      </w:pPr>
      <w:bookmarkStart w:id="1924" w:name="_Ref474955595"/>
      <w:bookmarkStart w:id="1925" w:name="_Toc510165730"/>
      <w:r>
        <w:t>Fiber Ownership</w:t>
      </w:r>
      <w:bookmarkEnd w:id="1924"/>
      <w:bookmarkEnd w:id="1925"/>
    </w:p>
    <w:p w14:paraId="164D1B72" w14:textId="152ED604" w:rsidR="00333F79" w:rsidRPr="00333F79" w:rsidRDefault="00E40CBC" w:rsidP="00E40CBC">
      <w:ins w:id="1926" w:author="ADASE Richard R" w:date="2017-07-19T15:44:00Z">
        <w:r>
          <w:t xml:space="preserve">Fiber </w:t>
        </w:r>
      </w:ins>
      <w:ins w:id="1927" w:author="Dizon, Joel" w:date="2017-03-30T10:05:00Z">
        <w:r w:rsidR="00333F79">
          <w:t>Ownership is a relational model that describes a one-to-many association among features.  In general, a parent can have many children, but children have only one parent, except in the case of linear features.  Linear features (such as conductors and conduits) can have two parents, one per end.</w:t>
        </w:r>
        <w:r w:rsidR="00333F79" w:rsidRPr="007F32EE">
          <w:t xml:space="preserve"> </w:t>
        </w:r>
        <w:r w:rsidR="00333F79" w:rsidRPr="00622D59">
          <w:t>For instance, a fiber rack encloses a fiber shelf which encloses the fiber cards in the model. There is not a maximum depth to this ownership relationship. This fiber interface feature owns one or more racks</w:t>
        </w:r>
        <w:r w:rsidR="00333F79">
          <w:t>, with</w:t>
        </w:r>
        <w:r w:rsidR="00333F79" w:rsidRPr="00622D59">
          <w:t xml:space="preserve"> each rack owning shelves and each shelf owning cards, which adds another level to the ownership hierarchy.</w:t>
        </w:r>
      </w:ins>
    </w:p>
    <w:p w14:paraId="2CC98EA9" w14:textId="7F123183" w:rsidR="00797DD2" w:rsidRDefault="00797DD2" w:rsidP="00797DD2">
      <w:pPr>
        <w:pStyle w:val="Heading2"/>
        <w:rPr>
          <w:ins w:id="1928" w:author="Dizon, Joel" w:date="2017-03-30T10:06:00Z"/>
        </w:rPr>
      </w:pPr>
      <w:bookmarkStart w:id="1929" w:name="_Ref474955599"/>
      <w:bookmarkStart w:id="1930" w:name="_Toc510165731"/>
      <w:r>
        <w:t>Fiber Containment</w:t>
      </w:r>
      <w:bookmarkEnd w:id="1929"/>
      <w:bookmarkEnd w:id="1930"/>
    </w:p>
    <w:p w14:paraId="3CB01CCC" w14:textId="3E6DAEFD" w:rsidR="00333F79" w:rsidRPr="00333F79" w:rsidRDefault="00333F79" w:rsidP="00F66660">
      <w:ins w:id="1931" w:author="Dizon, Joel" w:date="2017-03-30T10:06:00Z">
        <w:r w:rsidRPr="00A243E5">
          <w:t>The fiber conductors and the linear fiber infrastructure features participate in containment relationships. When the fiber features are added to a communications model, these fiber features also participate in containment relationships with the traditional communications infrastructure features</w:t>
        </w:r>
        <w:r>
          <w:t>. Containment is a many-to-many ownership relationship.</w:t>
        </w:r>
      </w:ins>
    </w:p>
    <w:p w14:paraId="481D3EF0" w14:textId="77777777" w:rsidR="000D38D3" w:rsidRDefault="000D38D3" w:rsidP="00646314">
      <w:pPr>
        <w:pStyle w:val="Heading1"/>
      </w:pPr>
      <w:bookmarkStart w:id="1932" w:name="_Ref471827138"/>
      <w:bookmarkStart w:id="1933" w:name="_Toc510165732"/>
      <w:bookmarkEnd w:id="1917"/>
      <w:r>
        <w:lastRenderedPageBreak/>
        <w:t>Legends</w:t>
      </w:r>
      <w:bookmarkEnd w:id="1932"/>
      <w:bookmarkEnd w:id="1933"/>
    </w:p>
    <w:p w14:paraId="671F8DA4" w14:textId="29BF2698" w:rsidR="00D4749C" w:rsidRDefault="00D4749C" w:rsidP="00D4749C">
      <w:pPr>
        <w:rPr>
          <w:ins w:id="1934" w:author="Adase, Richard R" w:date="2017-07-12T19:37:00Z"/>
        </w:rPr>
      </w:pPr>
      <w:r w:rsidRPr="00D4749C">
        <w:t>A legend is a list of the</w:t>
      </w:r>
      <w:r>
        <w:t xml:space="preserve"> graphic </w:t>
      </w:r>
      <w:r w:rsidRPr="00D4749C">
        <w:t>component</w:t>
      </w:r>
      <w:ins w:id="1935" w:author="Ellis, Daniel" w:date="2017-02-16T20:39:00Z">
        <w:r w:rsidR="005B5D9A">
          <w:t>s</w:t>
        </w:r>
      </w:ins>
      <w:r w:rsidRPr="00D4749C">
        <w:t xml:space="preserve"> you want to display in a map window.</w:t>
      </w:r>
      <w:r>
        <w:t xml:space="preserve"> </w:t>
      </w:r>
      <w:r w:rsidRPr="00D4749C">
        <w:t xml:space="preserve"> It consists of an ordered group of legend </w:t>
      </w:r>
      <w:del w:id="1936" w:author="ADASE Richard R" w:date="2018-03-30T11:49:00Z">
        <w:r w:rsidRPr="00D4749C" w:rsidDel="00F521A1">
          <w:delText>entries, and</w:delText>
        </w:r>
      </w:del>
      <w:ins w:id="1937" w:author="ADASE Richard R" w:date="2018-03-30T11:49:00Z">
        <w:r w:rsidR="00F521A1" w:rsidRPr="00D4749C">
          <w:t>entries and</w:t>
        </w:r>
      </w:ins>
      <w:r w:rsidRPr="00D4749C">
        <w:t xml:space="preserve"> may contain some or </w:t>
      </w:r>
      <w:proofErr w:type="gramStart"/>
      <w:r w:rsidRPr="00D4749C">
        <w:t>all of</w:t>
      </w:r>
      <w:proofErr w:type="gramEnd"/>
      <w:r w:rsidRPr="00D4749C">
        <w:t xml:space="preserve"> the components of the features in the model. </w:t>
      </w:r>
      <w:r>
        <w:t xml:space="preserve"> </w:t>
      </w:r>
      <w:r w:rsidRPr="00D4749C">
        <w:t>Different legend definitions can emphasize different features in the utility model</w:t>
      </w:r>
      <w:r>
        <w:t>, so that the view is tailored to different users and job functions.</w:t>
      </w:r>
    </w:p>
    <w:p w14:paraId="185F1A12" w14:textId="77777777" w:rsidR="007603D1" w:rsidRDefault="007603D1" w:rsidP="007603D1">
      <w:pPr>
        <w:pStyle w:val="NormalIndent"/>
        <w:ind w:left="0"/>
        <w:rPr>
          <w:moveTo w:id="1938" w:author="Adase, Richard R" w:date="2017-07-12T19:37:00Z"/>
        </w:rPr>
      </w:pPr>
      <w:moveToRangeStart w:id="1939" w:author="Adase, Richard R" w:date="2017-07-12T19:37:00Z" w:name="move487651559"/>
      <w:moveTo w:id="1940" w:author="Adase, Richard R" w:date="2017-07-12T19:37:00Z">
        <w:r>
          <w:t xml:space="preserve">For a complete specification of the legends described in the following subsections, including style and label rules, display control settings, etc., please refer to the accompanying spreadsheet </w:t>
        </w:r>
        <w:r w:rsidRPr="007859D6">
          <w:rPr>
            <w:b/>
            <w:i/>
          </w:rPr>
          <w:t>DFS Legends.xlsx</w:t>
        </w:r>
        <w:r>
          <w:t>.</w:t>
        </w:r>
      </w:moveTo>
    </w:p>
    <w:p w14:paraId="652B5527" w14:textId="4A6EAF08" w:rsidR="007603D1" w:rsidRDefault="007603D1" w:rsidP="007603D1">
      <w:pPr>
        <w:pStyle w:val="Heading2"/>
        <w:rPr>
          <w:ins w:id="1941" w:author="Adase, Richard R" w:date="2017-07-12T19:34:00Z"/>
        </w:rPr>
      </w:pPr>
      <w:bookmarkStart w:id="1942" w:name="_Toc510165733"/>
      <w:moveToRangeEnd w:id="1939"/>
      <w:ins w:id="1943" w:author="Adase, Richard R" w:date="2017-07-12T19:34:00Z">
        <w:r>
          <w:t>Legend Configuration &amp; Behavior</w:t>
        </w:r>
        <w:bookmarkEnd w:id="1942"/>
      </w:ins>
    </w:p>
    <w:p w14:paraId="133D9509" w14:textId="3C8B268D" w:rsidR="007603D1" w:rsidRPr="007603D1" w:rsidRDefault="007603D1" w:rsidP="007603D1">
      <w:pPr>
        <w:pStyle w:val="Heading3"/>
      </w:pPr>
      <w:bookmarkStart w:id="1944" w:name="_Ref487651953"/>
      <w:bookmarkStart w:id="1945" w:name="_Toc510165734"/>
      <w:ins w:id="1946" w:author="Adase, Richard R" w:date="2017-07-12T19:34:00Z">
        <w:r>
          <w:t>Legend Entries</w:t>
        </w:r>
      </w:ins>
      <w:bookmarkEnd w:id="1944"/>
      <w:bookmarkEnd w:id="1945"/>
    </w:p>
    <w:p w14:paraId="4089AA63" w14:textId="711652F4" w:rsidR="00D4749C" w:rsidRPr="00D4749C" w:rsidRDefault="00231808" w:rsidP="007603D1">
      <w:pPr>
        <w:pStyle w:val="NormalIndent"/>
      </w:pPr>
      <w:ins w:id="1947" w:author="Adase, Richard R" w:date="2017-07-12T19:19:00Z">
        <w:r>
          <w:t xml:space="preserve">Legends are composed of legend entries for each graphic component of features that are intended to be displayed in a given legend.  This includes </w:t>
        </w:r>
      </w:ins>
      <w:ins w:id="1948" w:author="Adase, Richard R" w:date="2017-07-12T19:20:00Z">
        <w:r>
          <w:t>electrical</w:t>
        </w:r>
      </w:ins>
      <w:ins w:id="1949" w:author="Adase, Richard R" w:date="2017-07-12T19:19:00Z">
        <w:r>
          <w:t xml:space="preserve"> </w:t>
        </w:r>
      </w:ins>
      <w:ins w:id="1950" w:author="Adase, Richard R" w:date="2017-07-12T19:20:00Z">
        <w:r>
          <w:t xml:space="preserve">features, fiber features, </w:t>
        </w:r>
        <w:proofErr w:type="spellStart"/>
        <w:r>
          <w:t>landbase</w:t>
        </w:r>
        <w:proofErr w:type="spellEnd"/>
        <w:r>
          <w:t xml:space="preserve"> features, and additional workflow related features (such as Design Area).  </w:t>
        </w:r>
      </w:ins>
      <w:r w:rsidR="00D4749C" w:rsidRPr="00D4749C">
        <w:t xml:space="preserve">A legend entry is the association of a component view and a style rule (and label rule for text components). </w:t>
      </w:r>
      <w:r w:rsidR="00D4749C">
        <w:t xml:space="preserve"> </w:t>
      </w:r>
      <w:r w:rsidR="00D4749C" w:rsidRPr="00D4749C">
        <w:t xml:space="preserve">A legend </w:t>
      </w:r>
      <w:r w:rsidR="00D4749C">
        <w:t xml:space="preserve">entry </w:t>
      </w:r>
      <w:r w:rsidR="00D4749C" w:rsidRPr="00D4749C">
        <w:t>defines the following:</w:t>
      </w:r>
    </w:p>
    <w:p w14:paraId="7C5A81AF" w14:textId="77777777" w:rsidR="00D4749C" w:rsidRPr="00D4749C" w:rsidRDefault="00D4749C" w:rsidP="002011E1">
      <w:pPr>
        <w:pStyle w:val="Bullet3"/>
      </w:pPr>
      <w:r w:rsidRPr="00D4749C">
        <w:t xml:space="preserve">How the component view is named in the Display Control </w:t>
      </w:r>
    </w:p>
    <w:p w14:paraId="372E2217" w14:textId="77777777" w:rsidR="00D4749C" w:rsidRPr="00D4749C" w:rsidRDefault="00D4749C" w:rsidP="002011E1">
      <w:pPr>
        <w:pStyle w:val="Bullet3"/>
      </w:pPr>
      <w:r w:rsidRPr="00D4749C">
        <w:t xml:space="preserve">How the component view is drawn, for example, color, translucency, symbol, or size </w:t>
      </w:r>
    </w:p>
    <w:p w14:paraId="43CE56A7" w14:textId="77777777" w:rsidR="00D4749C" w:rsidRDefault="00D4749C" w:rsidP="002011E1">
      <w:pPr>
        <w:pStyle w:val="Bullet3"/>
      </w:pPr>
      <w:r w:rsidRPr="00D4749C">
        <w:t xml:space="preserve">How the text is displayed, </w:t>
      </w:r>
      <w:r>
        <w:t>i.e.-</w:t>
      </w:r>
      <w:r w:rsidRPr="00D4749C">
        <w:t xml:space="preserve"> the content of the label</w:t>
      </w:r>
    </w:p>
    <w:p w14:paraId="580F1544" w14:textId="15AE5FA6" w:rsidR="001B3622" w:rsidRDefault="00D4749C" w:rsidP="002011E1">
      <w:pPr>
        <w:pStyle w:val="NormalIndent"/>
        <w:rPr>
          <w:ins w:id="1951" w:author="ADASE Richard R" w:date="2018-02-23T13:35:00Z"/>
        </w:rPr>
      </w:pPr>
      <w:r w:rsidRPr="00D4749C">
        <w:t>A legend entry can be used on several different legends.</w:t>
      </w:r>
      <w:r>
        <w:t xml:space="preserve"> </w:t>
      </w:r>
      <w:r w:rsidRPr="00D4749C">
        <w:t xml:space="preserve"> Legend display characteristics further describe a legend entry as it will appear on a specific legend.</w:t>
      </w:r>
      <w:r>
        <w:t xml:space="preserve"> </w:t>
      </w:r>
      <w:r w:rsidRPr="00D4749C">
        <w:t xml:space="preserve"> The display characteristics control entry priority, On/Off mode, scale minimum/maximum, whether the entry is locatable, and the map scale indicator.</w:t>
      </w:r>
      <w:r w:rsidR="00D82B3E">
        <w:t xml:space="preserve"> </w:t>
      </w:r>
      <w:del w:id="1952" w:author="Adase, Richard R" w:date="2017-07-12T20:01:00Z">
        <w:r w:rsidR="00D82B3E" w:rsidDel="00955480">
          <w:delText xml:space="preserve"> </w:delText>
        </w:r>
      </w:del>
      <w:ins w:id="1953" w:author="Adase, Richard R" w:date="2017-07-12T20:03:00Z">
        <w:r w:rsidR="00A147E9">
          <w:t xml:space="preserve">Display settings are preserved when a user saves their </w:t>
        </w:r>
        <w:del w:id="1954" w:author="ADASE Richard R" w:date="2018-03-30T12:13:00Z">
          <w:r w:rsidR="00A147E9" w:rsidDel="00FC61D9">
            <w:delText>workspace, and</w:delText>
          </w:r>
        </w:del>
      </w:ins>
      <w:ins w:id="1955" w:author="ADASE Richard R" w:date="2018-03-30T12:13:00Z">
        <w:r w:rsidR="00FC61D9">
          <w:t>workspace and</w:t>
        </w:r>
      </w:ins>
      <w:ins w:id="1956" w:author="Adase, Richard R" w:date="2017-07-12T20:03:00Z">
        <w:r w:rsidR="00A147E9">
          <w:t xml:space="preserve"> are restored the next time that workspace is used in a G/Technology session.</w:t>
        </w:r>
      </w:ins>
      <w:ins w:id="1957" w:author="ADASE Richard R" w:date="2018-02-23T13:34:00Z">
        <w:r w:rsidR="001B3622">
          <w:t xml:space="preserve">  </w:t>
        </w:r>
      </w:ins>
    </w:p>
    <w:p w14:paraId="45B994B4" w14:textId="5FE2BF89" w:rsidR="00D82B3E" w:rsidRDefault="001B3622" w:rsidP="002011E1">
      <w:pPr>
        <w:pStyle w:val="NormalIndent"/>
        <w:rPr>
          <w:ins w:id="1958" w:author="ADASE Richard R" w:date="2018-02-23T13:35:00Z"/>
        </w:rPr>
      </w:pPr>
      <w:ins w:id="1959" w:author="ADASE Richard R" w:date="2018-02-23T13:34:00Z">
        <w:r>
          <w:t xml:space="preserve">The inclusion of a legend entry in a legend allows users to </w:t>
        </w:r>
      </w:ins>
      <w:ins w:id="1960" w:author="ADASE Richard R" w:date="2018-02-23T13:35:00Z">
        <w:r>
          <w:t>toggle the display of</w:t>
        </w:r>
      </w:ins>
      <w:ins w:id="1961" w:author="ADASE Richard R" w:date="2018-02-23T13:34:00Z">
        <w:r>
          <w:t xml:space="preserve"> all </w:t>
        </w:r>
      </w:ins>
      <w:ins w:id="1962" w:author="ADASE Richard R" w:date="2018-02-23T13:35:00Z">
        <w:r>
          <w:t xml:space="preserve">instances of the </w:t>
        </w:r>
      </w:ins>
      <w:ins w:id="1963" w:author="ADASE Richard R" w:date="2018-02-23T13:34:00Z">
        <w:r>
          <w:t>graphic component</w:t>
        </w:r>
      </w:ins>
      <w:ins w:id="1964" w:author="ADASE Richard R" w:date="2018-02-23T13:35:00Z">
        <w:r>
          <w:t xml:space="preserve"> it represents.  This includes:</w:t>
        </w:r>
      </w:ins>
    </w:p>
    <w:p w14:paraId="18DADB3D" w14:textId="151DD29E" w:rsidR="001B3622" w:rsidRDefault="001B3622" w:rsidP="001B3622">
      <w:pPr>
        <w:pStyle w:val="Bullet3"/>
        <w:tabs>
          <w:tab w:val="left" w:pos="4320"/>
        </w:tabs>
        <w:rPr>
          <w:ins w:id="1965" w:author="ADASE Richard R" w:date="2018-02-23T13:35:00Z"/>
        </w:rPr>
      </w:pPr>
      <w:ins w:id="1966" w:author="ADASE Richard R" w:date="2018-02-23T13:35:00Z">
        <w:r>
          <w:t>Design Area</w:t>
        </w:r>
        <w:r>
          <w:tab/>
          <w:t xml:space="preserve">(BR </w:t>
        </w:r>
      </w:ins>
      <w:ins w:id="1967" w:author="ADASE Richard R" w:date="2018-02-23T13:37:00Z">
        <w:r>
          <w:t>1.3.</w:t>
        </w:r>
        <w:proofErr w:type="gramStart"/>
        <w:r>
          <w:t>2.F</w:t>
        </w:r>
        <w:proofErr w:type="gramEnd"/>
        <w:r>
          <w:t>21</w:t>
        </w:r>
      </w:ins>
      <w:ins w:id="1968" w:author="ADASE Richard R" w:date="2018-02-23T13:35:00Z">
        <w:r>
          <w:t>)</w:t>
        </w:r>
      </w:ins>
    </w:p>
    <w:p w14:paraId="2E902890" w14:textId="469A5A15" w:rsidR="001B3622" w:rsidRDefault="001B3622" w:rsidP="001B3622">
      <w:pPr>
        <w:pStyle w:val="Bullet3"/>
        <w:tabs>
          <w:tab w:val="left" w:pos="4320"/>
        </w:tabs>
        <w:rPr>
          <w:ins w:id="1969" w:author="ADASE Richard R" w:date="2018-02-23T13:37:00Z"/>
        </w:rPr>
      </w:pPr>
      <w:ins w:id="1970" w:author="ADASE Richard R" w:date="2018-02-23T13:35:00Z">
        <w:r>
          <w:t>Street Light</w:t>
        </w:r>
        <w:r>
          <w:tab/>
          <w:t xml:space="preserve">(BR </w:t>
        </w:r>
      </w:ins>
      <w:ins w:id="1971" w:author="ADASE Richard R" w:date="2018-02-23T13:36:00Z">
        <w:r>
          <w:t>8.2.</w:t>
        </w:r>
        <w:proofErr w:type="gramStart"/>
        <w:r>
          <w:t>3.F</w:t>
        </w:r>
        <w:proofErr w:type="gramEnd"/>
        <w:r>
          <w:t>6</w:t>
        </w:r>
      </w:ins>
      <w:ins w:id="1972" w:author="ADASE Richard R" w:date="2018-02-23T13:35:00Z">
        <w:r>
          <w:t>)</w:t>
        </w:r>
      </w:ins>
    </w:p>
    <w:p w14:paraId="2A7EA76E" w14:textId="6CBD023B" w:rsidR="001B3622" w:rsidRDefault="001B3622" w:rsidP="001B3622">
      <w:pPr>
        <w:pStyle w:val="Bullet3"/>
        <w:tabs>
          <w:tab w:val="left" w:pos="4320"/>
        </w:tabs>
        <w:rPr>
          <w:ins w:id="1973" w:author="ADASE Richard R" w:date="2018-02-23T13:38:00Z"/>
        </w:rPr>
      </w:pPr>
      <w:ins w:id="1974" w:author="ADASE Richard R" w:date="2018-02-23T13:37:00Z">
        <w:r>
          <w:t>All boundary feature classes</w:t>
        </w:r>
        <w:r>
          <w:tab/>
          <w:t>(BR 5.1.</w:t>
        </w:r>
        <w:proofErr w:type="gramStart"/>
        <w:r>
          <w:t>1.F</w:t>
        </w:r>
        <w:proofErr w:type="gramEnd"/>
        <w:r>
          <w:t>16)</w:t>
        </w:r>
      </w:ins>
    </w:p>
    <w:p w14:paraId="2A0B729E" w14:textId="365BA19A" w:rsidR="001B3622" w:rsidRDefault="001B3622" w:rsidP="001B3622">
      <w:pPr>
        <w:pStyle w:val="Bullet3"/>
        <w:tabs>
          <w:tab w:val="left" w:pos="4320"/>
        </w:tabs>
      </w:pPr>
      <w:ins w:id="1975" w:author="ADASE Richard R" w:date="2018-02-23T13:38:00Z">
        <w:r>
          <w:t>All feature classes</w:t>
        </w:r>
        <w:r>
          <w:tab/>
          <w:t>(BR 1.3.</w:t>
        </w:r>
        <w:proofErr w:type="gramStart"/>
        <w:r>
          <w:t>3.F</w:t>
        </w:r>
        <w:proofErr w:type="gramEnd"/>
        <w:r>
          <w:t>2)</w:t>
        </w:r>
      </w:ins>
    </w:p>
    <w:p w14:paraId="72F8C8B7" w14:textId="49ED693B" w:rsidR="00D4749C" w:rsidDel="007603D1" w:rsidRDefault="00D4749C" w:rsidP="00D4749C">
      <w:pPr>
        <w:rPr>
          <w:moveFrom w:id="1976" w:author="Adase, Richard R" w:date="2017-07-12T19:36:00Z"/>
        </w:rPr>
      </w:pPr>
      <w:moveFromRangeStart w:id="1977" w:author="Adase, Richard R" w:date="2017-07-12T19:36:00Z" w:name="move487651515"/>
      <w:moveFrom w:id="1978" w:author="Adase, Richard R" w:date="2017-07-12T19:36:00Z">
        <w:r w:rsidDel="007603D1">
          <w:t>Style and label rules are defined in terms of attributes of the component to which the rules apply.  This means that changes to the values of such attributes will result in reapplication of the rules and a visible change in the map display.</w:t>
        </w:r>
      </w:moveFrom>
    </w:p>
    <w:moveFromRangeEnd w:id="1977"/>
    <w:p w14:paraId="2D5A545B" w14:textId="77777777" w:rsidR="00C209EE" w:rsidRDefault="00F501FA" w:rsidP="007603D1">
      <w:pPr>
        <w:pStyle w:val="NormalIndent"/>
        <w:rPr>
          <w:ins w:id="1979" w:author="ADASE Richard R" w:date="2018-02-23T13:40:00Z"/>
        </w:rPr>
      </w:pPr>
      <w:r>
        <w:t xml:space="preserve">Legend entries may include predefined filters to create multiple subsets of data.  The user may also apply ad hoc filters to limit the display of a given component across an entire map window </w:t>
      </w:r>
      <w:commentRangeStart w:id="1980"/>
      <w:commentRangeStart w:id="1981"/>
      <w:r>
        <w:t xml:space="preserve">by any attribute </w:t>
      </w:r>
      <w:ins w:id="1982" w:author="Adase, Richard R" w:date="2017-05-15T13:27:00Z">
        <w:r w:rsidR="004C0220">
          <w:t xml:space="preserve">published in component views, </w:t>
        </w:r>
      </w:ins>
      <w:ins w:id="1983" w:author="Adase, Richard R" w:date="2017-05-15T13:28:00Z">
        <w:r w:rsidR="004C0220">
          <w:t xml:space="preserve">which </w:t>
        </w:r>
      </w:ins>
      <w:r>
        <w:t>include</w:t>
      </w:r>
      <w:ins w:id="1984" w:author="Adase, Richard R" w:date="2017-05-15T13:28:00Z">
        <w:r w:rsidR="004C0220">
          <w:t>s</w:t>
        </w:r>
      </w:ins>
      <w:del w:id="1985" w:author="Adase, Richard R" w:date="2017-05-15T13:28:00Z">
        <w:r w:rsidDel="004C0220">
          <w:delText>d</w:delText>
        </w:r>
      </w:del>
      <w:r>
        <w:t xml:space="preserve"> </w:t>
      </w:r>
      <w:ins w:id="1986" w:author="Adase, Richard R" w:date="2017-05-15T13:28:00Z">
        <w:r w:rsidR="004C0220">
          <w:t xml:space="preserve">at least all attributes referenced </w:t>
        </w:r>
      </w:ins>
      <w:r>
        <w:t>in existing style or label rules</w:t>
      </w:r>
      <w:commentRangeEnd w:id="1980"/>
      <w:r w:rsidR="005B5D9A">
        <w:rPr>
          <w:rStyle w:val="CommentReference"/>
        </w:rPr>
        <w:commentReference w:id="1980"/>
      </w:r>
      <w:commentRangeEnd w:id="1981"/>
      <w:r w:rsidR="00F66660">
        <w:rPr>
          <w:rStyle w:val="CommentReference"/>
        </w:rPr>
        <w:commentReference w:id="1981"/>
      </w:r>
      <w:ins w:id="1987" w:author="Adase, Richard R" w:date="2017-05-15T13:28:00Z">
        <w:r w:rsidR="004C0220">
          <w:t>, and may include more</w:t>
        </w:r>
      </w:ins>
      <w:r>
        <w:t>.</w:t>
      </w:r>
      <w:ins w:id="1988" w:author="Adase, Richard R" w:date="2017-07-12T20:02:00Z">
        <w:r w:rsidR="00955480">
          <w:t xml:space="preserve">  For example, a user could apply an ad hoc filter to</w:t>
        </w:r>
      </w:ins>
      <w:ins w:id="1989" w:author="ADASE Richard R" w:date="2018-02-23T13:40:00Z">
        <w:r w:rsidR="00C209EE">
          <w:t xml:space="preserve"> achieve the following results:</w:t>
        </w:r>
      </w:ins>
    </w:p>
    <w:p w14:paraId="38C6299D" w14:textId="53F971AD" w:rsidR="00F501FA" w:rsidRDefault="00955480" w:rsidP="00D50072">
      <w:pPr>
        <w:pStyle w:val="Bullet3"/>
        <w:rPr>
          <w:ins w:id="1990" w:author="ADASE Richard R" w:date="2018-02-23T13:41:00Z"/>
        </w:rPr>
      </w:pPr>
      <w:ins w:id="1991" w:author="Adase, Richard R" w:date="2017-07-12T20:02:00Z">
        <w:del w:id="1992" w:author="ADASE Richard R" w:date="2018-02-23T13:40:00Z">
          <w:r w:rsidDel="00C209EE">
            <w:delText xml:space="preserve"> d</w:delText>
          </w:r>
        </w:del>
      </w:ins>
      <w:ins w:id="1993" w:author="ADASE Richard R" w:date="2018-02-23T13:40:00Z">
        <w:r w:rsidR="00C209EE">
          <w:t>D</w:t>
        </w:r>
      </w:ins>
      <w:ins w:id="1994" w:author="Adase, Richard R" w:date="2017-07-12T20:02:00Z">
        <w:r>
          <w:t>isplay only Poles in feature state LIP</w:t>
        </w:r>
        <w:del w:id="1995" w:author="ADASE Richard R" w:date="2018-02-23T13:41:00Z">
          <w:r w:rsidDel="00C209EE">
            <w:delText>.</w:delText>
          </w:r>
        </w:del>
      </w:ins>
      <w:ins w:id="1996" w:author="ADASE Richard R" w:date="2018-02-23T13:41:00Z">
        <w:r w:rsidR="00C209EE">
          <w:t xml:space="preserve"> (BR 7.1.</w:t>
        </w:r>
        <w:proofErr w:type="gramStart"/>
        <w:r w:rsidR="00C209EE">
          <w:t>1.F</w:t>
        </w:r>
        <w:proofErr w:type="gramEnd"/>
        <w:r w:rsidR="00C209EE">
          <w:t>9)</w:t>
        </w:r>
      </w:ins>
    </w:p>
    <w:p w14:paraId="17298EF8" w14:textId="3D43D1C4" w:rsidR="00C209EE" w:rsidRDefault="00C209EE" w:rsidP="00D50072">
      <w:pPr>
        <w:pStyle w:val="Bullet3"/>
        <w:rPr>
          <w:ins w:id="1997" w:author="Adase, Richard R" w:date="2017-07-12T19:38:00Z"/>
        </w:rPr>
      </w:pPr>
      <w:ins w:id="1998" w:author="ADASE Richard R" w:date="2018-02-23T13:41:00Z">
        <w:r>
          <w:t>Display only Street Lights with specified values for any attribute (BR 8.2.</w:t>
        </w:r>
        <w:proofErr w:type="gramStart"/>
        <w:r>
          <w:t>3.F</w:t>
        </w:r>
        <w:proofErr w:type="gramEnd"/>
        <w:r>
          <w:t>4)</w:t>
        </w:r>
      </w:ins>
    </w:p>
    <w:p w14:paraId="57DF7EC7" w14:textId="5EBB630B" w:rsidR="007603D1" w:rsidRDefault="007603D1" w:rsidP="002011E1">
      <w:pPr>
        <w:pStyle w:val="Heading3"/>
        <w:rPr>
          <w:ins w:id="1999" w:author="Adase, Richard R" w:date="2017-07-11T19:43:00Z"/>
        </w:rPr>
      </w:pPr>
      <w:bookmarkStart w:id="2000" w:name="_Ref487651965"/>
      <w:bookmarkStart w:id="2001" w:name="_Toc510165735"/>
      <w:ins w:id="2002" w:author="Adase, Richard R" w:date="2017-07-12T19:38:00Z">
        <w:r>
          <w:t>Style &amp; Label Rules</w:t>
        </w:r>
      </w:ins>
      <w:bookmarkEnd w:id="2000"/>
      <w:bookmarkEnd w:id="2001"/>
    </w:p>
    <w:p w14:paraId="33EAEA34" w14:textId="77777777" w:rsidR="007603D1" w:rsidRDefault="007603D1" w:rsidP="002011E1">
      <w:pPr>
        <w:pStyle w:val="NormalIndent"/>
        <w:rPr>
          <w:moveTo w:id="2003" w:author="Adase, Richard R" w:date="2017-07-12T19:36:00Z"/>
        </w:rPr>
      </w:pPr>
      <w:moveToRangeStart w:id="2004" w:author="Adase, Richard R" w:date="2017-07-12T19:36:00Z" w:name="move487651515"/>
      <w:moveTo w:id="2005" w:author="Adase, Richard R" w:date="2017-07-12T19:36:00Z">
        <w:r>
          <w:t>Style and label rules are defined in terms of attributes of the component to which the rules apply.  This means that changes to the values of such attributes will result in reapplication of the rules and a visible change in the map display.</w:t>
        </w:r>
      </w:moveTo>
    </w:p>
    <w:moveToRangeEnd w:id="2004"/>
    <w:p w14:paraId="5D6BECDB" w14:textId="722AA9AD" w:rsidR="00D82B3E" w:rsidRDefault="008E0526" w:rsidP="002011E1">
      <w:pPr>
        <w:pStyle w:val="NormalIndent"/>
        <w:rPr>
          <w:ins w:id="2006" w:author="ADASE Richard R" w:date="2018-03-30T12:35:00Z"/>
        </w:rPr>
      </w:pPr>
      <w:commentRangeStart w:id="2007"/>
      <w:commentRangeStart w:id="2008"/>
      <w:commentRangeStart w:id="2009"/>
      <w:del w:id="2010" w:author="ADASE Richard R" w:date="2018-03-30T12:18:00Z">
        <w:r w:rsidDel="00D50072">
          <w:lastRenderedPageBreak/>
          <w:delText>Colors used in style rules have been reviewed with Oncor SMEs</w:delText>
        </w:r>
        <w:commentRangeEnd w:id="2007"/>
        <w:r w:rsidR="00CB2CDA" w:rsidDel="00D50072">
          <w:rPr>
            <w:rStyle w:val="CommentReference"/>
          </w:rPr>
          <w:commentReference w:id="2007"/>
        </w:r>
        <w:commentRangeEnd w:id="2008"/>
        <w:r w:rsidR="00F66660" w:rsidDel="00D50072">
          <w:rPr>
            <w:rStyle w:val="CommentReference"/>
          </w:rPr>
          <w:commentReference w:id="2008"/>
        </w:r>
      </w:del>
      <w:commentRangeEnd w:id="2009"/>
      <w:r w:rsidR="00D50072">
        <w:rPr>
          <w:rStyle w:val="CommentReference"/>
        </w:rPr>
        <w:commentReference w:id="2009"/>
      </w:r>
      <w:del w:id="2011" w:author="ADASE Richard R" w:date="2018-03-30T12:18:00Z">
        <w:r w:rsidDel="00D50072">
          <w:delText>, and may continue to be adjusted during implementation of the system.  To the best of everyone’s ability, e</w:delText>
        </w:r>
      </w:del>
      <w:ins w:id="2012" w:author="ADASE Richard R" w:date="2018-03-30T12:18:00Z">
        <w:r w:rsidR="00D50072">
          <w:t>E</w:t>
        </w:r>
      </w:ins>
      <w:r>
        <w:t>ffort has been made to ensure readability</w:t>
      </w:r>
      <w:ins w:id="2013" w:author="ADASE Richard R" w:date="2018-03-30T12:18:00Z">
        <w:r w:rsidR="00D50072">
          <w:t xml:space="preserve"> of feature colors</w:t>
        </w:r>
      </w:ins>
      <w:r>
        <w:t xml:space="preserve"> against different backgrounds.  Consideration was also given to accommodating colorblind users, partly through tooltips that can provide information textually rathe</w:t>
      </w:r>
      <w:r w:rsidR="00D82B3E">
        <w:t>r than implied by color schemes.</w:t>
      </w:r>
    </w:p>
    <w:p w14:paraId="69BC3F2A" w14:textId="79D07634" w:rsidR="00EA59D6" w:rsidRPr="00EA59D6" w:rsidRDefault="00EA59D6" w:rsidP="002011E1">
      <w:pPr>
        <w:pStyle w:val="NormalIndent"/>
        <w:rPr>
          <w:ins w:id="2014" w:author="Adase, Richard R" w:date="2017-07-12T19:39:00Z"/>
        </w:rPr>
      </w:pPr>
      <w:ins w:id="2015" w:author="ADASE Richard R" w:date="2018-03-30T12:35:00Z">
        <w:r>
          <w:t xml:space="preserve">For a reference list of color guidelines, </w:t>
        </w:r>
      </w:ins>
      <w:ins w:id="2016" w:author="ADASE Richard R" w:date="2018-03-30T12:36:00Z">
        <w:r>
          <w:t xml:space="preserve">refer to the </w:t>
        </w:r>
        <w:r>
          <w:rPr>
            <w:i/>
          </w:rPr>
          <w:t>DFS Legends</w:t>
        </w:r>
        <w:r>
          <w:t xml:space="preserve"> spreadsheet, on the Color Table tab.  The upper portion of that tab lists commonly used colors and how they are generally applied (by feature state, voltage, </w:t>
        </w:r>
      </w:ins>
      <w:ins w:id="2017" w:author="ADASE Richard R" w:date="2018-03-30T12:37:00Z">
        <w:r>
          <w:t>normal status, grouping of feature classes, etc.).</w:t>
        </w:r>
      </w:ins>
    </w:p>
    <w:p w14:paraId="579EF631" w14:textId="23DD84DA" w:rsidR="00E856E1" w:rsidRDefault="00E856E1" w:rsidP="002011E1">
      <w:pPr>
        <w:pStyle w:val="Heading3"/>
        <w:rPr>
          <w:ins w:id="2018" w:author="Adase, Richard R" w:date="2017-07-12T19:40:00Z"/>
        </w:rPr>
      </w:pPr>
      <w:bookmarkStart w:id="2019" w:name="_Ref487651922"/>
      <w:bookmarkStart w:id="2020" w:name="_Toc510165736"/>
      <w:ins w:id="2021" w:author="Adase, Richard R" w:date="2017-07-12T19:40:00Z">
        <w:r>
          <w:t>Access</w:t>
        </w:r>
        <w:bookmarkEnd w:id="2019"/>
        <w:bookmarkEnd w:id="2020"/>
      </w:ins>
    </w:p>
    <w:p w14:paraId="08579AE2" w14:textId="31B7E70F" w:rsidR="00E856E1" w:rsidRDefault="00E856E1" w:rsidP="002011E1">
      <w:pPr>
        <w:pStyle w:val="NormalIndent"/>
        <w:rPr>
          <w:ins w:id="2022" w:author="Adase, Richard R" w:date="2017-07-12T19:40:00Z"/>
        </w:rPr>
      </w:pPr>
      <w:ins w:id="2023" w:author="Adase, Richard R" w:date="2017-07-12T19:40:00Z">
        <w:r>
          <w:t xml:space="preserve">Each legend may have an associated role that determines whether a given user may attach that legend.  </w:t>
        </w:r>
      </w:ins>
      <w:ins w:id="2024" w:author="Adase, Richard R" w:date="2017-07-12T19:41:00Z">
        <w:r>
          <w:t xml:space="preserve">Similarly, legend entries may also be </w:t>
        </w:r>
      </w:ins>
      <w:ins w:id="2025" w:author="Adase, Richard R" w:date="2017-07-12T19:42:00Z">
        <w:r>
          <w:t>displayed or hidden based on an associated role</w:t>
        </w:r>
      </w:ins>
      <w:ins w:id="2026" w:author="Adase, Richard R" w:date="2017-07-12T19:41:00Z">
        <w:r>
          <w:t xml:space="preserve">.  For more information, refer to the </w:t>
        </w:r>
        <w:r w:rsidRPr="00E856E1">
          <w:rPr>
            <w:i/>
          </w:rPr>
          <w:t>System Access DDD</w:t>
        </w:r>
        <w:r>
          <w:t>.</w:t>
        </w:r>
      </w:ins>
    </w:p>
    <w:p w14:paraId="463E5A41" w14:textId="61195C08" w:rsidR="00E856E1" w:rsidRDefault="00E856E1" w:rsidP="002011E1">
      <w:pPr>
        <w:pStyle w:val="Heading3"/>
        <w:rPr>
          <w:ins w:id="2027" w:author="Adase, Richard R" w:date="2017-07-12T19:16:00Z"/>
        </w:rPr>
      </w:pPr>
      <w:bookmarkStart w:id="2028" w:name="_Ref487652251"/>
      <w:bookmarkStart w:id="2029" w:name="_Toc510165737"/>
      <w:ins w:id="2030" w:author="Adase, Richard R" w:date="2017-07-12T19:39:00Z">
        <w:r>
          <w:t>Web Services</w:t>
        </w:r>
      </w:ins>
      <w:bookmarkEnd w:id="2028"/>
      <w:bookmarkEnd w:id="2029"/>
    </w:p>
    <w:p w14:paraId="134D55FB" w14:textId="314CFF33" w:rsidR="00231808" w:rsidRPr="00847EF6" w:rsidRDefault="00231808" w:rsidP="002011E1">
      <w:pPr>
        <w:pStyle w:val="NormalIndent"/>
      </w:pPr>
      <w:ins w:id="2031" w:author="Adase, Richard R" w:date="2017-07-12T19:16:00Z">
        <w:r>
          <w:t xml:space="preserve">Legends may also include entries for controlling the display of web source data, such </w:t>
        </w:r>
      </w:ins>
      <w:ins w:id="2032" w:author="Adase, Richard R" w:date="2017-07-12T19:17:00Z">
        <w:r>
          <w:t xml:space="preserve">a Web Map Service (WMS) or Web Feature Service (WFS).  This includes base map data provided </w:t>
        </w:r>
      </w:ins>
      <w:ins w:id="2033" w:author="Adase, Richard R" w:date="2017-07-12T19:18:00Z">
        <w:r>
          <w:t>by vendors such as Google or Bing.</w:t>
        </w:r>
      </w:ins>
      <w:ins w:id="2034" w:author="ADASE Richard R" w:date="2018-03-30T12:21:00Z">
        <w:r w:rsidR="00847EF6">
          <w:t xml:space="preserve">  For more specific detail </w:t>
        </w:r>
      </w:ins>
      <w:ins w:id="2035" w:author="ADASE Richard R" w:date="2018-03-30T12:22:00Z">
        <w:r w:rsidR="00847EF6">
          <w:t xml:space="preserve">about planned use within the current project scope, </w:t>
        </w:r>
      </w:ins>
      <w:ins w:id="2036" w:author="ADASE Richard R" w:date="2018-03-30T12:21:00Z">
        <w:r w:rsidR="00847EF6">
          <w:t xml:space="preserve">refer to </w:t>
        </w:r>
        <w:proofErr w:type="spellStart"/>
        <w:r w:rsidR="00847EF6">
          <w:rPr>
            <w:i/>
          </w:rPr>
          <w:t>Landbase</w:t>
        </w:r>
        <w:proofErr w:type="spellEnd"/>
        <w:r w:rsidR="00847EF6">
          <w:rPr>
            <w:i/>
          </w:rPr>
          <w:t xml:space="preserve"> &amp; Boundaries DDD</w:t>
        </w:r>
        <w:r w:rsidR="00847EF6">
          <w:t xml:space="preserve">, </w:t>
        </w:r>
      </w:ins>
      <w:ins w:id="2037" w:author="ADASE Richard R" w:date="2018-03-30T12:22:00Z">
        <w:r w:rsidR="00847EF6">
          <w:t>although the functionality is available to add data sources at any time.</w:t>
        </w:r>
      </w:ins>
    </w:p>
    <w:p w14:paraId="24EC98BE" w14:textId="77777777" w:rsidR="00E856E1" w:rsidRDefault="00F67465" w:rsidP="007603D1">
      <w:pPr>
        <w:rPr>
          <w:ins w:id="2038" w:author="Adase, Richard R" w:date="2017-07-12T19:39:00Z"/>
        </w:rPr>
      </w:pPr>
      <w:moveFromRangeStart w:id="2039" w:author="Adase, Richard R" w:date="2017-07-12T19:37:00Z" w:name="move487651559"/>
      <w:moveFrom w:id="2040" w:author="Adase, Richard R" w:date="2017-07-12T19:37:00Z">
        <w:r w:rsidDel="007603D1">
          <w:t xml:space="preserve">For a complete specification of the legends described in the following subsections, including style and label rules, display control settings, etc., please refer to the accompanying spreadsheet </w:t>
        </w:r>
        <w:r w:rsidRPr="007859D6" w:rsidDel="007603D1">
          <w:rPr>
            <w:b/>
            <w:i/>
          </w:rPr>
          <w:t>DFS Legends.xlsx</w:t>
        </w:r>
        <w:r w:rsidDel="007603D1">
          <w:t>.</w:t>
        </w:r>
      </w:moveFrom>
      <w:moveFromRangeEnd w:id="2039"/>
    </w:p>
    <w:p w14:paraId="2997FD27" w14:textId="46D795E9" w:rsidR="00E856E1" w:rsidRDefault="00E856E1" w:rsidP="002011E1">
      <w:pPr>
        <w:pStyle w:val="Heading3"/>
        <w:rPr>
          <w:ins w:id="2041" w:author="Adase, Richard R" w:date="2017-07-12T19:39:00Z"/>
        </w:rPr>
      </w:pPr>
      <w:bookmarkStart w:id="2042" w:name="_Ref487652122"/>
      <w:bookmarkStart w:id="2043" w:name="_Toc510165738"/>
      <w:ins w:id="2044" w:author="Adase, Richard R" w:date="2017-07-12T19:39:00Z">
        <w:r>
          <w:t>Multiple Platforms</w:t>
        </w:r>
        <w:bookmarkEnd w:id="2042"/>
        <w:bookmarkEnd w:id="2043"/>
      </w:ins>
    </w:p>
    <w:p w14:paraId="1046FB0F" w14:textId="74753BD6" w:rsidR="007603D1" w:rsidRPr="00D4749C" w:rsidRDefault="007603D1" w:rsidP="002011E1">
      <w:pPr>
        <w:pStyle w:val="NormalIndent"/>
        <w:rPr>
          <w:ins w:id="2045" w:author="Adase, Richard R" w:date="2017-07-12T19:37:00Z"/>
        </w:rPr>
      </w:pPr>
      <w:ins w:id="2046" w:author="Adase, Richard R" w:date="2017-07-12T19:37:00Z">
        <w:r>
          <w:t xml:space="preserve">Web and mobile solutions provided by Hexagon for display of G/Technology data are designed to share legend metadata to ensure that features are displayed consistently between applications.  Refer to the </w:t>
        </w:r>
        <w:del w:id="2047" w:author="ADASE Richard R" w:date="2018-03-30T12:22:00Z">
          <w:r w:rsidDel="00847EF6">
            <w:delText>Geospatial Portal</w:delText>
          </w:r>
        </w:del>
      </w:ins>
      <w:ins w:id="2048" w:author="ADASE Richard R" w:date="2018-03-30T12:22:00Z">
        <w:r w:rsidR="00847EF6" w:rsidRPr="00847EF6">
          <w:rPr>
            <w:i/>
          </w:rPr>
          <w:t>Web Access</w:t>
        </w:r>
      </w:ins>
      <w:ins w:id="2049" w:author="Adase, Richard R" w:date="2017-07-12T19:37:00Z">
        <w:r>
          <w:t xml:space="preserve"> and </w:t>
        </w:r>
        <w:r w:rsidRPr="00847EF6">
          <w:rPr>
            <w:i/>
          </w:rPr>
          <w:t>Mobile</w:t>
        </w:r>
        <w:r>
          <w:t xml:space="preserve"> DDDs for further information.</w:t>
        </w:r>
      </w:ins>
    </w:p>
    <w:p w14:paraId="38E6FB64" w14:textId="5067B9E6" w:rsidR="007603D1" w:rsidRDefault="00DC2B19" w:rsidP="002011E1">
      <w:pPr>
        <w:pStyle w:val="Heading2"/>
      </w:pPr>
      <w:bookmarkStart w:id="2050" w:name="_Toc510165739"/>
      <w:ins w:id="2051" w:author="Adase, Richard R" w:date="2017-07-12T19:44:00Z">
        <w:r>
          <w:t>Defined Legends</w:t>
        </w:r>
      </w:ins>
      <w:bookmarkEnd w:id="2050"/>
    </w:p>
    <w:p w14:paraId="0579BCBC" w14:textId="54C8D5DB" w:rsidR="00FC332D" w:rsidRDefault="00734089" w:rsidP="002011E1">
      <w:pPr>
        <w:pStyle w:val="Heading3"/>
      </w:pPr>
      <w:bookmarkStart w:id="2052" w:name="_Ref471832095"/>
      <w:bookmarkStart w:id="2053" w:name="_Toc510165740"/>
      <w:r>
        <w:t>Distribution Design Legend</w:t>
      </w:r>
      <w:bookmarkEnd w:id="2052"/>
      <w:bookmarkEnd w:id="2053"/>
    </w:p>
    <w:p w14:paraId="34A4233D" w14:textId="77777777" w:rsidR="0071440B" w:rsidRDefault="0071440B" w:rsidP="002011E1">
      <w:pPr>
        <w:pStyle w:val="Heading4"/>
      </w:pPr>
      <w:bookmarkStart w:id="2054" w:name="_Ref487565308"/>
      <w:r>
        <w:t>Purpose</w:t>
      </w:r>
      <w:bookmarkEnd w:id="2054"/>
    </w:p>
    <w:p w14:paraId="5CE698C3" w14:textId="1F59949E" w:rsidR="007F64E5" w:rsidRDefault="007F64E5" w:rsidP="007F64E5">
      <w:pPr>
        <w:pStyle w:val="NormalIndent"/>
        <w:rPr>
          <w:ins w:id="2055" w:author="Adase, Richard R" w:date="2017-07-11T19:37:00Z"/>
        </w:rPr>
      </w:pPr>
      <w:r>
        <w:t xml:space="preserve">This is the default legend, which is most </w:t>
      </w:r>
      <w:proofErr w:type="gramStart"/>
      <w:r>
        <w:t>similar to</w:t>
      </w:r>
      <w:proofErr w:type="gramEnd"/>
      <w:r>
        <w:t xml:space="preserve"> the display rules found in DIS.</w:t>
      </w:r>
    </w:p>
    <w:p w14:paraId="30B250BD" w14:textId="7E4E0D7A" w:rsidR="00384D5A" w:rsidRDefault="00384D5A" w:rsidP="007F64E5">
      <w:pPr>
        <w:pStyle w:val="NormalIndent"/>
      </w:pPr>
      <w:ins w:id="2056" w:author="Adase, Richard R" w:date="2017-07-11T19:37:00Z">
        <w:r>
          <w:t xml:space="preserve">Network features are visible using this </w:t>
        </w:r>
        <w:del w:id="2057" w:author="ADASE Richard R" w:date="2018-03-30T12:23:00Z">
          <w:r w:rsidDel="00847EF6">
            <w:delText>legend, but</w:delText>
          </w:r>
        </w:del>
      </w:ins>
      <w:ins w:id="2058" w:author="ADASE Richard R" w:date="2018-03-30T12:23:00Z">
        <w:r w:rsidR="00847EF6">
          <w:t>legend but</w:t>
        </w:r>
      </w:ins>
      <w:ins w:id="2059" w:author="Adase, Richard R" w:date="2017-07-11T19:37:00Z">
        <w:r>
          <w:t xml:space="preserve"> displayed as gray to distinguish from distribution features.</w:t>
        </w:r>
      </w:ins>
    </w:p>
    <w:p w14:paraId="17E89DD9" w14:textId="77777777" w:rsidR="0071440B" w:rsidRDefault="0071440B" w:rsidP="002011E1">
      <w:pPr>
        <w:pStyle w:val="Heading4"/>
      </w:pPr>
      <w:r>
        <w:t>Content</w:t>
      </w:r>
    </w:p>
    <w:p w14:paraId="4AA73788" w14:textId="11F3D258" w:rsidR="00F67465" w:rsidRDefault="00F67465" w:rsidP="00F67465">
      <w:pPr>
        <w:pStyle w:val="NormalIndent"/>
      </w:pPr>
      <w:r>
        <w:t>As a rule, all feature classes should be included in this legend, even if they are turned off by default.</w:t>
      </w:r>
    </w:p>
    <w:p w14:paraId="518E6DCB" w14:textId="5FB20ECA" w:rsidR="007F64E5" w:rsidDel="00EA59D6" w:rsidRDefault="007F64E5" w:rsidP="002011E1">
      <w:pPr>
        <w:pStyle w:val="Heading4"/>
        <w:rPr>
          <w:del w:id="2060" w:author="ADASE Richard R" w:date="2018-03-30T12:37:00Z"/>
        </w:rPr>
      </w:pPr>
      <w:bookmarkStart w:id="2061" w:name="_Ref471832468"/>
      <w:del w:id="2062" w:author="ADASE Richard R" w:date="2018-03-30T12:37:00Z">
        <w:r w:rsidDel="00EA59D6">
          <w:delText>Color Coding</w:delText>
        </w:r>
        <w:bookmarkEnd w:id="2061"/>
      </w:del>
    </w:p>
    <w:p w14:paraId="6016E447" w14:textId="46B975E9" w:rsidR="007F64E5" w:rsidDel="00EA59D6" w:rsidRDefault="007F64E5" w:rsidP="00F660E6">
      <w:pPr>
        <w:pStyle w:val="NormalIndent"/>
        <w:keepNext/>
        <w:rPr>
          <w:del w:id="2063" w:author="ADASE Richard R" w:date="2018-03-30T12:37:00Z"/>
        </w:rPr>
      </w:pPr>
      <w:del w:id="2064" w:author="ADASE Richard R" w:date="2018-03-30T12:37:00Z">
        <w:r w:rsidDel="00EA59D6">
          <w:delText xml:space="preserve">The following general </w:delText>
        </w:r>
        <w:r w:rsidR="0004166B" w:rsidDel="00EA59D6">
          <w:delText>guidelines</w:delText>
        </w:r>
        <w:r w:rsidDel="00EA59D6">
          <w:delText xml:space="preserve"> apply to features displayed via this legend (although individual exceptions may exist):</w:delText>
        </w:r>
      </w:del>
    </w:p>
    <w:p w14:paraId="795CCED6" w14:textId="4D9F1D9C" w:rsidR="002011E1" w:rsidRPr="002011E1" w:rsidDel="00EA59D6" w:rsidRDefault="007F64E5" w:rsidP="002011E1">
      <w:pPr>
        <w:pStyle w:val="NormalIndent"/>
        <w:rPr>
          <w:del w:id="2065" w:author="ADASE Richard R" w:date="2018-03-30T12:37:00Z"/>
        </w:rPr>
      </w:pPr>
      <w:commentRangeStart w:id="2066"/>
      <w:commentRangeStart w:id="2067"/>
      <w:commentRangeStart w:id="2068"/>
      <w:del w:id="2069" w:author="ADASE Richard R" w:date="2018-03-30T12:37:00Z">
        <w:r w:rsidRPr="00121185" w:rsidDel="00EA59D6">
          <w:rPr>
            <w:b/>
            <w:i/>
            <w:u w:val="single"/>
          </w:rPr>
          <w:delText>Feature state</w:delText>
        </w:r>
        <w:commentRangeEnd w:id="2066"/>
        <w:r w:rsidRPr="00121185" w:rsidDel="00EA59D6">
          <w:rPr>
            <w:rStyle w:val="CommentReference"/>
            <w:b/>
            <w:i/>
            <w:u w:val="single"/>
          </w:rPr>
          <w:commentReference w:id="2066"/>
        </w:r>
        <w:commentRangeEnd w:id="2067"/>
        <w:r w:rsidR="00F66660" w:rsidDel="00EA59D6">
          <w:rPr>
            <w:rStyle w:val="CommentReference"/>
          </w:rPr>
          <w:commentReference w:id="2067"/>
        </w:r>
      </w:del>
      <w:commentRangeEnd w:id="2068"/>
      <w:r w:rsidR="00EA59D6">
        <w:rPr>
          <w:rStyle w:val="CommentReference"/>
        </w:rPr>
        <w:commentReference w:id="2068"/>
      </w:r>
    </w:p>
    <w:p w14:paraId="6D46F5DC" w14:textId="34CECB5B" w:rsidR="007F64E5" w:rsidDel="002011E1" w:rsidRDefault="007F64E5" w:rsidP="00BF1A06">
      <w:pPr>
        <w:pStyle w:val="NormalIndent"/>
        <w:numPr>
          <w:ilvl w:val="1"/>
          <w:numId w:val="11"/>
        </w:numPr>
        <w:rPr>
          <w:del w:id="2070" w:author="ADASE Richard R" w:date="2017-07-18T14:44:00Z"/>
        </w:rPr>
      </w:pPr>
      <w:del w:id="2071" w:author="ADASE Richard R" w:date="2017-07-18T14:44:00Z">
        <w:r w:rsidDel="002011E1">
          <w:delText xml:space="preserve">PPI = </w:delText>
        </w:r>
      </w:del>
    </w:p>
    <w:p w14:paraId="436C2900" w14:textId="7C5C4470" w:rsidR="007F64E5" w:rsidDel="002011E1" w:rsidRDefault="007F64E5" w:rsidP="00BF1A06">
      <w:pPr>
        <w:pStyle w:val="NormalIndent"/>
        <w:numPr>
          <w:ilvl w:val="1"/>
          <w:numId w:val="11"/>
        </w:numPr>
        <w:rPr>
          <w:del w:id="2072" w:author="ADASE Richard R" w:date="2017-07-18T14:44:00Z"/>
        </w:rPr>
      </w:pPr>
      <w:del w:id="2073" w:author="ADASE Richard R" w:date="2017-07-18T14:44:00Z">
        <w:r w:rsidDel="002011E1">
          <w:delText xml:space="preserve">PPR = </w:delText>
        </w:r>
      </w:del>
    </w:p>
    <w:p w14:paraId="3AB49375" w14:textId="7ABA697B" w:rsidR="007F64E5" w:rsidDel="002011E1" w:rsidRDefault="007F64E5" w:rsidP="00BF1A06">
      <w:pPr>
        <w:pStyle w:val="NormalIndent"/>
        <w:numPr>
          <w:ilvl w:val="1"/>
          <w:numId w:val="11"/>
        </w:numPr>
        <w:rPr>
          <w:del w:id="2074" w:author="ADASE Richard R" w:date="2017-07-18T14:44:00Z"/>
        </w:rPr>
      </w:pPr>
      <w:del w:id="2075" w:author="ADASE Richard R" w:date="2017-07-18T14:44:00Z">
        <w:r w:rsidDel="002011E1">
          <w:delText xml:space="preserve">ABI = </w:delText>
        </w:r>
      </w:del>
    </w:p>
    <w:p w14:paraId="09E78A35" w14:textId="5C6D89FE" w:rsidR="007F64E5" w:rsidDel="002011E1" w:rsidRDefault="007F64E5" w:rsidP="00BF1A06">
      <w:pPr>
        <w:pStyle w:val="NormalIndent"/>
        <w:numPr>
          <w:ilvl w:val="1"/>
          <w:numId w:val="11"/>
        </w:numPr>
        <w:rPr>
          <w:del w:id="2076" w:author="ADASE Richard R" w:date="2017-07-18T14:44:00Z"/>
        </w:rPr>
      </w:pPr>
      <w:del w:id="2077" w:author="ADASE Richard R" w:date="2017-07-18T14:44:00Z">
        <w:r w:rsidDel="002011E1">
          <w:delText xml:space="preserve">ABR = </w:delText>
        </w:r>
      </w:del>
    </w:p>
    <w:p w14:paraId="32B8C28F" w14:textId="7153CE48" w:rsidR="007F64E5" w:rsidDel="002011E1" w:rsidRDefault="007F64E5" w:rsidP="00BF1A06">
      <w:pPr>
        <w:pStyle w:val="NormalIndent"/>
        <w:numPr>
          <w:ilvl w:val="1"/>
          <w:numId w:val="11"/>
        </w:numPr>
        <w:rPr>
          <w:del w:id="2078" w:author="ADASE Richard R" w:date="2017-07-18T14:44:00Z"/>
        </w:rPr>
      </w:pPr>
      <w:del w:id="2079" w:author="ADASE Richard R" w:date="2017-07-18T14:44:00Z">
        <w:r w:rsidDel="002011E1">
          <w:delText xml:space="preserve">OSR = </w:delText>
        </w:r>
      </w:del>
    </w:p>
    <w:p w14:paraId="04BE1C35" w14:textId="371D8769" w:rsidR="007F64E5" w:rsidDel="002011E1" w:rsidRDefault="007F64E5" w:rsidP="00BF1A06">
      <w:pPr>
        <w:pStyle w:val="NormalIndent"/>
        <w:numPr>
          <w:ilvl w:val="1"/>
          <w:numId w:val="11"/>
        </w:numPr>
        <w:rPr>
          <w:del w:id="2080" w:author="ADASE Richard R" w:date="2017-07-18T14:44:00Z"/>
        </w:rPr>
      </w:pPr>
      <w:del w:id="2081" w:author="ADASE Richard R" w:date="2017-07-18T14:44:00Z">
        <w:r w:rsidDel="002011E1">
          <w:delText xml:space="preserve">LIP = </w:delText>
        </w:r>
      </w:del>
    </w:p>
    <w:p w14:paraId="788BF7A4" w14:textId="69C55F9E" w:rsidR="007F64E5" w:rsidDel="00EA59D6" w:rsidRDefault="007F64E5" w:rsidP="002011E1">
      <w:pPr>
        <w:pStyle w:val="NormalIndent"/>
        <w:rPr>
          <w:del w:id="2082" w:author="ADASE Richard R" w:date="2018-03-30T12:37:00Z"/>
        </w:rPr>
      </w:pPr>
      <w:del w:id="2083" w:author="ADASE Richard R" w:date="2018-03-30T12:37:00Z">
        <w:r w:rsidDel="00EA59D6">
          <w:delText>INI/CLS features are typically displayed in a color scheme appropriate to</w:delText>
        </w:r>
        <w:r w:rsidR="008332D6" w:rsidDel="00EA59D6">
          <w:delText xml:space="preserve"> their individual feature class (see further guidelines below)</w:delText>
        </w:r>
      </w:del>
    </w:p>
    <w:p w14:paraId="15E958D2" w14:textId="1953B57F" w:rsidR="00121185" w:rsidRPr="00121185" w:rsidDel="00EA59D6" w:rsidRDefault="00F660E6" w:rsidP="00121185">
      <w:pPr>
        <w:pStyle w:val="NormalIndent"/>
        <w:rPr>
          <w:del w:id="2084" w:author="ADASE Richard R" w:date="2018-03-30T12:37:00Z"/>
        </w:rPr>
      </w:pPr>
      <w:commentRangeStart w:id="2085"/>
      <w:commentRangeStart w:id="2086"/>
      <w:del w:id="2087" w:author="ADASE Richard R" w:date="2018-03-30T12:37:00Z">
        <w:r w:rsidRPr="002011E1" w:rsidDel="00EA59D6">
          <w:rPr>
            <w:b/>
            <w:i/>
            <w:u w:val="single"/>
          </w:rPr>
          <w:delText>Primary</w:delText>
        </w:r>
      </w:del>
      <w:del w:id="2088" w:author="ADASE Richard R" w:date="2017-07-18T14:46:00Z">
        <w:r w:rsidRPr="002011E1" w:rsidDel="002011E1">
          <w:rPr>
            <w:b/>
            <w:i/>
            <w:u w:val="single"/>
          </w:rPr>
          <w:delText xml:space="preserve"> v</w:delText>
        </w:r>
      </w:del>
      <w:del w:id="2089" w:author="ADASE Richard R" w:date="2018-03-30T12:37:00Z">
        <w:r w:rsidRPr="002011E1" w:rsidDel="00EA59D6">
          <w:rPr>
            <w:b/>
            <w:i/>
            <w:u w:val="single"/>
          </w:rPr>
          <w:delText>oltage</w:delText>
        </w:r>
        <w:commentRangeEnd w:id="2085"/>
        <w:r w:rsidR="00D56C3A" w:rsidRPr="002011E1" w:rsidDel="00EA59D6">
          <w:rPr>
            <w:rStyle w:val="CommentReference"/>
            <w:b/>
            <w:i/>
            <w:u w:val="single"/>
          </w:rPr>
          <w:commentReference w:id="2085"/>
        </w:r>
        <w:commentRangeEnd w:id="2086"/>
        <w:r w:rsidR="00121185" w:rsidDel="00EA59D6">
          <w:rPr>
            <w:rStyle w:val="CommentReference"/>
          </w:rPr>
          <w:commentReference w:id="2086"/>
        </w:r>
      </w:del>
    </w:p>
    <w:p w14:paraId="7AA40194" w14:textId="2138E39C" w:rsidR="00F660E6" w:rsidRPr="00F660E6" w:rsidDel="002011E1" w:rsidRDefault="00F660E6" w:rsidP="00EA59D6">
      <w:pPr>
        <w:pStyle w:val="NormalIndent"/>
        <w:numPr>
          <w:ilvl w:val="1"/>
          <w:numId w:val="11"/>
        </w:numPr>
        <w:rPr>
          <w:del w:id="2090" w:author="ADASE Richard R" w:date="2017-07-18T14:48:00Z"/>
        </w:rPr>
      </w:pPr>
      <w:del w:id="2091" w:author="ADASE Richard R" w:date="2017-07-18T14:48:00Z">
        <w:r w:rsidRPr="00F660E6" w:rsidDel="002011E1">
          <w:delText>&lt; 7.2</w:delText>
        </w:r>
        <w:r w:rsidR="0004166B" w:rsidDel="002011E1">
          <w:delText xml:space="preserve"> = </w:delText>
        </w:r>
        <w:r w:rsidR="0004166B" w:rsidRPr="00F660E6" w:rsidDel="002011E1">
          <w:delText>Brown</w:delText>
        </w:r>
      </w:del>
    </w:p>
    <w:p w14:paraId="00DD7CBC" w14:textId="4C2859B4" w:rsidR="00F660E6" w:rsidRPr="00F660E6" w:rsidDel="002011E1" w:rsidRDefault="00F660E6" w:rsidP="00EA59D6">
      <w:pPr>
        <w:pStyle w:val="NormalIndent"/>
        <w:numPr>
          <w:ilvl w:val="1"/>
          <w:numId w:val="11"/>
        </w:numPr>
        <w:rPr>
          <w:del w:id="2092" w:author="ADASE Richard R" w:date="2017-07-18T14:48:00Z"/>
        </w:rPr>
      </w:pPr>
      <w:del w:id="2093" w:author="ADASE Richard R" w:date="2017-07-18T14:48:00Z">
        <w:r w:rsidRPr="00F660E6" w:rsidDel="002011E1">
          <w:delText>7.2/12.5</w:delText>
        </w:r>
        <w:r w:rsidR="0004166B" w:rsidDel="002011E1">
          <w:delText xml:space="preserve"> = </w:delText>
        </w:r>
        <w:r w:rsidR="0004166B" w:rsidRPr="00F660E6" w:rsidDel="002011E1">
          <w:delText>Dark Orange</w:delText>
        </w:r>
      </w:del>
    </w:p>
    <w:p w14:paraId="4C06F669" w14:textId="6CABB5D6" w:rsidR="00F660E6" w:rsidRPr="00F660E6" w:rsidDel="002011E1" w:rsidRDefault="00F660E6" w:rsidP="00EA59D6">
      <w:pPr>
        <w:pStyle w:val="NormalIndent"/>
        <w:numPr>
          <w:ilvl w:val="1"/>
          <w:numId w:val="11"/>
        </w:numPr>
        <w:rPr>
          <w:del w:id="2094" w:author="ADASE Richard R" w:date="2017-07-18T14:48:00Z"/>
        </w:rPr>
      </w:pPr>
      <w:del w:id="2095" w:author="ADASE Richard R" w:date="2017-07-18T14:48:00Z">
        <w:r w:rsidRPr="00F660E6" w:rsidDel="002011E1">
          <w:delText>7.62/13.2</w:delText>
        </w:r>
        <w:r w:rsidR="0004166B" w:rsidDel="002011E1">
          <w:delText xml:space="preserve"> = </w:delText>
        </w:r>
        <w:r w:rsidR="0004166B" w:rsidRPr="00F660E6" w:rsidDel="002011E1">
          <w:delText>Light Orange</w:delText>
        </w:r>
      </w:del>
    </w:p>
    <w:p w14:paraId="42280A3D" w14:textId="20031508" w:rsidR="00F660E6" w:rsidRPr="00F660E6" w:rsidDel="002011E1" w:rsidRDefault="00F660E6" w:rsidP="00EA59D6">
      <w:pPr>
        <w:pStyle w:val="NormalIndent"/>
        <w:numPr>
          <w:ilvl w:val="1"/>
          <w:numId w:val="11"/>
        </w:numPr>
        <w:rPr>
          <w:del w:id="2096" w:author="ADASE Richard R" w:date="2017-07-18T14:48:00Z"/>
        </w:rPr>
      </w:pPr>
      <w:del w:id="2097" w:author="ADASE Richard R" w:date="2017-07-18T14:48:00Z">
        <w:r w:rsidRPr="00F660E6" w:rsidDel="002011E1">
          <w:delText>12.5/21.6</w:delText>
        </w:r>
        <w:r w:rsidR="0004166B" w:rsidDel="002011E1">
          <w:delText xml:space="preserve"> = </w:delText>
        </w:r>
        <w:r w:rsidR="0004166B" w:rsidRPr="00F660E6" w:rsidDel="002011E1">
          <w:delText>Light Green</w:delText>
        </w:r>
      </w:del>
    </w:p>
    <w:p w14:paraId="151DA147" w14:textId="05349D1C" w:rsidR="00F660E6" w:rsidRPr="00F660E6" w:rsidDel="002011E1" w:rsidRDefault="00F660E6" w:rsidP="00EA59D6">
      <w:pPr>
        <w:pStyle w:val="NormalIndent"/>
        <w:numPr>
          <w:ilvl w:val="1"/>
          <w:numId w:val="11"/>
        </w:numPr>
        <w:rPr>
          <w:del w:id="2098" w:author="ADASE Richard R" w:date="2017-07-18T14:48:00Z"/>
        </w:rPr>
      </w:pPr>
      <w:del w:id="2099" w:author="ADASE Richard R" w:date="2017-07-18T14:48:00Z">
        <w:r w:rsidRPr="00F660E6" w:rsidDel="002011E1">
          <w:delText>14.4/24.9</w:delText>
        </w:r>
        <w:r w:rsidR="0004166B" w:rsidDel="002011E1">
          <w:delText xml:space="preserve"> = </w:delText>
        </w:r>
        <w:r w:rsidR="0004166B" w:rsidRPr="00F660E6" w:rsidDel="002011E1">
          <w:delText>Dark Green</w:delText>
        </w:r>
      </w:del>
    </w:p>
    <w:p w14:paraId="3DE2C863" w14:textId="3B66878D" w:rsidR="00F660E6" w:rsidDel="00121185" w:rsidRDefault="0004166B" w:rsidP="00EA59D6">
      <w:pPr>
        <w:pStyle w:val="NormalIndent"/>
        <w:numPr>
          <w:ilvl w:val="0"/>
          <w:numId w:val="11"/>
        </w:numPr>
        <w:rPr>
          <w:del w:id="2100" w:author="ADASE Richard R" w:date="2017-07-18T14:53:00Z"/>
        </w:rPr>
      </w:pPr>
      <w:commentRangeStart w:id="2101"/>
      <w:commentRangeStart w:id="2102"/>
      <w:del w:id="2103" w:author="ADASE Richard R" w:date="2017-07-18T14:53:00Z">
        <w:r w:rsidDel="00121185">
          <w:delText>Secondary</w:delText>
        </w:r>
        <w:commentRangeEnd w:id="2101"/>
        <w:r w:rsidR="00C81F44" w:rsidDel="00121185">
          <w:rPr>
            <w:rStyle w:val="CommentReference"/>
          </w:rPr>
          <w:commentReference w:id="2101"/>
        </w:r>
      </w:del>
      <w:commentRangeEnd w:id="2102"/>
      <w:del w:id="2104" w:author="ADASE Richard R" w:date="2018-03-30T12:37:00Z">
        <w:r w:rsidR="00121185" w:rsidDel="00EA59D6">
          <w:rPr>
            <w:rStyle w:val="CommentReference"/>
          </w:rPr>
          <w:commentReference w:id="2102"/>
        </w:r>
      </w:del>
      <w:del w:id="2105" w:author="ADASE Richard R" w:date="2017-07-18T14:53:00Z">
        <w:r w:rsidDel="00121185">
          <w:delText xml:space="preserve"> = Light Blue</w:delText>
        </w:r>
      </w:del>
    </w:p>
    <w:p w14:paraId="1A764325" w14:textId="46955F0E" w:rsidR="0004166B" w:rsidDel="00121185" w:rsidRDefault="0004166B" w:rsidP="00EA59D6">
      <w:pPr>
        <w:pStyle w:val="NormalIndent"/>
        <w:numPr>
          <w:ilvl w:val="0"/>
          <w:numId w:val="11"/>
        </w:numPr>
        <w:rPr>
          <w:del w:id="2106" w:author="ADASE Richard R" w:date="2017-07-18T14:53:00Z"/>
        </w:rPr>
      </w:pPr>
      <w:del w:id="2107" w:author="ADASE Richard R" w:date="2017-07-18T14:53:00Z">
        <w:r w:rsidDel="00121185">
          <w:delText>Switchable features</w:delText>
        </w:r>
      </w:del>
    </w:p>
    <w:p w14:paraId="45FAA4AE" w14:textId="6B6C8189" w:rsidR="0004166B" w:rsidDel="00121185" w:rsidRDefault="0004166B" w:rsidP="00EA59D6">
      <w:pPr>
        <w:pStyle w:val="NormalIndent"/>
        <w:numPr>
          <w:ilvl w:val="1"/>
          <w:numId w:val="11"/>
        </w:numPr>
        <w:rPr>
          <w:del w:id="2108" w:author="ADASE Richard R" w:date="2017-07-18T14:53:00Z"/>
        </w:rPr>
      </w:pPr>
      <w:del w:id="2109" w:author="ADASE Richard R" w:date="2017-07-18T14:53:00Z">
        <w:r w:rsidDel="00121185">
          <w:delText>Closed = Red</w:delText>
        </w:r>
      </w:del>
    </w:p>
    <w:p w14:paraId="15C73DD9" w14:textId="22823A16" w:rsidR="0004166B" w:rsidRPr="0071440B" w:rsidDel="00121185" w:rsidRDefault="0004166B" w:rsidP="00EA59D6">
      <w:pPr>
        <w:pStyle w:val="NormalIndent"/>
        <w:numPr>
          <w:ilvl w:val="1"/>
          <w:numId w:val="11"/>
        </w:numPr>
        <w:rPr>
          <w:del w:id="2110" w:author="ADASE Richard R" w:date="2017-07-18T14:53:00Z"/>
        </w:rPr>
      </w:pPr>
      <w:del w:id="2111" w:author="ADASE Richard R" w:date="2017-07-18T14:53:00Z">
        <w:r w:rsidDel="00121185">
          <w:delText>Open = Green</w:delText>
        </w:r>
      </w:del>
    </w:p>
    <w:p w14:paraId="1A7C2B91" w14:textId="20DA4F2F" w:rsidR="008332D6" w:rsidRDefault="008332D6" w:rsidP="00121185">
      <w:pPr>
        <w:pStyle w:val="Heading4"/>
      </w:pPr>
      <w:bookmarkStart w:id="2112" w:name="_Ref474955723"/>
      <w:bookmarkStart w:id="2113" w:name="_Ref471829078"/>
      <w:r>
        <w:t>Symbology Guidelines</w:t>
      </w:r>
      <w:bookmarkEnd w:id="2112"/>
    </w:p>
    <w:p w14:paraId="28A0188B" w14:textId="6EB01338" w:rsidR="008332D6" w:rsidRDefault="008332D6" w:rsidP="008332D6">
      <w:pPr>
        <w:pStyle w:val="NormalIndent"/>
      </w:pPr>
      <w:r>
        <w:t>In addition to distinguishing features in proposed states by color, some states may also be generally distinguished by line</w:t>
      </w:r>
      <w:ins w:id="2114" w:author="ADASE Richard R" w:date="2017-07-18T15:02:00Z">
        <w:r w:rsidR="008C2F80">
          <w:t xml:space="preserve"> width</w:t>
        </w:r>
      </w:ins>
      <w:r>
        <w:t xml:space="preserve"> or </w:t>
      </w:r>
      <w:del w:id="2115" w:author="ADASE Richard R" w:date="2017-07-18T15:00:00Z">
        <w:r w:rsidDel="00165ED2">
          <w:delText xml:space="preserve">symbol </w:delText>
        </w:r>
      </w:del>
      <w:ins w:id="2116" w:author="ADASE Richard R" w:date="2017-07-18T15:00:00Z">
        <w:r w:rsidR="00165ED2">
          <w:t xml:space="preserve">text </w:t>
        </w:r>
      </w:ins>
      <w:r>
        <w:t>weight (</w:t>
      </w:r>
      <w:commentRangeStart w:id="2117"/>
      <w:commentRangeStart w:id="2118"/>
      <w:r>
        <w:t>as a guideline only</w:t>
      </w:r>
      <w:commentRangeEnd w:id="2117"/>
      <w:r>
        <w:rPr>
          <w:rStyle w:val="CommentReference"/>
        </w:rPr>
        <w:commentReference w:id="2117"/>
      </w:r>
      <w:commentRangeEnd w:id="2118"/>
      <w:r w:rsidR="00165ED2">
        <w:rPr>
          <w:rStyle w:val="CommentReference"/>
        </w:rPr>
        <w:commentReference w:id="2118"/>
      </w:r>
      <w:r>
        <w:t>):</w:t>
      </w:r>
    </w:p>
    <w:p w14:paraId="4C08942F" w14:textId="32CEA744" w:rsidR="008332D6" w:rsidRDefault="008332D6" w:rsidP="00ED38DC">
      <w:pPr>
        <w:pStyle w:val="NormalIndent"/>
        <w:numPr>
          <w:ilvl w:val="0"/>
          <w:numId w:val="13"/>
        </w:numPr>
      </w:pPr>
      <w:r>
        <w:lastRenderedPageBreak/>
        <w:t>PPI, PPR, PPA, ABI, ABR = heavy/bold</w:t>
      </w:r>
    </w:p>
    <w:p w14:paraId="2851BC11" w14:textId="5DB639A7" w:rsidR="008332D6" w:rsidRDefault="008332D6" w:rsidP="00ED38DC">
      <w:pPr>
        <w:pStyle w:val="NormalIndent"/>
        <w:numPr>
          <w:ilvl w:val="0"/>
          <w:numId w:val="13"/>
        </w:numPr>
      </w:pPr>
      <w:r>
        <w:t>INI, OSR = medium</w:t>
      </w:r>
    </w:p>
    <w:p w14:paraId="7298B6FB" w14:textId="4BC6E89F" w:rsidR="008332D6" w:rsidRDefault="008332D6" w:rsidP="00ED38DC">
      <w:pPr>
        <w:pStyle w:val="NormalIndent"/>
        <w:numPr>
          <w:ilvl w:val="0"/>
          <w:numId w:val="13"/>
        </w:numPr>
      </w:pPr>
      <w:r>
        <w:t>CLS = light</w:t>
      </w:r>
    </w:p>
    <w:p w14:paraId="7A1DC6EC" w14:textId="37C122BA" w:rsidR="00734089" w:rsidRDefault="00734089" w:rsidP="008C2F80">
      <w:pPr>
        <w:pStyle w:val="Heading3"/>
      </w:pPr>
      <w:bookmarkStart w:id="2119" w:name="_Ref487652203"/>
      <w:bookmarkStart w:id="2120" w:name="_Toc510165741"/>
      <w:r>
        <w:t xml:space="preserve">Network Design </w:t>
      </w:r>
      <w:commentRangeStart w:id="2121"/>
      <w:commentRangeStart w:id="2122"/>
      <w:r>
        <w:t>Legend</w:t>
      </w:r>
      <w:bookmarkEnd w:id="2113"/>
      <w:commentRangeEnd w:id="2121"/>
      <w:r w:rsidR="00C81F44">
        <w:rPr>
          <w:rStyle w:val="CommentReference"/>
          <w:rFonts w:ascii="Arial" w:hAnsi="Arial"/>
          <w:b w:val="0"/>
          <w:bCs w:val="0"/>
          <w:iCs w:val="0"/>
          <w:color w:val="auto"/>
          <w:szCs w:val="20"/>
        </w:rPr>
        <w:commentReference w:id="2121"/>
      </w:r>
      <w:commentRangeEnd w:id="2122"/>
      <w:r w:rsidR="00CA3A8A">
        <w:rPr>
          <w:rStyle w:val="CommentReference"/>
          <w:rFonts w:ascii="Arial" w:hAnsi="Arial"/>
          <w:b w:val="0"/>
          <w:bCs w:val="0"/>
          <w:iCs w:val="0"/>
          <w:smallCaps w:val="0"/>
          <w:color w:val="auto"/>
          <w:szCs w:val="20"/>
        </w:rPr>
        <w:commentReference w:id="2122"/>
      </w:r>
      <w:bookmarkEnd w:id="2119"/>
      <w:bookmarkEnd w:id="2120"/>
    </w:p>
    <w:p w14:paraId="4C165306" w14:textId="20F869DE" w:rsidR="0071440B" w:rsidRDefault="0071440B" w:rsidP="008C2F80">
      <w:pPr>
        <w:pStyle w:val="Heading4"/>
      </w:pPr>
      <w:bookmarkStart w:id="2123" w:name="_Ref487565310"/>
      <w:r>
        <w:t>Purpose</w:t>
      </w:r>
      <w:bookmarkEnd w:id="2123"/>
    </w:p>
    <w:p w14:paraId="0C840784" w14:textId="3EA5CACC" w:rsidR="00085011" w:rsidRDefault="00085011" w:rsidP="00085011">
      <w:pPr>
        <w:pStyle w:val="NormalIndent"/>
        <w:rPr>
          <w:ins w:id="2124" w:author="Adase, Richard R" w:date="2017-07-11T19:38:00Z"/>
        </w:rPr>
      </w:pPr>
      <w:r>
        <w:t xml:space="preserve">Network designers need a view of the model that makes it easy to distinguish grids and feeders in geographically dense areas.  To meet that need, </w:t>
      </w:r>
      <w:ins w:id="2125" w:author="Adase, Richard R" w:date="2017-05-09T20:04:00Z">
        <w:r w:rsidR="00D5639C">
          <w:t xml:space="preserve">Primary and Secondary Conductors in </w:t>
        </w:r>
      </w:ins>
      <w:r>
        <w:t xml:space="preserve">this legend </w:t>
      </w:r>
      <w:del w:id="2126" w:author="Adase, Richard R" w:date="2017-05-09T20:04:00Z">
        <w:r w:rsidDel="00D5639C">
          <w:delText xml:space="preserve">is </w:delText>
        </w:r>
      </w:del>
      <w:ins w:id="2127" w:author="Adase, Richard R" w:date="2017-05-09T20:04:00Z">
        <w:r w:rsidR="00D5639C">
          <w:t xml:space="preserve">are </w:t>
        </w:r>
      </w:ins>
      <w:r>
        <w:t xml:space="preserve">organized </w:t>
      </w:r>
      <w:del w:id="2128" w:author="Adase, Richard R" w:date="2017-05-09T20:04:00Z">
        <w:r w:rsidDel="00D5639C">
          <w:delText xml:space="preserve">primarily </w:delText>
        </w:r>
      </w:del>
      <w:r>
        <w:t xml:space="preserve">by </w:t>
      </w:r>
      <w:del w:id="2129" w:author="Adase, Richard R" w:date="2017-05-09T20:04:00Z">
        <w:r w:rsidDel="00D5639C">
          <w:delText xml:space="preserve">grid </w:delText>
        </w:r>
      </w:del>
      <w:ins w:id="2130" w:author="Adase, Richard R" w:date="2017-05-09T20:04:00Z">
        <w:r w:rsidR="00D5639C">
          <w:t>Network ID, while the rest of the features are organized in functional groupings as in the Distribution Design Legend.</w:t>
        </w:r>
      </w:ins>
      <w:del w:id="2131" w:author="Adase, Richard R" w:date="2017-05-09T20:04:00Z">
        <w:r w:rsidDel="00D5639C">
          <w:delText>and feeder rather than functional groupings</w:delText>
        </w:r>
      </w:del>
      <w:del w:id="2132" w:author="Adase, Richard R" w:date="2017-05-09T20:05:00Z">
        <w:r w:rsidDel="00D5639C">
          <w:delText>.</w:delText>
        </w:r>
      </w:del>
    </w:p>
    <w:p w14:paraId="7F1907A7" w14:textId="01B8CEEA" w:rsidR="00384D5A" w:rsidRDefault="00384D5A" w:rsidP="00384D5A">
      <w:pPr>
        <w:pStyle w:val="NormalIndent"/>
      </w:pPr>
      <w:ins w:id="2133" w:author="Adase, Richard R" w:date="2017-07-11T19:38:00Z">
        <w:r>
          <w:t xml:space="preserve">Distribution features are visible using this </w:t>
        </w:r>
        <w:proofErr w:type="gramStart"/>
        <w:r>
          <w:t>legend, but</w:t>
        </w:r>
        <w:proofErr w:type="gramEnd"/>
        <w:r>
          <w:t xml:space="preserve"> displayed as gray to distinguish from network features.</w:t>
        </w:r>
      </w:ins>
    </w:p>
    <w:p w14:paraId="0F7BF1D0" w14:textId="7502310D" w:rsidR="0071440B" w:rsidRDefault="0071440B" w:rsidP="008C2F80">
      <w:pPr>
        <w:pStyle w:val="Heading4"/>
      </w:pPr>
      <w:r>
        <w:t>Content</w:t>
      </w:r>
    </w:p>
    <w:p w14:paraId="2D1152B4" w14:textId="6EC74A5E" w:rsidR="00F67465" w:rsidRDefault="00F67465" w:rsidP="00F67465">
      <w:pPr>
        <w:pStyle w:val="NormalIndent"/>
      </w:pPr>
      <w:r>
        <w:t xml:space="preserve">The base assumption for this legend is that all feature classes should be included in this legend, even if they are turned off by default.  However, there may be individual cases where certain features are specifically not wanted when performing network design activities.  Refer to </w:t>
      </w:r>
      <w:r w:rsidRPr="00F67465">
        <w:rPr>
          <w:b/>
          <w:i/>
        </w:rPr>
        <w:t xml:space="preserve">DFS </w:t>
      </w:r>
      <w:proofErr w:type="spellStart"/>
      <w:r w:rsidRPr="00F67465">
        <w:rPr>
          <w:b/>
          <w:i/>
        </w:rPr>
        <w:t>Legends.xslx</w:t>
      </w:r>
      <w:proofErr w:type="spellEnd"/>
      <w:r>
        <w:t xml:space="preserve"> for details.</w:t>
      </w:r>
    </w:p>
    <w:p w14:paraId="345D0B59" w14:textId="70892C8C" w:rsidR="00085011" w:rsidRDefault="00085011" w:rsidP="008D73EC">
      <w:pPr>
        <w:pStyle w:val="Heading4"/>
      </w:pPr>
      <w:bookmarkStart w:id="2134" w:name="_Ref474955813"/>
      <w:r>
        <w:t>Color Coding</w:t>
      </w:r>
      <w:bookmarkEnd w:id="2134"/>
    </w:p>
    <w:p w14:paraId="732933EE" w14:textId="772F48D2" w:rsidR="001C2559" w:rsidRDefault="006508A1" w:rsidP="006508A1">
      <w:pPr>
        <w:pStyle w:val="NormalIndent"/>
      </w:pPr>
      <w:r>
        <w:t xml:space="preserve">Colorization for </w:t>
      </w:r>
      <w:del w:id="2135" w:author="Adase, Richard R" w:date="2017-05-09T20:13:00Z">
        <w:r w:rsidDel="003E2C54">
          <w:delText xml:space="preserve">most </w:delText>
        </w:r>
      </w:del>
      <w:del w:id="2136" w:author="Adase, Richard R" w:date="2017-05-09T20:12:00Z">
        <w:r w:rsidDel="00DE43FB">
          <w:delText xml:space="preserve">features </w:delText>
        </w:r>
      </w:del>
      <w:ins w:id="2137" w:author="Adase, Richard R" w:date="2017-05-09T20:13:00Z">
        <w:r w:rsidR="003E2C54">
          <w:t>Primary C</w:t>
        </w:r>
      </w:ins>
      <w:ins w:id="2138" w:author="Adase, Richard R" w:date="2017-05-09T20:12:00Z">
        <w:r w:rsidR="00DE43FB">
          <w:t xml:space="preserve">onductors </w:t>
        </w:r>
      </w:ins>
      <w:r>
        <w:t>in this legend is based on network</w:t>
      </w:r>
      <w:ins w:id="2139" w:author="Adase, Richard R" w:date="2017-05-09T20:12:00Z">
        <w:r w:rsidR="00DE43FB">
          <w:t xml:space="preserve"> ID</w:t>
        </w:r>
      </w:ins>
      <w:del w:id="2140" w:author="Adase, Richard R" w:date="2017-05-09T20:12:00Z">
        <w:r w:rsidDel="00DE43FB">
          <w:delText xml:space="preserve"> </w:delText>
        </w:r>
      </w:del>
      <w:del w:id="2141" w:author="Adase, Richard R" w:date="2017-05-09T20:05:00Z">
        <w:r w:rsidDel="00D5639C">
          <w:delText xml:space="preserve">grid </w:delText>
        </w:r>
      </w:del>
      <w:del w:id="2142" w:author="Adase, Richard R" w:date="2017-05-09T20:12:00Z">
        <w:r w:rsidDel="00DE43FB">
          <w:delText>and</w:delText>
        </w:r>
        <w:r w:rsidR="001C2559" w:rsidDel="00DE43FB">
          <w:delText xml:space="preserve"> feeder</w:delText>
        </w:r>
      </w:del>
      <w:r w:rsidR="001C2559">
        <w:t xml:space="preserve">, in contrast with the Distribution Design legend which sets </w:t>
      </w:r>
      <w:ins w:id="2143" w:author="Adase, Richard R" w:date="2017-05-09T20:13:00Z">
        <w:r w:rsidR="003E2C54">
          <w:t xml:space="preserve">conductor </w:t>
        </w:r>
      </w:ins>
      <w:r w:rsidR="001C2559">
        <w:t xml:space="preserve">color </w:t>
      </w:r>
      <w:del w:id="2144" w:author="Adase, Richard R" w:date="2017-05-09T20:13:00Z">
        <w:r w:rsidR="001C2559" w:rsidDel="003E2C54">
          <w:delText xml:space="preserve">mostly </w:delText>
        </w:r>
      </w:del>
      <w:r w:rsidR="001C2559">
        <w:t xml:space="preserve">based on </w:t>
      </w:r>
      <w:del w:id="2145" w:author="Adase, Richard R" w:date="2017-05-09T20:13:00Z">
        <w:r w:rsidR="001C2559" w:rsidDel="003E2C54">
          <w:delText>feature class and attribution</w:delText>
        </w:r>
      </w:del>
      <w:ins w:id="2146" w:author="Adase, Richard R" w:date="2017-05-09T20:13:00Z">
        <w:r w:rsidR="003E2C54">
          <w:t>operating voltage</w:t>
        </w:r>
      </w:ins>
      <w:r w:rsidR="001C2559">
        <w:t xml:space="preserve">.  </w:t>
      </w:r>
    </w:p>
    <w:p w14:paraId="15725691" w14:textId="377A8A6E" w:rsidR="001C2559" w:rsidRDefault="001C2559" w:rsidP="001C2559">
      <w:pPr>
        <w:pStyle w:val="NormalIndent"/>
      </w:pPr>
      <w:r>
        <w:t xml:space="preserve">Within each </w:t>
      </w:r>
      <w:del w:id="2147" w:author="Adase, Richard R" w:date="2017-05-09T20:05:00Z">
        <w:r w:rsidDel="00D5639C">
          <w:delText>grid</w:delText>
        </w:r>
      </w:del>
      <w:ins w:id="2148" w:author="Adase, Richard R" w:date="2017-05-09T20:05:00Z">
        <w:r w:rsidR="00D5639C">
          <w:t>network</w:t>
        </w:r>
      </w:ins>
      <w:r>
        <w:t xml:space="preserve">, feeders are assigned a unique color.  Feeders across all </w:t>
      </w:r>
      <w:del w:id="2149" w:author="Adase, Richard R" w:date="2017-05-09T20:05:00Z">
        <w:r w:rsidDel="00D5639C">
          <w:delText xml:space="preserve">grids </w:delText>
        </w:r>
      </w:del>
      <w:ins w:id="2150" w:author="Adase, Richard R" w:date="2017-05-09T20:05:00Z">
        <w:r w:rsidR="00D5639C">
          <w:t xml:space="preserve">networks </w:t>
        </w:r>
      </w:ins>
      <w:r>
        <w:t xml:space="preserve">that end with the same number should have the same color – for example, feeders 501, 601, and 701 are the same; 502, 602, and 702 are the same, etc.  </w:t>
      </w:r>
      <w:commentRangeStart w:id="2151"/>
      <w:commentRangeStart w:id="2152"/>
      <w:r>
        <w:t>The following color scheme is used</w:t>
      </w:r>
      <w:commentRangeEnd w:id="2151"/>
      <w:r w:rsidR="00CE5B73">
        <w:rPr>
          <w:rStyle w:val="CommentReference"/>
        </w:rPr>
        <w:commentReference w:id="2151"/>
      </w:r>
      <w:commentRangeEnd w:id="2152"/>
      <w:r w:rsidR="00D5639C">
        <w:rPr>
          <w:rStyle w:val="CommentReference"/>
        </w:rPr>
        <w:commentReference w:id="2152"/>
      </w:r>
      <w:r>
        <w:t>:</w:t>
      </w:r>
    </w:p>
    <w:p w14:paraId="178D7093" w14:textId="72AF1DBC" w:rsidR="00CE5B73" w:rsidDel="00EA59D6" w:rsidRDefault="00CE5B73" w:rsidP="001C2559">
      <w:pPr>
        <w:pStyle w:val="NormalIndent"/>
        <w:rPr>
          <w:del w:id="2153" w:author="ADASE Richard R" w:date="2018-03-30T12:40:00Z"/>
        </w:rPr>
      </w:pPr>
    </w:p>
    <w:tbl>
      <w:tblPr>
        <w:tblStyle w:val="TableINGRRows"/>
        <w:tblW w:w="7486" w:type="dxa"/>
        <w:jc w:val="center"/>
        <w:tblLook w:val="04A0" w:firstRow="1" w:lastRow="0" w:firstColumn="1" w:lastColumn="0" w:noHBand="0" w:noVBand="1"/>
      </w:tblPr>
      <w:tblGrid>
        <w:gridCol w:w="1570"/>
        <w:gridCol w:w="1900"/>
        <w:gridCol w:w="354"/>
        <w:gridCol w:w="1682"/>
        <w:gridCol w:w="1980"/>
      </w:tblGrid>
      <w:tr w:rsidR="00CE5B73" w:rsidDel="00EA59D6" w14:paraId="025FF66F" w14:textId="5EBE0B90" w:rsidTr="00CE5B73">
        <w:trPr>
          <w:cnfStyle w:val="100000000000" w:firstRow="1" w:lastRow="0" w:firstColumn="0" w:lastColumn="0" w:oddVBand="0" w:evenVBand="0" w:oddHBand="0" w:evenHBand="0" w:firstRowFirstColumn="0" w:firstRowLastColumn="0" w:lastRowFirstColumn="0" w:lastRowLastColumn="0"/>
          <w:jc w:val="center"/>
          <w:del w:id="2154" w:author="ADASE Richard R" w:date="2018-03-30T12:40:00Z"/>
        </w:trPr>
        <w:tc>
          <w:tcPr>
            <w:tcW w:w="1570" w:type="dxa"/>
          </w:tcPr>
          <w:p w14:paraId="0AF46AF7" w14:textId="4314AC6F" w:rsidR="00CE5B73" w:rsidDel="00EA59D6" w:rsidRDefault="00CE5B73" w:rsidP="00AF0F03">
            <w:pPr>
              <w:pStyle w:val="NormalIndent"/>
              <w:ind w:left="0"/>
              <w:rPr>
                <w:del w:id="2155" w:author="ADASE Richard R" w:date="2018-03-30T12:40:00Z"/>
              </w:rPr>
            </w:pPr>
            <w:del w:id="2156" w:author="ADASE Richard R" w:date="2018-03-30T12:40:00Z">
              <w:r w:rsidDel="00EA59D6">
                <w:delText>Feeder ID pattern</w:delText>
              </w:r>
            </w:del>
          </w:p>
        </w:tc>
        <w:tc>
          <w:tcPr>
            <w:tcW w:w="1900" w:type="dxa"/>
          </w:tcPr>
          <w:p w14:paraId="5DB84C9C" w14:textId="0B27F0F9" w:rsidR="00CE5B73" w:rsidDel="00EA59D6" w:rsidRDefault="00CE5B73" w:rsidP="00CE5B73">
            <w:pPr>
              <w:pStyle w:val="NormalIndent"/>
              <w:ind w:left="0"/>
              <w:rPr>
                <w:del w:id="2157" w:author="ADASE Richard R" w:date="2018-03-30T12:40:00Z"/>
              </w:rPr>
            </w:pPr>
            <w:del w:id="2158" w:author="ADASE Richard R" w:date="2018-03-30T12:40:00Z">
              <w:r w:rsidDel="00EA59D6">
                <w:delText>Color</w:delText>
              </w:r>
            </w:del>
          </w:p>
        </w:tc>
        <w:tc>
          <w:tcPr>
            <w:tcW w:w="354" w:type="dxa"/>
            <w:shd w:val="clear" w:color="auto" w:fill="auto"/>
          </w:tcPr>
          <w:p w14:paraId="6BD384C0" w14:textId="16544159" w:rsidR="00CE5B73" w:rsidDel="00EA59D6" w:rsidRDefault="00CE5B73" w:rsidP="001C2559">
            <w:pPr>
              <w:pStyle w:val="NormalIndent"/>
              <w:ind w:left="0"/>
              <w:rPr>
                <w:del w:id="2159" w:author="ADASE Richard R" w:date="2018-03-30T12:40:00Z"/>
              </w:rPr>
            </w:pPr>
          </w:p>
        </w:tc>
        <w:tc>
          <w:tcPr>
            <w:tcW w:w="1682" w:type="dxa"/>
          </w:tcPr>
          <w:p w14:paraId="27BACBA6" w14:textId="395BB259" w:rsidR="00CE5B73" w:rsidDel="00EA59D6" w:rsidRDefault="00CE5B73" w:rsidP="00CE5B73">
            <w:pPr>
              <w:pStyle w:val="NormalIndent"/>
              <w:ind w:left="0"/>
              <w:rPr>
                <w:del w:id="2160" w:author="ADASE Richard R" w:date="2018-03-30T12:40:00Z"/>
              </w:rPr>
            </w:pPr>
            <w:del w:id="2161" w:author="ADASE Richard R" w:date="2018-03-30T12:40:00Z">
              <w:r w:rsidDel="00EA59D6">
                <w:delText>Feeder ID pattern</w:delText>
              </w:r>
            </w:del>
          </w:p>
        </w:tc>
        <w:tc>
          <w:tcPr>
            <w:tcW w:w="1980" w:type="dxa"/>
          </w:tcPr>
          <w:p w14:paraId="7CDE7443" w14:textId="0DD5D0F5" w:rsidR="00CE5B73" w:rsidDel="00EA59D6" w:rsidRDefault="00CE5B73" w:rsidP="00CE5B73">
            <w:pPr>
              <w:pStyle w:val="NormalIndent"/>
              <w:ind w:left="0"/>
              <w:rPr>
                <w:del w:id="2162" w:author="ADASE Richard R" w:date="2018-03-30T12:40:00Z"/>
              </w:rPr>
            </w:pPr>
            <w:del w:id="2163" w:author="ADASE Richard R" w:date="2018-03-30T12:40:00Z">
              <w:r w:rsidDel="00EA59D6">
                <w:delText>Color</w:delText>
              </w:r>
            </w:del>
          </w:p>
        </w:tc>
      </w:tr>
      <w:tr w:rsidR="00CE5B73" w:rsidDel="00EA59D6" w14:paraId="3099518B" w14:textId="0A47B0F8" w:rsidTr="00CE5B73">
        <w:trPr>
          <w:jc w:val="center"/>
          <w:del w:id="2164" w:author="ADASE Richard R" w:date="2018-03-30T12:40:00Z"/>
        </w:trPr>
        <w:tc>
          <w:tcPr>
            <w:tcW w:w="1570" w:type="dxa"/>
          </w:tcPr>
          <w:p w14:paraId="367DBA2B" w14:textId="3BCE74DF" w:rsidR="00CE5B73" w:rsidDel="00EA59D6" w:rsidRDefault="00CE5B73" w:rsidP="00AF0F03">
            <w:pPr>
              <w:pStyle w:val="NormalIndent"/>
              <w:ind w:left="0"/>
              <w:jc w:val="center"/>
              <w:rPr>
                <w:del w:id="2165" w:author="ADASE Richard R" w:date="2018-03-30T12:40:00Z"/>
              </w:rPr>
            </w:pPr>
            <w:del w:id="2166" w:author="ADASE Richard R" w:date="2018-03-30T12:40:00Z">
              <w:r w:rsidDel="00EA59D6">
                <w:delText>x01</w:delText>
              </w:r>
            </w:del>
          </w:p>
        </w:tc>
        <w:tc>
          <w:tcPr>
            <w:tcW w:w="1900" w:type="dxa"/>
          </w:tcPr>
          <w:p w14:paraId="105BE628" w14:textId="7A665584" w:rsidR="00CE5B73" w:rsidDel="00EA59D6" w:rsidRDefault="00CE5B73" w:rsidP="00CE5B73">
            <w:pPr>
              <w:pStyle w:val="NormalIndent"/>
              <w:ind w:left="0"/>
              <w:jc w:val="center"/>
              <w:rPr>
                <w:del w:id="2167" w:author="ADASE Richard R" w:date="2018-03-30T12:40:00Z"/>
              </w:rPr>
            </w:pPr>
            <w:del w:id="2168" w:author="ADASE Richard R" w:date="2018-03-30T12:40:00Z">
              <w:r w:rsidDel="00EA59D6">
                <w:delText>Blue</w:delText>
              </w:r>
            </w:del>
          </w:p>
        </w:tc>
        <w:tc>
          <w:tcPr>
            <w:tcW w:w="354" w:type="dxa"/>
            <w:shd w:val="clear" w:color="auto" w:fill="auto"/>
          </w:tcPr>
          <w:p w14:paraId="76C43E2F" w14:textId="42EBA63C" w:rsidR="00CE5B73" w:rsidDel="00EA59D6" w:rsidRDefault="00CE5B73" w:rsidP="001C2559">
            <w:pPr>
              <w:pStyle w:val="NormalIndent"/>
              <w:ind w:left="0"/>
              <w:rPr>
                <w:del w:id="2169" w:author="ADASE Richard R" w:date="2018-03-30T12:40:00Z"/>
              </w:rPr>
            </w:pPr>
          </w:p>
        </w:tc>
        <w:tc>
          <w:tcPr>
            <w:tcW w:w="1682" w:type="dxa"/>
          </w:tcPr>
          <w:p w14:paraId="1B36E84E" w14:textId="0CDCC38C" w:rsidR="00CE5B73" w:rsidDel="00EA59D6" w:rsidRDefault="00CE5B73" w:rsidP="00CE5B73">
            <w:pPr>
              <w:pStyle w:val="NormalIndent"/>
              <w:ind w:left="0"/>
              <w:jc w:val="center"/>
              <w:rPr>
                <w:del w:id="2170" w:author="ADASE Richard R" w:date="2018-03-30T12:40:00Z"/>
              </w:rPr>
            </w:pPr>
            <w:del w:id="2171" w:author="ADASE Richard R" w:date="2018-03-30T12:40:00Z">
              <w:r w:rsidDel="00EA59D6">
                <w:delText>x07</w:delText>
              </w:r>
            </w:del>
          </w:p>
        </w:tc>
        <w:tc>
          <w:tcPr>
            <w:tcW w:w="1980" w:type="dxa"/>
          </w:tcPr>
          <w:p w14:paraId="2DC57937" w14:textId="0C46917A" w:rsidR="00CE5B73" w:rsidDel="00EA59D6" w:rsidRDefault="00CE5B73" w:rsidP="00CE5B73">
            <w:pPr>
              <w:pStyle w:val="NormalIndent"/>
              <w:ind w:left="0"/>
              <w:jc w:val="center"/>
              <w:rPr>
                <w:del w:id="2172" w:author="ADASE Richard R" w:date="2018-03-30T12:40:00Z"/>
              </w:rPr>
            </w:pPr>
            <w:del w:id="2173" w:author="ADASE Richard R" w:date="2018-03-30T12:40:00Z">
              <w:r w:rsidDel="00EA59D6">
                <w:delText>Light Blue</w:delText>
              </w:r>
            </w:del>
          </w:p>
        </w:tc>
      </w:tr>
      <w:tr w:rsidR="00CE5B73" w:rsidDel="00EA59D6" w14:paraId="60945B16" w14:textId="1662B569" w:rsidTr="00CE5B73">
        <w:trPr>
          <w:jc w:val="center"/>
          <w:del w:id="2174" w:author="ADASE Richard R" w:date="2018-03-30T12:40:00Z"/>
        </w:trPr>
        <w:tc>
          <w:tcPr>
            <w:tcW w:w="1570" w:type="dxa"/>
          </w:tcPr>
          <w:p w14:paraId="04DA0024" w14:textId="7B5CBDAE" w:rsidR="00CE5B73" w:rsidDel="00EA59D6" w:rsidRDefault="00CE5B73" w:rsidP="00AF0F03">
            <w:pPr>
              <w:pStyle w:val="NormalIndent"/>
              <w:ind w:left="0"/>
              <w:jc w:val="center"/>
              <w:rPr>
                <w:del w:id="2175" w:author="ADASE Richard R" w:date="2018-03-30T12:40:00Z"/>
              </w:rPr>
            </w:pPr>
            <w:del w:id="2176" w:author="ADASE Richard R" w:date="2018-03-30T12:40:00Z">
              <w:r w:rsidDel="00EA59D6">
                <w:delText>x02</w:delText>
              </w:r>
            </w:del>
          </w:p>
        </w:tc>
        <w:tc>
          <w:tcPr>
            <w:tcW w:w="1900" w:type="dxa"/>
          </w:tcPr>
          <w:p w14:paraId="3A4412DC" w14:textId="2FE5C721" w:rsidR="00CE5B73" w:rsidDel="00EA59D6" w:rsidRDefault="00CE5B73" w:rsidP="00CE5B73">
            <w:pPr>
              <w:pStyle w:val="NormalIndent"/>
              <w:ind w:left="0"/>
              <w:jc w:val="center"/>
              <w:rPr>
                <w:del w:id="2177" w:author="ADASE Richard R" w:date="2018-03-30T12:40:00Z"/>
              </w:rPr>
            </w:pPr>
            <w:del w:id="2178" w:author="ADASE Richard R" w:date="2018-03-30T12:40:00Z">
              <w:r w:rsidDel="00EA59D6">
                <w:delText>Green</w:delText>
              </w:r>
            </w:del>
          </w:p>
        </w:tc>
        <w:tc>
          <w:tcPr>
            <w:tcW w:w="354" w:type="dxa"/>
            <w:shd w:val="clear" w:color="auto" w:fill="auto"/>
          </w:tcPr>
          <w:p w14:paraId="4B63EA6D" w14:textId="1D150DD7" w:rsidR="00CE5B73" w:rsidDel="00EA59D6" w:rsidRDefault="00CE5B73" w:rsidP="001C2559">
            <w:pPr>
              <w:pStyle w:val="NormalIndent"/>
              <w:ind w:left="0"/>
              <w:rPr>
                <w:del w:id="2179" w:author="ADASE Richard R" w:date="2018-03-30T12:40:00Z"/>
              </w:rPr>
            </w:pPr>
          </w:p>
        </w:tc>
        <w:tc>
          <w:tcPr>
            <w:tcW w:w="1682" w:type="dxa"/>
          </w:tcPr>
          <w:p w14:paraId="111B3C5E" w14:textId="4BC0A435" w:rsidR="00CE5B73" w:rsidDel="00EA59D6" w:rsidRDefault="00CE5B73" w:rsidP="00CE5B73">
            <w:pPr>
              <w:pStyle w:val="NormalIndent"/>
              <w:ind w:left="0"/>
              <w:jc w:val="center"/>
              <w:rPr>
                <w:del w:id="2180" w:author="ADASE Richard R" w:date="2018-03-30T12:40:00Z"/>
              </w:rPr>
            </w:pPr>
            <w:del w:id="2181" w:author="ADASE Richard R" w:date="2018-03-30T12:40:00Z">
              <w:r w:rsidDel="00EA59D6">
                <w:delText>x08</w:delText>
              </w:r>
            </w:del>
          </w:p>
        </w:tc>
        <w:tc>
          <w:tcPr>
            <w:tcW w:w="1980" w:type="dxa"/>
          </w:tcPr>
          <w:p w14:paraId="1039D8A9" w14:textId="38685A73" w:rsidR="00CE5B73" w:rsidDel="00EA59D6" w:rsidRDefault="00CE5B73" w:rsidP="00CE5B73">
            <w:pPr>
              <w:pStyle w:val="NormalIndent"/>
              <w:ind w:left="0"/>
              <w:jc w:val="center"/>
              <w:rPr>
                <w:del w:id="2182" w:author="ADASE Richard R" w:date="2018-03-30T12:40:00Z"/>
              </w:rPr>
            </w:pPr>
            <w:del w:id="2183" w:author="ADASE Richard R" w:date="2018-03-30T12:40:00Z">
              <w:r w:rsidDel="00EA59D6">
                <w:delText>Light Green</w:delText>
              </w:r>
            </w:del>
          </w:p>
        </w:tc>
      </w:tr>
      <w:tr w:rsidR="00CE5B73" w:rsidDel="00EA59D6" w14:paraId="48CD8C95" w14:textId="660C8137" w:rsidTr="00CE5B73">
        <w:trPr>
          <w:jc w:val="center"/>
          <w:del w:id="2184" w:author="ADASE Richard R" w:date="2018-03-30T12:40:00Z"/>
        </w:trPr>
        <w:tc>
          <w:tcPr>
            <w:tcW w:w="1570" w:type="dxa"/>
          </w:tcPr>
          <w:p w14:paraId="36773AAD" w14:textId="63D6497F" w:rsidR="00CE5B73" w:rsidDel="00EA59D6" w:rsidRDefault="00CE5B73" w:rsidP="00AF0F03">
            <w:pPr>
              <w:pStyle w:val="NormalIndent"/>
              <w:ind w:left="0"/>
              <w:jc w:val="center"/>
              <w:rPr>
                <w:del w:id="2185" w:author="ADASE Richard R" w:date="2018-03-30T12:40:00Z"/>
              </w:rPr>
            </w:pPr>
            <w:del w:id="2186" w:author="ADASE Richard R" w:date="2018-03-30T12:40:00Z">
              <w:r w:rsidDel="00EA59D6">
                <w:delText>x03</w:delText>
              </w:r>
            </w:del>
          </w:p>
        </w:tc>
        <w:tc>
          <w:tcPr>
            <w:tcW w:w="1900" w:type="dxa"/>
          </w:tcPr>
          <w:p w14:paraId="1712D6F7" w14:textId="2ECE6A80" w:rsidR="00CE5B73" w:rsidDel="00EA59D6" w:rsidRDefault="00CE5B73" w:rsidP="00CE5B73">
            <w:pPr>
              <w:pStyle w:val="NormalIndent"/>
              <w:ind w:left="0"/>
              <w:jc w:val="center"/>
              <w:rPr>
                <w:del w:id="2187" w:author="ADASE Richard R" w:date="2018-03-30T12:40:00Z"/>
              </w:rPr>
            </w:pPr>
            <w:del w:id="2188" w:author="ADASE Richard R" w:date="2018-03-30T12:40:00Z">
              <w:r w:rsidDel="00EA59D6">
                <w:delText>Red</w:delText>
              </w:r>
            </w:del>
          </w:p>
        </w:tc>
        <w:tc>
          <w:tcPr>
            <w:tcW w:w="354" w:type="dxa"/>
            <w:shd w:val="clear" w:color="auto" w:fill="auto"/>
          </w:tcPr>
          <w:p w14:paraId="55F1BB55" w14:textId="3FD8706A" w:rsidR="00CE5B73" w:rsidDel="00EA59D6" w:rsidRDefault="00CE5B73" w:rsidP="001C2559">
            <w:pPr>
              <w:pStyle w:val="NormalIndent"/>
              <w:ind w:left="0"/>
              <w:rPr>
                <w:del w:id="2189" w:author="ADASE Richard R" w:date="2018-03-30T12:40:00Z"/>
              </w:rPr>
            </w:pPr>
          </w:p>
        </w:tc>
        <w:tc>
          <w:tcPr>
            <w:tcW w:w="1682" w:type="dxa"/>
          </w:tcPr>
          <w:p w14:paraId="3BF0C676" w14:textId="6D5D6A06" w:rsidR="00CE5B73" w:rsidDel="00EA59D6" w:rsidRDefault="00CE5B73" w:rsidP="00CE5B73">
            <w:pPr>
              <w:pStyle w:val="NormalIndent"/>
              <w:ind w:left="0"/>
              <w:jc w:val="center"/>
              <w:rPr>
                <w:del w:id="2190" w:author="ADASE Richard R" w:date="2018-03-30T12:40:00Z"/>
              </w:rPr>
            </w:pPr>
            <w:del w:id="2191" w:author="ADASE Richard R" w:date="2018-03-30T12:40:00Z">
              <w:r w:rsidDel="00EA59D6">
                <w:delText>x09</w:delText>
              </w:r>
            </w:del>
          </w:p>
        </w:tc>
        <w:tc>
          <w:tcPr>
            <w:tcW w:w="1980" w:type="dxa"/>
          </w:tcPr>
          <w:p w14:paraId="3754BC38" w14:textId="33B94804" w:rsidR="00CE5B73" w:rsidDel="00EA59D6" w:rsidRDefault="00CE5B73" w:rsidP="00CE5B73">
            <w:pPr>
              <w:pStyle w:val="NormalIndent"/>
              <w:ind w:left="0"/>
              <w:jc w:val="center"/>
              <w:rPr>
                <w:del w:id="2192" w:author="ADASE Richard R" w:date="2018-03-30T12:40:00Z"/>
              </w:rPr>
            </w:pPr>
            <w:del w:id="2193" w:author="ADASE Richard R" w:date="2018-03-30T12:40:00Z">
              <w:r w:rsidDel="00EA59D6">
                <w:delText>Pink</w:delText>
              </w:r>
            </w:del>
          </w:p>
        </w:tc>
      </w:tr>
      <w:tr w:rsidR="00CE5B73" w:rsidDel="00EA59D6" w14:paraId="6172ACE6" w14:textId="02FCECD3" w:rsidTr="00CE5B73">
        <w:trPr>
          <w:jc w:val="center"/>
          <w:del w:id="2194" w:author="ADASE Richard R" w:date="2018-03-30T12:40:00Z"/>
        </w:trPr>
        <w:tc>
          <w:tcPr>
            <w:tcW w:w="1570" w:type="dxa"/>
          </w:tcPr>
          <w:p w14:paraId="10971B94" w14:textId="08C60AED" w:rsidR="00CE5B73" w:rsidDel="00EA59D6" w:rsidRDefault="00CE5B73" w:rsidP="00AF0F03">
            <w:pPr>
              <w:pStyle w:val="NormalIndent"/>
              <w:ind w:left="0"/>
              <w:jc w:val="center"/>
              <w:rPr>
                <w:del w:id="2195" w:author="ADASE Richard R" w:date="2018-03-30T12:40:00Z"/>
              </w:rPr>
            </w:pPr>
            <w:del w:id="2196" w:author="ADASE Richard R" w:date="2018-03-30T12:40:00Z">
              <w:r w:rsidDel="00EA59D6">
                <w:delText>x04</w:delText>
              </w:r>
            </w:del>
          </w:p>
        </w:tc>
        <w:tc>
          <w:tcPr>
            <w:tcW w:w="1900" w:type="dxa"/>
          </w:tcPr>
          <w:p w14:paraId="1009C261" w14:textId="309DE7D0" w:rsidR="00CE5B73" w:rsidDel="00EA59D6" w:rsidRDefault="00CE5B73" w:rsidP="00CE5B73">
            <w:pPr>
              <w:pStyle w:val="NormalIndent"/>
              <w:ind w:left="0"/>
              <w:jc w:val="center"/>
              <w:rPr>
                <w:del w:id="2197" w:author="ADASE Richard R" w:date="2018-03-30T12:40:00Z"/>
              </w:rPr>
            </w:pPr>
            <w:del w:id="2198" w:author="ADASE Richard R" w:date="2018-03-30T12:40:00Z">
              <w:r w:rsidDel="00EA59D6">
                <w:delText>Magenta</w:delText>
              </w:r>
            </w:del>
          </w:p>
        </w:tc>
        <w:tc>
          <w:tcPr>
            <w:tcW w:w="354" w:type="dxa"/>
            <w:shd w:val="clear" w:color="auto" w:fill="auto"/>
          </w:tcPr>
          <w:p w14:paraId="368FD5A5" w14:textId="34D2D581" w:rsidR="00CE5B73" w:rsidDel="00EA59D6" w:rsidRDefault="00CE5B73" w:rsidP="001C2559">
            <w:pPr>
              <w:pStyle w:val="NormalIndent"/>
              <w:ind w:left="0"/>
              <w:rPr>
                <w:del w:id="2199" w:author="ADASE Richard R" w:date="2018-03-30T12:40:00Z"/>
              </w:rPr>
            </w:pPr>
          </w:p>
        </w:tc>
        <w:tc>
          <w:tcPr>
            <w:tcW w:w="1682" w:type="dxa"/>
          </w:tcPr>
          <w:p w14:paraId="081381AA" w14:textId="17557F85" w:rsidR="00CE5B73" w:rsidDel="00EA59D6" w:rsidRDefault="00CE5B73" w:rsidP="00CE5B73">
            <w:pPr>
              <w:pStyle w:val="NormalIndent"/>
              <w:ind w:left="0"/>
              <w:jc w:val="center"/>
              <w:rPr>
                <w:del w:id="2200" w:author="ADASE Richard R" w:date="2018-03-30T12:40:00Z"/>
              </w:rPr>
            </w:pPr>
            <w:del w:id="2201" w:author="ADASE Richard R" w:date="2018-03-30T12:40:00Z">
              <w:r w:rsidDel="00EA59D6">
                <w:delText>x10</w:delText>
              </w:r>
            </w:del>
          </w:p>
        </w:tc>
        <w:tc>
          <w:tcPr>
            <w:tcW w:w="1980" w:type="dxa"/>
          </w:tcPr>
          <w:p w14:paraId="5B1F9818" w14:textId="4609D9FF" w:rsidR="00CE5B73" w:rsidDel="00EA59D6" w:rsidRDefault="00CE5B73" w:rsidP="00CE5B73">
            <w:pPr>
              <w:pStyle w:val="NormalIndent"/>
              <w:ind w:left="0"/>
              <w:jc w:val="center"/>
              <w:rPr>
                <w:del w:id="2202" w:author="ADASE Richard R" w:date="2018-03-30T12:40:00Z"/>
              </w:rPr>
            </w:pPr>
            <w:del w:id="2203" w:author="ADASE Richard R" w:date="2018-03-30T12:40:00Z">
              <w:r w:rsidDel="00EA59D6">
                <w:delText>Purple</w:delText>
              </w:r>
            </w:del>
          </w:p>
        </w:tc>
      </w:tr>
      <w:tr w:rsidR="00CE5B73" w:rsidDel="00EA59D6" w14:paraId="58F1BA9C" w14:textId="73D04E8B" w:rsidTr="00CE5B73">
        <w:trPr>
          <w:jc w:val="center"/>
          <w:del w:id="2204" w:author="ADASE Richard R" w:date="2018-03-30T12:40:00Z"/>
        </w:trPr>
        <w:tc>
          <w:tcPr>
            <w:tcW w:w="1570" w:type="dxa"/>
          </w:tcPr>
          <w:p w14:paraId="075FCD19" w14:textId="3C15FE52" w:rsidR="00CE5B73" w:rsidDel="00EA59D6" w:rsidRDefault="00CE5B73" w:rsidP="00AF0F03">
            <w:pPr>
              <w:pStyle w:val="NormalIndent"/>
              <w:ind w:left="0"/>
              <w:jc w:val="center"/>
              <w:rPr>
                <w:del w:id="2205" w:author="ADASE Richard R" w:date="2018-03-30T12:40:00Z"/>
              </w:rPr>
            </w:pPr>
            <w:del w:id="2206" w:author="ADASE Richard R" w:date="2018-03-30T12:40:00Z">
              <w:r w:rsidDel="00EA59D6">
                <w:delText>x05</w:delText>
              </w:r>
            </w:del>
          </w:p>
        </w:tc>
        <w:tc>
          <w:tcPr>
            <w:tcW w:w="1900" w:type="dxa"/>
          </w:tcPr>
          <w:p w14:paraId="014BEDE2" w14:textId="32CA54F4" w:rsidR="00CE5B73" w:rsidDel="00EA59D6" w:rsidRDefault="00CE5B73" w:rsidP="00CE5B73">
            <w:pPr>
              <w:pStyle w:val="NormalIndent"/>
              <w:ind w:left="0"/>
              <w:jc w:val="center"/>
              <w:rPr>
                <w:del w:id="2207" w:author="ADASE Richard R" w:date="2018-03-30T12:40:00Z"/>
              </w:rPr>
            </w:pPr>
            <w:del w:id="2208" w:author="ADASE Richard R" w:date="2018-03-30T12:40:00Z">
              <w:r w:rsidDel="00EA59D6">
                <w:delText>Orange</w:delText>
              </w:r>
            </w:del>
          </w:p>
        </w:tc>
        <w:tc>
          <w:tcPr>
            <w:tcW w:w="354" w:type="dxa"/>
            <w:shd w:val="clear" w:color="auto" w:fill="auto"/>
          </w:tcPr>
          <w:p w14:paraId="7E5F47FD" w14:textId="1729D1DC" w:rsidR="00CE5B73" w:rsidDel="00EA59D6" w:rsidRDefault="00CE5B73" w:rsidP="001C2559">
            <w:pPr>
              <w:pStyle w:val="NormalIndent"/>
              <w:ind w:left="0"/>
              <w:rPr>
                <w:del w:id="2209" w:author="ADASE Richard R" w:date="2018-03-30T12:40:00Z"/>
              </w:rPr>
            </w:pPr>
          </w:p>
        </w:tc>
        <w:tc>
          <w:tcPr>
            <w:tcW w:w="1682" w:type="dxa"/>
          </w:tcPr>
          <w:p w14:paraId="1FF5C88C" w14:textId="3A64A7C2" w:rsidR="00CE5B73" w:rsidDel="00EA59D6" w:rsidRDefault="00CE5B73" w:rsidP="00CE5B73">
            <w:pPr>
              <w:pStyle w:val="NormalIndent"/>
              <w:ind w:left="0"/>
              <w:jc w:val="center"/>
              <w:rPr>
                <w:del w:id="2210" w:author="ADASE Richard R" w:date="2018-03-30T12:40:00Z"/>
              </w:rPr>
            </w:pPr>
            <w:del w:id="2211" w:author="ADASE Richard R" w:date="2018-03-30T12:40:00Z">
              <w:r w:rsidDel="00EA59D6">
                <w:delText>x11</w:delText>
              </w:r>
            </w:del>
          </w:p>
        </w:tc>
        <w:tc>
          <w:tcPr>
            <w:tcW w:w="1980" w:type="dxa"/>
          </w:tcPr>
          <w:p w14:paraId="284D3EC7" w14:textId="42849837" w:rsidR="00CE5B73" w:rsidDel="00EA59D6" w:rsidRDefault="00CE5B73" w:rsidP="00CE5B73">
            <w:pPr>
              <w:pStyle w:val="NormalIndent"/>
              <w:ind w:left="0"/>
              <w:jc w:val="center"/>
              <w:rPr>
                <w:del w:id="2212" w:author="ADASE Richard R" w:date="2018-03-30T12:40:00Z"/>
              </w:rPr>
            </w:pPr>
            <w:del w:id="2213" w:author="ADASE Richard R" w:date="2018-03-30T12:40:00Z">
              <w:r w:rsidDel="00EA59D6">
                <w:delText>Light Orange</w:delText>
              </w:r>
            </w:del>
          </w:p>
        </w:tc>
      </w:tr>
      <w:tr w:rsidR="00CE5B73" w:rsidDel="00EA59D6" w14:paraId="2BA80819" w14:textId="665F887F" w:rsidTr="00CE5B73">
        <w:trPr>
          <w:jc w:val="center"/>
          <w:del w:id="2214" w:author="ADASE Richard R" w:date="2018-03-30T12:40:00Z"/>
        </w:trPr>
        <w:tc>
          <w:tcPr>
            <w:tcW w:w="1570" w:type="dxa"/>
          </w:tcPr>
          <w:p w14:paraId="4C90E5C3" w14:textId="19621F2A" w:rsidR="00CE5B73" w:rsidDel="00EA59D6" w:rsidRDefault="00CE5B73" w:rsidP="00AF0F03">
            <w:pPr>
              <w:pStyle w:val="NormalIndent"/>
              <w:ind w:left="0"/>
              <w:jc w:val="center"/>
              <w:rPr>
                <w:del w:id="2215" w:author="ADASE Richard R" w:date="2018-03-30T12:40:00Z"/>
              </w:rPr>
            </w:pPr>
            <w:del w:id="2216" w:author="ADASE Richard R" w:date="2018-03-30T12:40:00Z">
              <w:r w:rsidDel="00EA59D6">
                <w:delText>x06</w:delText>
              </w:r>
            </w:del>
          </w:p>
        </w:tc>
        <w:tc>
          <w:tcPr>
            <w:tcW w:w="1900" w:type="dxa"/>
          </w:tcPr>
          <w:p w14:paraId="6DCB4F24" w14:textId="64523AB0" w:rsidR="00CE5B73" w:rsidDel="00EA59D6" w:rsidRDefault="00CE5B73" w:rsidP="00CE5B73">
            <w:pPr>
              <w:pStyle w:val="NormalIndent"/>
              <w:ind w:left="0"/>
              <w:jc w:val="center"/>
              <w:rPr>
                <w:del w:id="2217" w:author="ADASE Richard R" w:date="2018-03-30T12:40:00Z"/>
              </w:rPr>
            </w:pPr>
            <w:del w:id="2218" w:author="ADASE Richard R" w:date="2018-03-30T12:40:00Z">
              <w:r w:rsidDel="00EA59D6">
                <w:delText>Medium Gray</w:delText>
              </w:r>
            </w:del>
          </w:p>
        </w:tc>
        <w:tc>
          <w:tcPr>
            <w:tcW w:w="354" w:type="dxa"/>
            <w:shd w:val="clear" w:color="auto" w:fill="auto"/>
          </w:tcPr>
          <w:p w14:paraId="12F09D72" w14:textId="41A26720" w:rsidR="00CE5B73" w:rsidDel="00EA59D6" w:rsidRDefault="00CE5B73" w:rsidP="001C2559">
            <w:pPr>
              <w:pStyle w:val="NormalIndent"/>
              <w:ind w:left="0"/>
              <w:rPr>
                <w:del w:id="2219" w:author="ADASE Richard R" w:date="2018-03-30T12:40:00Z"/>
              </w:rPr>
            </w:pPr>
          </w:p>
        </w:tc>
        <w:tc>
          <w:tcPr>
            <w:tcW w:w="1682" w:type="dxa"/>
          </w:tcPr>
          <w:p w14:paraId="3E1ECCA2" w14:textId="0E5B13C4" w:rsidR="00CE5B73" w:rsidDel="00EA59D6" w:rsidRDefault="00CE5B73" w:rsidP="00CE5B73">
            <w:pPr>
              <w:pStyle w:val="NormalIndent"/>
              <w:ind w:left="0"/>
              <w:jc w:val="center"/>
              <w:rPr>
                <w:del w:id="2220" w:author="ADASE Richard R" w:date="2018-03-30T12:40:00Z"/>
              </w:rPr>
            </w:pPr>
            <w:del w:id="2221" w:author="ADASE Richard R" w:date="2018-03-30T12:40:00Z">
              <w:r w:rsidDel="00EA59D6">
                <w:delText>x12</w:delText>
              </w:r>
            </w:del>
          </w:p>
        </w:tc>
        <w:tc>
          <w:tcPr>
            <w:tcW w:w="1980" w:type="dxa"/>
          </w:tcPr>
          <w:p w14:paraId="3A5E2CDB" w14:textId="5711F136" w:rsidR="00CE5B73" w:rsidDel="00EA59D6" w:rsidRDefault="00CE5B73" w:rsidP="00CE5B73">
            <w:pPr>
              <w:pStyle w:val="NormalIndent"/>
              <w:ind w:left="0"/>
              <w:jc w:val="center"/>
              <w:rPr>
                <w:del w:id="2222" w:author="ADASE Richard R" w:date="2018-03-30T12:40:00Z"/>
              </w:rPr>
            </w:pPr>
            <w:del w:id="2223" w:author="ADASE Richard R" w:date="2018-03-30T12:40:00Z">
              <w:r w:rsidDel="00EA59D6">
                <w:delText>Tan</w:delText>
              </w:r>
            </w:del>
          </w:p>
        </w:tc>
      </w:tr>
    </w:tbl>
    <w:p w14:paraId="7D4604AC" w14:textId="7A044ED8" w:rsidR="001C2559" w:rsidDel="00EA59D6" w:rsidRDefault="001C2559" w:rsidP="001C2559">
      <w:pPr>
        <w:pStyle w:val="NormalIndent"/>
        <w:rPr>
          <w:del w:id="2224" w:author="ADASE Richard R" w:date="2018-03-30T12:40:00Z"/>
        </w:rPr>
      </w:pPr>
    </w:p>
    <w:p w14:paraId="46486E31" w14:textId="3EDB2CBA" w:rsidR="001C2559" w:rsidRDefault="001C2559" w:rsidP="001C2559">
      <w:pPr>
        <w:pStyle w:val="NormalIndent"/>
        <w:rPr>
          <w:ins w:id="2225" w:author="ADASE Richard R" w:date="2018-03-30T12:40:00Z"/>
        </w:rPr>
      </w:pPr>
      <w:r>
        <w:t xml:space="preserve">Note that </w:t>
      </w:r>
      <w:del w:id="2226" w:author="Adase, Richard R" w:date="2017-05-09T20:12:00Z">
        <w:r w:rsidDel="00DE43FB">
          <w:delText>network grids</w:delText>
        </w:r>
      </w:del>
      <w:ins w:id="2227" w:author="Adase, Richard R" w:date="2017-05-09T20:12:00Z">
        <w:r w:rsidR="00DE43FB">
          <w:t>the</w:t>
        </w:r>
      </w:ins>
      <w:r>
        <w:t xml:space="preserve"> 300 and 400 </w:t>
      </w:r>
      <w:ins w:id="2228" w:author="Adase, Richard R" w:date="2017-05-09T20:12:00Z">
        <w:r w:rsidR="00DE43FB">
          <w:t xml:space="preserve">networks </w:t>
        </w:r>
      </w:ins>
      <w:r>
        <w:t xml:space="preserve">are not in use at the time of writing, but they are included in the legend definition for future expansion.  Also note that if the </w:t>
      </w:r>
      <w:del w:id="2229" w:author="Adase, Richard R" w:date="2017-05-09T20:12:00Z">
        <w:r w:rsidDel="00DE43FB">
          <w:delText xml:space="preserve">grid </w:delText>
        </w:r>
      </w:del>
      <w:ins w:id="2230" w:author="Adase, Richard R" w:date="2017-05-09T20:12:00Z">
        <w:r w:rsidR="00DE43FB">
          <w:t xml:space="preserve">network </w:t>
        </w:r>
      </w:ins>
      <w:r>
        <w:t xml:space="preserve">designation scheme should change in the </w:t>
      </w:r>
      <w:proofErr w:type="gramStart"/>
      <w:r>
        <w:t>future,</w:t>
      </w:r>
      <w:proofErr w:type="gramEnd"/>
      <w:r>
        <w:t xml:space="preserve"> this legend will need to be adjusted accordingly.</w:t>
      </w:r>
    </w:p>
    <w:p w14:paraId="794FAFF0" w14:textId="5CAFA5BF" w:rsidR="00EA59D6" w:rsidRPr="00EA59D6" w:rsidRDefault="00EA59D6" w:rsidP="001C2559">
      <w:pPr>
        <w:pStyle w:val="NormalIndent"/>
        <w:rPr>
          <w:ins w:id="2231" w:author="Adase, Richard R" w:date="2017-05-09T20:14:00Z"/>
        </w:rPr>
      </w:pPr>
      <w:ins w:id="2232" w:author="ADASE Richard R" w:date="2018-03-30T12:40:00Z">
        <w:r>
          <w:t xml:space="preserve">For further detail, refer to the </w:t>
        </w:r>
        <w:r>
          <w:rPr>
            <w:i/>
          </w:rPr>
          <w:t>DFS Legends</w:t>
        </w:r>
        <w:r>
          <w:t xml:space="preserve"> spreadsheet, on the </w:t>
        </w:r>
        <w:commentRangeStart w:id="2233"/>
        <w:r>
          <w:t>Color Table tab</w:t>
        </w:r>
      </w:ins>
      <w:commentRangeEnd w:id="2233"/>
      <w:ins w:id="2234" w:author="ADASE Richard R" w:date="2018-03-30T12:41:00Z">
        <w:r>
          <w:rPr>
            <w:rStyle w:val="CommentReference"/>
          </w:rPr>
          <w:commentReference w:id="2233"/>
        </w:r>
      </w:ins>
      <w:ins w:id="2235" w:author="ADASE Richard R" w:date="2018-03-30T12:40:00Z">
        <w:r>
          <w:t>.</w:t>
        </w:r>
      </w:ins>
    </w:p>
    <w:p w14:paraId="6C09A5F5" w14:textId="5C8DDCB7" w:rsidR="003E2C54" w:rsidDel="00EA59D6" w:rsidRDefault="003E2C54" w:rsidP="001C2559">
      <w:pPr>
        <w:pStyle w:val="NormalIndent"/>
        <w:rPr>
          <w:ins w:id="2236" w:author="Adase, Richard R" w:date="2017-05-09T20:14:00Z"/>
          <w:del w:id="2237" w:author="ADASE Richard R" w:date="2018-03-30T12:40:00Z"/>
        </w:rPr>
      </w:pPr>
      <w:ins w:id="2238" w:author="Adase, Richard R" w:date="2017-05-09T20:14:00Z">
        <w:del w:id="2239" w:author="ADASE Richard R" w:date="2018-03-30T12:40:00Z">
          <w:r w:rsidDel="00EA59D6">
            <w:delText>Secondary Conductors are colorized as follows:</w:delText>
          </w:r>
        </w:del>
      </w:ins>
    </w:p>
    <w:tbl>
      <w:tblPr>
        <w:tblStyle w:val="TableINGRRows"/>
        <w:tblW w:w="5849" w:type="dxa"/>
        <w:jc w:val="center"/>
        <w:tblLook w:val="04A0" w:firstRow="1" w:lastRow="0" w:firstColumn="1" w:lastColumn="0" w:noHBand="0" w:noVBand="1"/>
      </w:tblPr>
      <w:tblGrid>
        <w:gridCol w:w="1050"/>
        <w:gridCol w:w="1372"/>
        <w:gridCol w:w="3427"/>
      </w:tblGrid>
      <w:tr w:rsidR="003E2C54" w:rsidDel="00EA59D6" w14:paraId="12F95811" w14:textId="3E909345" w:rsidTr="003E2C54">
        <w:trPr>
          <w:cnfStyle w:val="100000000000" w:firstRow="1" w:lastRow="0" w:firstColumn="0" w:lastColumn="0" w:oddVBand="0" w:evenVBand="0" w:oddHBand="0" w:evenHBand="0" w:firstRowFirstColumn="0" w:firstRowLastColumn="0" w:lastRowFirstColumn="0" w:lastRowLastColumn="0"/>
          <w:jc w:val="center"/>
          <w:ins w:id="2240" w:author="Adase, Richard R" w:date="2017-05-09T20:14:00Z"/>
          <w:del w:id="2241" w:author="ADASE Richard R" w:date="2018-03-30T12:40:00Z"/>
        </w:trPr>
        <w:tc>
          <w:tcPr>
            <w:tcW w:w="1050" w:type="dxa"/>
          </w:tcPr>
          <w:p w14:paraId="5A92E5D6" w14:textId="49593B9C" w:rsidR="003E2C54" w:rsidDel="00EA59D6" w:rsidRDefault="003E2C54" w:rsidP="00B77E19">
            <w:pPr>
              <w:pStyle w:val="NormalIndent"/>
              <w:ind w:left="0"/>
              <w:rPr>
                <w:ins w:id="2242" w:author="Adase, Richard R" w:date="2017-05-09T20:14:00Z"/>
                <w:del w:id="2243" w:author="ADASE Richard R" w:date="2018-03-30T12:40:00Z"/>
              </w:rPr>
            </w:pPr>
            <w:ins w:id="2244" w:author="Adase, Richard R" w:date="2017-05-09T20:14:00Z">
              <w:del w:id="2245" w:author="ADASE Richard R" w:date="2018-03-30T12:40:00Z">
                <w:r w:rsidDel="00EA59D6">
                  <w:delText>Voltage</w:delText>
                </w:r>
              </w:del>
            </w:ins>
          </w:p>
        </w:tc>
        <w:tc>
          <w:tcPr>
            <w:tcW w:w="1372" w:type="dxa"/>
          </w:tcPr>
          <w:p w14:paraId="5F5E4C45" w14:textId="564CE3B3" w:rsidR="003E2C54" w:rsidDel="00EA59D6" w:rsidRDefault="003E2C54" w:rsidP="00B77E19">
            <w:pPr>
              <w:pStyle w:val="NormalIndent"/>
              <w:ind w:left="0"/>
              <w:rPr>
                <w:ins w:id="2246" w:author="Adase, Richard R" w:date="2017-05-09T20:15:00Z"/>
                <w:del w:id="2247" w:author="ADASE Richard R" w:date="2018-03-30T12:40:00Z"/>
              </w:rPr>
            </w:pPr>
            <w:ins w:id="2248" w:author="Adase, Richard R" w:date="2017-05-09T20:16:00Z">
              <w:del w:id="2249" w:author="ADASE Richard R" w:date="2018-03-30T12:40:00Z">
                <w:r w:rsidDel="00EA59D6">
                  <w:delText>Network ID</w:delText>
                </w:r>
              </w:del>
            </w:ins>
          </w:p>
        </w:tc>
        <w:tc>
          <w:tcPr>
            <w:tcW w:w="3427" w:type="dxa"/>
          </w:tcPr>
          <w:p w14:paraId="50882B7E" w14:textId="5EC8206B" w:rsidR="003E2C54" w:rsidDel="00EA59D6" w:rsidRDefault="003E2C54" w:rsidP="00B77E19">
            <w:pPr>
              <w:pStyle w:val="NormalIndent"/>
              <w:ind w:left="0"/>
              <w:rPr>
                <w:ins w:id="2250" w:author="Adase, Richard R" w:date="2017-05-09T20:14:00Z"/>
                <w:del w:id="2251" w:author="ADASE Richard R" w:date="2018-03-30T12:40:00Z"/>
              </w:rPr>
            </w:pPr>
            <w:ins w:id="2252" w:author="Adase, Richard R" w:date="2017-05-09T20:14:00Z">
              <w:del w:id="2253" w:author="ADASE Richard R" w:date="2018-03-30T12:40:00Z">
                <w:r w:rsidDel="00EA59D6">
                  <w:delText>Color</w:delText>
                </w:r>
              </w:del>
            </w:ins>
          </w:p>
        </w:tc>
      </w:tr>
      <w:tr w:rsidR="003E2C54" w:rsidDel="00EA59D6" w14:paraId="06CFBB37" w14:textId="3F52A172" w:rsidTr="003E2C54">
        <w:trPr>
          <w:jc w:val="center"/>
          <w:ins w:id="2254" w:author="Adase, Richard R" w:date="2017-05-09T20:16:00Z"/>
          <w:del w:id="2255" w:author="ADASE Richard R" w:date="2018-03-30T12:40:00Z"/>
        </w:trPr>
        <w:tc>
          <w:tcPr>
            <w:tcW w:w="1050" w:type="dxa"/>
          </w:tcPr>
          <w:p w14:paraId="0C7DAF44" w14:textId="6C5EF59B" w:rsidR="003E2C54" w:rsidDel="00EA59D6" w:rsidRDefault="003E2C54" w:rsidP="00B77E19">
            <w:pPr>
              <w:pStyle w:val="NormalIndent"/>
              <w:ind w:left="0"/>
              <w:jc w:val="center"/>
              <w:rPr>
                <w:ins w:id="2256" w:author="Adase, Richard R" w:date="2017-05-09T20:16:00Z"/>
                <w:del w:id="2257" w:author="ADASE Richard R" w:date="2018-03-30T12:40:00Z"/>
              </w:rPr>
            </w:pPr>
            <w:ins w:id="2258" w:author="Adase, Richard R" w:date="2017-05-09T20:17:00Z">
              <w:del w:id="2259" w:author="ADASE Richard R" w:date="2018-03-30T12:40:00Z">
                <w:r w:rsidDel="00EA59D6">
                  <w:delText>216V</w:delText>
                </w:r>
              </w:del>
            </w:ins>
          </w:p>
        </w:tc>
        <w:tc>
          <w:tcPr>
            <w:tcW w:w="1372" w:type="dxa"/>
          </w:tcPr>
          <w:p w14:paraId="4CB97BD3" w14:textId="772141B0" w:rsidR="003E2C54" w:rsidDel="00EA59D6" w:rsidRDefault="003E2C54" w:rsidP="00B77E19">
            <w:pPr>
              <w:pStyle w:val="NormalIndent"/>
              <w:ind w:left="0"/>
              <w:jc w:val="center"/>
              <w:rPr>
                <w:ins w:id="2260" w:author="Adase, Richard R" w:date="2017-05-09T20:16:00Z"/>
                <w:del w:id="2261" w:author="ADASE Richard R" w:date="2018-03-30T12:40:00Z"/>
              </w:rPr>
            </w:pPr>
            <w:ins w:id="2262" w:author="Adase, Richard R" w:date="2017-05-09T20:17:00Z">
              <w:del w:id="2263" w:author="ADASE Richard R" w:date="2018-03-30T12:40:00Z">
                <w:r w:rsidDel="00EA59D6">
                  <w:delText>300</w:delText>
                </w:r>
              </w:del>
            </w:ins>
          </w:p>
        </w:tc>
        <w:tc>
          <w:tcPr>
            <w:tcW w:w="3427" w:type="dxa"/>
          </w:tcPr>
          <w:p w14:paraId="02D0295E" w14:textId="64F5A89E" w:rsidR="003E2C54" w:rsidDel="00EA59D6" w:rsidRDefault="003E2C54" w:rsidP="00B77E19">
            <w:pPr>
              <w:pStyle w:val="NormalIndent"/>
              <w:ind w:left="0"/>
              <w:jc w:val="center"/>
              <w:rPr>
                <w:ins w:id="2264" w:author="Adase, Richard R" w:date="2017-05-09T20:16:00Z"/>
                <w:del w:id="2265" w:author="ADASE Richard R" w:date="2018-03-30T12:40:00Z"/>
              </w:rPr>
            </w:pPr>
            <w:ins w:id="2266" w:author="Adase, Richard R" w:date="2017-05-09T20:18:00Z">
              <w:del w:id="2267" w:author="ADASE Richard R" w:date="2018-03-30T12:40:00Z">
                <w:r w:rsidDel="00EA59D6">
                  <w:delText>Blue</w:delText>
                </w:r>
              </w:del>
            </w:ins>
          </w:p>
        </w:tc>
      </w:tr>
      <w:tr w:rsidR="003E2C54" w:rsidDel="00EA59D6" w14:paraId="58F37D2B" w14:textId="2F82DEBE" w:rsidTr="003E2C54">
        <w:trPr>
          <w:jc w:val="center"/>
          <w:ins w:id="2268" w:author="Adase, Richard R" w:date="2017-05-09T20:17:00Z"/>
          <w:del w:id="2269" w:author="ADASE Richard R" w:date="2018-03-30T12:40:00Z"/>
        </w:trPr>
        <w:tc>
          <w:tcPr>
            <w:tcW w:w="1050" w:type="dxa"/>
          </w:tcPr>
          <w:p w14:paraId="36631368" w14:textId="60086967" w:rsidR="003E2C54" w:rsidDel="00EA59D6" w:rsidRDefault="003E2C54" w:rsidP="00B77E19">
            <w:pPr>
              <w:pStyle w:val="NormalIndent"/>
              <w:ind w:left="0"/>
              <w:jc w:val="center"/>
              <w:rPr>
                <w:ins w:id="2270" w:author="Adase, Richard R" w:date="2017-05-09T20:17:00Z"/>
                <w:del w:id="2271" w:author="ADASE Richard R" w:date="2018-03-30T12:40:00Z"/>
              </w:rPr>
            </w:pPr>
            <w:ins w:id="2272" w:author="Adase, Richard R" w:date="2017-05-09T20:17:00Z">
              <w:del w:id="2273" w:author="ADASE Richard R" w:date="2018-03-30T12:40:00Z">
                <w:r w:rsidDel="00EA59D6">
                  <w:delText>216V</w:delText>
                </w:r>
              </w:del>
            </w:ins>
          </w:p>
        </w:tc>
        <w:tc>
          <w:tcPr>
            <w:tcW w:w="1372" w:type="dxa"/>
          </w:tcPr>
          <w:p w14:paraId="11EC5BCB" w14:textId="3DC09033" w:rsidR="003E2C54" w:rsidDel="00EA59D6" w:rsidRDefault="003E2C54" w:rsidP="00B77E19">
            <w:pPr>
              <w:pStyle w:val="NormalIndent"/>
              <w:ind w:left="0"/>
              <w:jc w:val="center"/>
              <w:rPr>
                <w:ins w:id="2274" w:author="Adase, Richard R" w:date="2017-05-09T20:17:00Z"/>
                <w:del w:id="2275" w:author="ADASE Richard R" w:date="2018-03-30T12:40:00Z"/>
              </w:rPr>
            </w:pPr>
            <w:ins w:id="2276" w:author="Adase, Richard R" w:date="2017-05-09T20:17:00Z">
              <w:del w:id="2277" w:author="ADASE Richard R" w:date="2018-03-30T12:40:00Z">
                <w:r w:rsidDel="00EA59D6">
                  <w:delText>400</w:delText>
                </w:r>
              </w:del>
            </w:ins>
          </w:p>
        </w:tc>
        <w:tc>
          <w:tcPr>
            <w:tcW w:w="3427" w:type="dxa"/>
          </w:tcPr>
          <w:p w14:paraId="338A3A83" w14:textId="1329392B" w:rsidR="003E2C54" w:rsidDel="00EA59D6" w:rsidRDefault="003E2C54" w:rsidP="00B77E19">
            <w:pPr>
              <w:pStyle w:val="NormalIndent"/>
              <w:ind w:left="0"/>
              <w:jc w:val="center"/>
              <w:rPr>
                <w:ins w:id="2278" w:author="Adase, Richard R" w:date="2017-05-09T20:17:00Z"/>
                <w:del w:id="2279" w:author="ADASE Richard R" w:date="2018-03-30T12:40:00Z"/>
              </w:rPr>
            </w:pPr>
            <w:ins w:id="2280" w:author="Adase, Richard R" w:date="2017-05-09T20:18:00Z">
              <w:del w:id="2281" w:author="ADASE Richard R" w:date="2018-03-30T12:40:00Z">
                <w:r w:rsidDel="00EA59D6">
                  <w:delText>Green</w:delText>
                </w:r>
              </w:del>
            </w:ins>
          </w:p>
        </w:tc>
      </w:tr>
      <w:tr w:rsidR="003E2C54" w:rsidDel="00EA59D6" w14:paraId="537B786E" w14:textId="106C6E5A" w:rsidTr="003E2C54">
        <w:trPr>
          <w:jc w:val="center"/>
          <w:ins w:id="2282" w:author="Adase, Richard R" w:date="2017-05-09T20:17:00Z"/>
          <w:del w:id="2283" w:author="ADASE Richard R" w:date="2018-03-30T12:40:00Z"/>
        </w:trPr>
        <w:tc>
          <w:tcPr>
            <w:tcW w:w="1050" w:type="dxa"/>
          </w:tcPr>
          <w:p w14:paraId="1015C2B3" w14:textId="4AA7FABC" w:rsidR="003E2C54" w:rsidDel="00EA59D6" w:rsidRDefault="003E2C54" w:rsidP="00B77E19">
            <w:pPr>
              <w:pStyle w:val="NormalIndent"/>
              <w:ind w:left="0"/>
              <w:jc w:val="center"/>
              <w:rPr>
                <w:ins w:id="2284" w:author="Adase, Richard R" w:date="2017-05-09T20:17:00Z"/>
                <w:del w:id="2285" w:author="ADASE Richard R" w:date="2018-03-30T12:40:00Z"/>
              </w:rPr>
            </w:pPr>
            <w:ins w:id="2286" w:author="Adase, Richard R" w:date="2017-05-09T20:17:00Z">
              <w:del w:id="2287" w:author="ADASE Richard R" w:date="2018-03-30T12:40:00Z">
                <w:r w:rsidDel="00EA59D6">
                  <w:delText>216V</w:delText>
                </w:r>
              </w:del>
            </w:ins>
          </w:p>
        </w:tc>
        <w:tc>
          <w:tcPr>
            <w:tcW w:w="1372" w:type="dxa"/>
          </w:tcPr>
          <w:p w14:paraId="2DDB0BF8" w14:textId="294AE4BA" w:rsidR="003E2C54" w:rsidDel="00EA59D6" w:rsidRDefault="003E2C54" w:rsidP="00B77E19">
            <w:pPr>
              <w:pStyle w:val="NormalIndent"/>
              <w:ind w:left="0"/>
              <w:jc w:val="center"/>
              <w:rPr>
                <w:ins w:id="2288" w:author="Adase, Richard R" w:date="2017-05-09T20:17:00Z"/>
                <w:del w:id="2289" w:author="ADASE Richard R" w:date="2018-03-30T12:40:00Z"/>
              </w:rPr>
            </w:pPr>
            <w:ins w:id="2290" w:author="Adase, Richard R" w:date="2017-05-09T20:17:00Z">
              <w:del w:id="2291" w:author="ADASE Richard R" w:date="2018-03-30T12:40:00Z">
                <w:r w:rsidDel="00EA59D6">
                  <w:delText>500</w:delText>
                </w:r>
              </w:del>
            </w:ins>
          </w:p>
        </w:tc>
        <w:tc>
          <w:tcPr>
            <w:tcW w:w="3427" w:type="dxa"/>
          </w:tcPr>
          <w:p w14:paraId="4766F2C0" w14:textId="527C94FC" w:rsidR="003E2C54" w:rsidDel="00EA59D6" w:rsidRDefault="003E2C54" w:rsidP="00B77E19">
            <w:pPr>
              <w:pStyle w:val="NormalIndent"/>
              <w:ind w:left="0"/>
              <w:jc w:val="center"/>
              <w:rPr>
                <w:ins w:id="2292" w:author="Adase, Richard R" w:date="2017-05-09T20:17:00Z"/>
                <w:del w:id="2293" w:author="ADASE Richard R" w:date="2018-03-30T12:40:00Z"/>
              </w:rPr>
            </w:pPr>
            <w:ins w:id="2294" w:author="Adase, Richard R" w:date="2017-05-09T20:18:00Z">
              <w:del w:id="2295" w:author="ADASE Richard R" w:date="2018-03-30T12:40:00Z">
                <w:r w:rsidDel="00EA59D6">
                  <w:delText>Red</w:delText>
                </w:r>
              </w:del>
            </w:ins>
          </w:p>
        </w:tc>
      </w:tr>
      <w:tr w:rsidR="003E2C54" w:rsidDel="00EA59D6" w14:paraId="350ABC7A" w14:textId="6A9C0878" w:rsidTr="003E2C54">
        <w:trPr>
          <w:jc w:val="center"/>
          <w:ins w:id="2296" w:author="Adase, Richard R" w:date="2017-05-09T20:17:00Z"/>
          <w:del w:id="2297" w:author="ADASE Richard R" w:date="2018-03-30T12:40:00Z"/>
        </w:trPr>
        <w:tc>
          <w:tcPr>
            <w:tcW w:w="1050" w:type="dxa"/>
          </w:tcPr>
          <w:p w14:paraId="42C7F525" w14:textId="2AD22E44" w:rsidR="003E2C54" w:rsidDel="00EA59D6" w:rsidRDefault="003E2C54" w:rsidP="00B77E19">
            <w:pPr>
              <w:pStyle w:val="NormalIndent"/>
              <w:ind w:left="0"/>
              <w:jc w:val="center"/>
              <w:rPr>
                <w:ins w:id="2298" w:author="Adase, Richard R" w:date="2017-05-09T20:17:00Z"/>
                <w:del w:id="2299" w:author="ADASE Richard R" w:date="2018-03-30T12:40:00Z"/>
              </w:rPr>
            </w:pPr>
            <w:ins w:id="2300" w:author="Adase, Richard R" w:date="2017-05-09T20:17:00Z">
              <w:del w:id="2301" w:author="ADASE Richard R" w:date="2018-03-30T12:40:00Z">
                <w:r w:rsidDel="00EA59D6">
                  <w:delText>216V</w:delText>
                </w:r>
              </w:del>
            </w:ins>
          </w:p>
        </w:tc>
        <w:tc>
          <w:tcPr>
            <w:tcW w:w="1372" w:type="dxa"/>
          </w:tcPr>
          <w:p w14:paraId="0C145679" w14:textId="5C45A9B0" w:rsidR="003E2C54" w:rsidDel="00EA59D6" w:rsidRDefault="003E2C54" w:rsidP="00B77E19">
            <w:pPr>
              <w:pStyle w:val="NormalIndent"/>
              <w:ind w:left="0"/>
              <w:jc w:val="center"/>
              <w:rPr>
                <w:ins w:id="2302" w:author="Adase, Richard R" w:date="2017-05-09T20:17:00Z"/>
                <w:del w:id="2303" w:author="ADASE Richard R" w:date="2018-03-30T12:40:00Z"/>
              </w:rPr>
            </w:pPr>
            <w:ins w:id="2304" w:author="Adase, Richard R" w:date="2017-05-09T20:17:00Z">
              <w:del w:id="2305" w:author="ADASE Richard R" w:date="2018-03-30T12:40:00Z">
                <w:r w:rsidDel="00EA59D6">
                  <w:delText>600</w:delText>
                </w:r>
              </w:del>
            </w:ins>
          </w:p>
        </w:tc>
        <w:tc>
          <w:tcPr>
            <w:tcW w:w="3427" w:type="dxa"/>
          </w:tcPr>
          <w:p w14:paraId="0346251F" w14:textId="4490305C" w:rsidR="003E2C54" w:rsidDel="00EA59D6" w:rsidRDefault="003E2C54" w:rsidP="00B77E19">
            <w:pPr>
              <w:pStyle w:val="NormalIndent"/>
              <w:ind w:left="0"/>
              <w:jc w:val="center"/>
              <w:rPr>
                <w:ins w:id="2306" w:author="Adase, Richard R" w:date="2017-05-09T20:17:00Z"/>
                <w:del w:id="2307" w:author="ADASE Richard R" w:date="2018-03-30T12:40:00Z"/>
              </w:rPr>
            </w:pPr>
            <w:ins w:id="2308" w:author="Adase, Richard R" w:date="2017-05-09T20:18:00Z">
              <w:del w:id="2309" w:author="ADASE Richard R" w:date="2018-03-30T12:40:00Z">
                <w:r w:rsidDel="00EA59D6">
                  <w:delText>Magenta</w:delText>
                </w:r>
              </w:del>
            </w:ins>
          </w:p>
        </w:tc>
      </w:tr>
      <w:tr w:rsidR="003E2C54" w:rsidDel="00EA59D6" w14:paraId="007B6D6A" w14:textId="7D4CA543" w:rsidTr="003E2C54">
        <w:trPr>
          <w:jc w:val="center"/>
          <w:ins w:id="2310" w:author="Adase, Richard R" w:date="2017-05-09T20:17:00Z"/>
          <w:del w:id="2311" w:author="ADASE Richard R" w:date="2018-03-30T12:40:00Z"/>
        </w:trPr>
        <w:tc>
          <w:tcPr>
            <w:tcW w:w="1050" w:type="dxa"/>
          </w:tcPr>
          <w:p w14:paraId="681D2BEF" w14:textId="7EFDD5A2" w:rsidR="003E2C54" w:rsidDel="00EA59D6" w:rsidRDefault="003E2C54" w:rsidP="00B77E19">
            <w:pPr>
              <w:pStyle w:val="NormalIndent"/>
              <w:ind w:left="0"/>
              <w:jc w:val="center"/>
              <w:rPr>
                <w:ins w:id="2312" w:author="Adase, Richard R" w:date="2017-05-09T20:17:00Z"/>
                <w:del w:id="2313" w:author="ADASE Richard R" w:date="2018-03-30T12:40:00Z"/>
              </w:rPr>
            </w:pPr>
            <w:ins w:id="2314" w:author="Adase, Richard R" w:date="2017-05-09T20:17:00Z">
              <w:del w:id="2315" w:author="ADASE Richard R" w:date="2018-03-30T12:40:00Z">
                <w:r w:rsidDel="00EA59D6">
                  <w:delText>216V</w:delText>
                </w:r>
              </w:del>
            </w:ins>
          </w:p>
        </w:tc>
        <w:tc>
          <w:tcPr>
            <w:tcW w:w="1372" w:type="dxa"/>
          </w:tcPr>
          <w:p w14:paraId="422B63AA" w14:textId="6AF99339" w:rsidR="003E2C54" w:rsidDel="00EA59D6" w:rsidRDefault="003E2C54" w:rsidP="00B77E19">
            <w:pPr>
              <w:pStyle w:val="NormalIndent"/>
              <w:ind w:left="0"/>
              <w:jc w:val="center"/>
              <w:rPr>
                <w:ins w:id="2316" w:author="Adase, Richard R" w:date="2017-05-09T20:17:00Z"/>
                <w:del w:id="2317" w:author="ADASE Richard R" w:date="2018-03-30T12:40:00Z"/>
              </w:rPr>
            </w:pPr>
            <w:ins w:id="2318" w:author="Adase, Richard R" w:date="2017-05-09T20:17:00Z">
              <w:del w:id="2319" w:author="ADASE Richard R" w:date="2018-03-30T12:40:00Z">
                <w:r w:rsidDel="00EA59D6">
                  <w:delText>700</w:delText>
                </w:r>
              </w:del>
            </w:ins>
          </w:p>
        </w:tc>
        <w:tc>
          <w:tcPr>
            <w:tcW w:w="3427" w:type="dxa"/>
          </w:tcPr>
          <w:p w14:paraId="159B438E" w14:textId="0CE9B836" w:rsidR="003E2C54" w:rsidDel="00EA59D6" w:rsidRDefault="003E2C54" w:rsidP="00B77E19">
            <w:pPr>
              <w:pStyle w:val="NormalIndent"/>
              <w:ind w:left="0"/>
              <w:jc w:val="center"/>
              <w:rPr>
                <w:ins w:id="2320" w:author="Adase, Richard R" w:date="2017-05-09T20:17:00Z"/>
                <w:del w:id="2321" w:author="ADASE Richard R" w:date="2018-03-30T12:40:00Z"/>
              </w:rPr>
            </w:pPr>
            <w:ins w:id="2322" w:author="Adase, Richard R" w:date="2017-05-09T20:18:00Z">
              <w:del w:id="2323" w:author="ADASE Richard R" w:date="2018-03-30T12:40:00Z">
                <w:r w:rsidDel="00EA59D6">
                  <w:delText>Orange</w:delText>
                </w:r>
              </w:del>
            </w:ins>
          </w:p>
        </w:tc>
      </w:tr>
      <w:tr w:rsidR="003E2C54" w:rsidDel="00EA59D6" w14:paraId="62130B97" w14:textId="500122CC" w:rsidTr="003E2C54">
        <w:trPr>
          <w:jc w:val="center"/>
          <w:ins w:id="2324" w:author="Adase, Richard R" w:date="2017-05-09T20:17:00Z"/>
          <w:del w:id="2325" w:author="ADASE Richard R" w:date="2018-03-30T12:40:00Z"/>
        </w:trPr>
        <w:tc>
          <w:tcPr>
            <w:tcW w:w="1050" w:type="dxa"/>
          </w:tcPr>
          <w:p w14:paraId="1A213248" w14:textId="006CFDA5" w:rsidR="003E2C54" w:rsidDel="00EA59D6" w:rsidRDefault="003E2C54" w:rsidP="00B77E19">
            <w:pPr>
              <w:pStyle w:val="NormalIndent"/>
              <w:ind w:left="0"/>
              <w:jc w:val="center"/>
              <w:rPr>
                <w:ins w:id="2326" w:author="Adase, Richard R" w:date="2017-05-09T20:17:00Z"/>
                <w:del w:id="2327" w:author="ADASE Richard R" w:date="2018-03-30T12:40:00Z"/>
              </w:rPr>
            </w:pPr>
            <w:ins w:id="2328" w:author="Adase, Richard R" w:date="2017-05-09T20:17:00Z">
              <w:del w:id="2329" w:author="ADASE Richard R" w:date="2018-03-30T12:40:00Z">
                <w:r w:rsidDel="00EA59D6">
                  <w:delText>216V</w:delText>
                </w:r>
              </w:del>
            </w:ins>
          </w:p>
        </w:tc>
        <w:tc>
          <w:tcPr>
            <w:tcW w:w="1372" w:type="dxa"/>
          </w:tcPr>
          <w:p w14:paraId="0692C589" w14:textId="704B519E" w:rsidR="003E2C54" w:rsidDel="00EA59D6" w:rsidRDefault="003E2C54" w:rsidP="00B77E19">
            <w:pPr>
              <w:pStyle w:val="NormalIndent"/>
              <w:ind w:left="0"/>
              <w:jc w:val="center"/>
              <w:rPr>
                <w:ins w:id="2330" w:author="Adase, Richard R" w:date="2017-05-09T20:17:00Z"/>
                <w:del w:id="2331" w:author="ADASE Richard R" w:date="2018-03-30T12:40:00Z"/>
              </w:rPr>
            </w:pPr>
            <w:ins w:id="2332" w:author="Adase, Richard R" w:date="2017-05-09T20:17:00Z">
              <w:del w:id="2333" w:author="ADASE Richard R" w:date="2018-03-30T12:40:00Z">
                <w:r w:rsidDel="00EA59D6">
                  <w:delText>800</w:delText>
                </w:r>
              </w:del>
            </w:ins>
          </w:p>
        </w:tc>
        <w:tc>
          <w:tcPr>
            <w:tcW w:w="3427" w:type="dxa"/>
          </w:tcPr>
          <w:p w14:paraId="47B0BB6C" w14:textId="1F02F86D" w:rsidR="003E2C54" w:rsidDel="00EA59D6" w:rsidRDefault="003E2C54" w:rsidP="00B77E19">
            <w:pPr>
              <w:pStyle w:val="NormalIndent"/>
              <w:ind w:left="0"/>
              <w:jc w:val="center"/>
              <w:rPr>
                <w:ins w:id="2334" w:author="Adase, Richard R" w:date="2017-05-09T20:17:00Z"/>
                <w:del w:id="2335" w:author="ADASE Richard R" w:date="2018-03-30T12:40:00Z"/>
              </w:rPr>
            </w:pPr>
            <w:ins w:id="2336" w:author="Adase, Richard R" w:date="2017-05-09T20:18:00Z">
              <w:del w:id="2337" w:author="ADASE Richard R" w:date="2018-03-30T12:40:00Z">
                <w:r w:rsidDel="00EA59D6">
                  <w:delText>Medium Gray</w:delText>
                </w:r>
              </w:del>
            </w:ins>
          </w:p>
        </w:tc>
      </w:tr>
      <w:tr w:rsidR="003E2C54" w:rsidDel="00EA59D6" w14:paraId="27D1CAF0" w14:textId="11CE6A51" w:rsidTr="003E2C54">
        <w:trPr>
          <w:jc w:val="center"/>
          <w:ins w:id="2338" w:author="Adase, Richard R" w:date="2017-05-09T20:17:00Z"/>
          <w:del w:id="2339" w:author="ADASE Richard R" w:date="2018-03-30T12:40:00Z"/>
        </w:trPr>
        <w:tc>
          <w:tcPr>
            <w:tcW w:w="1050" w:type="dxa"/>
          </w:tcPr>
          <w:p w14:paraId="0FB090ED" w14:textId="56A0C499" w:rsidR="003E2C54" w:rsidDel="00EA59D6" w:rsidRDefault="003E2C54" w:rsidP="00B77E19">
            <w:pPr>
              <w:pStyle w:val="NormalIndent"/>
              <w:ind w:left="0"/>
              <w:jc w:val="center"/>
              <w:rPr>
                <w:ins w:id="2340" w:author="Adase, Richard R" w:date="2017-05-09T20:17:00Z"/>
                <w:del w:id="2341" w:author="ADASE Richard R" w:date="2018-03-30T12:40:00Z"/>
              </w:rPr>
            </w:pPr>
            <w:ins w:id="2342" w:author="Adase, Richard R" w:date="2017-05-09T20:17:00Z">
              <w:del w:id="2343" w:author="ADASE Richard R" w:date="2018-03-30T12:40:00Z">
                <w:r w:rsidDel="00EA59D6">
                  <w:delText>216V</w:delText>
                </w:r>
              </w:del>
            </w:ins>
          </w:p>
        </w:tc>
        <w:tc>
          <w:tcPr>
            <w:tcW w:w="1372" w:type="dxa"/>
          </w:tcPr>
          <w:p w14:paraId="03B48B40" w14:textId="70A30F46" w:rsidR="003E2C54" w:rsidDel="00EA59D6" w:rsidRDefault="003E2C54" w:rsidP="00B77E19">
            <w:pPr>
              <w:pStyle w:val="NormalIndent"/>
              <w:ind w:left="0"/>
              <w:jc w:val="center"/>
              <w:rPr>
                <w:ins w:id="2344" w:author="Adase, Richard R" w:date="2017-05-09T20:17:00Z"/>
                <w:del w:id="2345" w:author="ADASE Richard R" w:date="2018-03-30T12:40:00Z"/>
              </w:rPr>
            </w:pPr>
            <w:ins w:id="2346" w:author="Adase, Richard R" w:date="2017-05-09T20:17:00Z">
              <w:del w:id="2347" w:author="ADASE Richard R" w:date="2018-03-30T12:40:00Z">
                <w:r w:rsidDel="00EA59D6">
                  <w:delText>900</w:delText>
                </w:r>
              </w:del>
            </w:ins>
          </w:p>
        </w:tc>
        <w:tc>
          <w:tcPr>
            <w:tcW w:w="3427" w:type="dxa"/>
          </w:tcPr>
          <w:p w14:paraId="404EBDBD" w14:textId="71E24DC5" w:rsidR="003E2C54" w:rsidDel="00EA59D6" w:rsidRDefault="003E2C54" w:rsidP="00B77E19">
            <w:pPr>
              <w:pStyle w:val="NormalIndent"/>
              <w:ind w:left="0"/>
              <w:jc w:val="center"/>
              <w:rPr>
                <w:ins w:id="2348" w:author="Adase, Richard R" w:date="2017-05-09T20:17:00Z"/>
                <w:del w:id="2349" w:author="ADASE Richard R" w:date="2018-03-30T12:40:00Z"/>
              </w:rPr>
            </w:pPr>
            <w:ins w:id="2350" w:author="Adase, Richard R" w:date="2017-05-09T20:18:00Z">
              <w:del w:id="2351" w:author="ADASE Richard R" w:date="2018-03-30T12:40:00Z">
                <w:r w:rsidDel="00EA59D6">
                  <w:delText>Light Blue</w:delText>
                </w:r>
              </w:del>
            </w:ins>
          </w:p>
        </w:tc>
      </w:tr>
      <w:tr w:rsidR="003E2C54" w:rsidDel="00EA59D6" w14:paraId="21FDD783" w14:textId="05BA52AB" w:rsidTr="003E2C54">
        <w:trPr>
          <w:jc w:val="center"/>
          <w:ins w:id="2352" w:author="Adase, Richard R" w:date="2017-05-09T20:17:00Z"/>
          <w:del w:id="2353" w:author="ADASE Richard R" w:date="2018-03-30T12:40:00Z"/>
        </w:trPr>
        <w:tc>
          <w:tcPr>
            <w:tcW w:w="1050" w:type="dxa"/>
          </w:tcPr>
          <w:p w14:paraId="7AF851A0" w14:textId="36D160B2" w:rsidR="003E2C54" w:rsidDel="00EA59D6" w:rsidRDefault="003E2C54" w:rsidP="00B77E19">
            <w:pPr>
              <w:pStyle w:val="NormalIndent"/>
              <w:ind w:left="0"/>
              <w:jc w:val="center"/>
              <w:rPr>
                <w:ins w:id="2354" w:author="Adase, Richard R" w:date="2017-05-09T20:17:00Z"/>
                <w:del w:id="2355" w:author="ADASE Richard R" w:date="2018-03-30T12:40:00Z"/>
              </w:rPr>
            </w:pPr>
            <w:ins w:id="2356" w:author="Adase, Richard R" w:date="2017-05-09T20:17:00Z">
              <w:del w:id="2357" w:author="ADASE Richard R" w:date="2018-03-30T12:40:00Z">
                <w:r w:rsidDel="00EA59D6">
                  <w:delText>216V</w:delText>
                </w:r>
              </w:del>
            </w:ins>
          </w:p>
        </w:tc>
        <w:tc>
          <w:tcPr>
            <w:tcW w:w="1372" w:type="dxa"/>
          </w:tcPr>
          <w:p w14:paraId="236068D4" w14:textId="19775A25" w:rsidR="003E2C54" w:rsidDel="00EA59D6" w:rsidRDefault="003E2C54" w:rsidP="00B77E19">
            <w:pPr>
              <w:pStyle w:val="NormalIndent"/>
              <w:ind w:left="0"/>
              <w:jc w:val="center"/>
              <w:rPr>
                <w:ins w:id="2358" w:author="Adase, Richard R" w:date="2017-05-09T20:17:00Z"/>
                <w:del w:id="2359" w:author="ADASE Richard R" w:date="2018-03-30T12:40:00Z"/>
              </w:rPr>
            </w:pPr>
            <w:ins w:id="2360" w:author="Adase, Richard R" w:date="2017-05-09T20:17:00Z">
              <w:del w:id="2361" w:author="ADASE Richard R" w:date="2018-03-30T12:40:00Z">
                <w:r w:rsidDel="00EA59D6">
                  <w:delText>1000</w:delText>
                </w:r>
              </w:del>
            </w:ins>
          </w:p>
        </w:tc>
        <w:tc>
          <w:tcPr>
            <w:tcW w:w="3427" w:type="dxa"/>
          </w:tcPr>
          <w:p w14:paraId="44A250AD" w14:textId="671E0533" w:rsidR="003E2C54" w:rsidDel="00EA59D6" w:rsidRDefault="003E2C54" w:rsidP="00B77E19">
            <w:pPr>
              <w:pStyle w:val="NormalIndent"/>
              <w:ind w:left="0"/>
              <w:jc w:val="center"/>
              <w:rPr>
                <w:ins w:id="2362" w:author="Adase, Richard R" w:date="2017-05-09T20:17:00Z"/>
                <w:del w:id="2363" w:author="ADASE Richard R" w:date="2018-03-30T12:40:00Z"/>
              </w:rPr>
            </w:pPr>
            <w:ins w:id="2364" w:author="Adase, Richard R" w:date="2017-05-09T20:18:00Z">
              <w:del w:id="2365" w:author="ADASE Richard R" w:date="2018-03-30T12:40:00Z">
                <w:r w:rsidDel="00EA59D6">
                  <w:delText>Light Green</w:delText>
                </w:r>
              </w:del>
            </w:ins>
          </w:p>
        </w:tc>
      </w:tr>
      <w:tr w:rsidR="003E2C54" w:rsidDel="00EA59D6" w14:paraId="78DAA571" w14:textId="3E97F6E9" w:rsidTr="003E2C54">
        <w:trPr>
          <w:jc w:val="center"/>
          <w:ins w:id="2366" w:author="Adase, Richard R" w:date="2017-05-09T20:17:00Z"/>
          <w:del w:id="2367" w:author="ADASE Richard R" w:date="2018-03-30T12:40:00Z"/>
        </w:trPr>
        <w:tc>
          <w:tcPr>
            <w:tcW w:w="1050" w:type="dxa"/>
          </w:tcPr>
          <w:p w14:paraId="22418E30" w14:textId="58021521" w:rsidR="003E2C54" w:rsidDel="00EA59D6" w:rsidRDefault="003E2C54" w:rsidP="00B77E19">
            <w:pPr>
              <w:pStyle w:val="NormalIndent"/>
              <w:ind w:left="0"/>
              <w:jc w:val="center"/>
              <w:rPr>
                <w:ins w:id="2368" w:author="Adase, Richard R" w:date="2017-05-09T20:17:00Z"/>
                <w:del w:id="2369" w:author="ADASE Richard R" w:date="2018-03-30T12:40:00Z"/>
              </w:rPr>
            </w:pPr>
            <w:ins w:id="2370" w:author="Adase, Richard R" w:date="2017-05-09T20:17:00Z">
              <w:del w:id="2371" w:author="ADASE Richard R" w:date="2018-03-30T12:40:00Z">
                <w:r w:rsidDel="00EA59D6">
                  <w:delText>216V</w:delText>
                </w:r>
              </w:del>
            </w:ins>
          </w:p>
        </w:tc>
        <w:tc>
          <w:tcPr>
            <w:tcW w:w="1372" w:type="dxa"/>
          </w:tcPr>
          <w:p w14:paraId="47F899DC" w14:textId="62F176DE" w:rsidR="003E2C54" w:rsidDel="00EA59D6" w:rsidRDefault="003E2C54" w:rsidP="00B77E19">
            <w:pPr>
              <w:pStyle w:val="NormalIndent"/>
              <w:ind w:left="0"/>
              <w:jc w:val="center"/>
              <w:rPr>
                <w:ins w:id="2372" w:author="Adase, Richard R" w:date="2017-05-09T20:17:00Z"/>
                <w:del w:id="2373" w:author="ADASE Richard R" w:date="2018-03-30T12:40:00Z"/>
              </w:rPr>
            </w:pPr>
            <w:ins w:id="2374" w:author="Adase, Richard R" w:date="2017-05-09T20:17:00Z">
              <w:del w:id="2375" w:author="ADASE Richard R" w:date="2018-03-30T12:40:00Z">
                <w:r w:rsidDel="00EA59D6">
                  <w:delText>1100</w:delText>
                </w:r>
              </w:del>
            </w:ins>
          </w:p>
        </w:tc>
        <w:tc>
          <w:tcPr>
            <w:tcW w:w="3427" w:type="dxa"/>
          </w:tcPr>
          <w:p w14:paraId="27335F45" w14:textId="51C2F0AD" w:rsidR="003E2C54" w:rsidDel="00EA59D6" w:rsidRDefault="003E2C54" w:rsidP="00B77E19">
            <w:pPr>
              <w:pStyle w:val="NormalIndent"/>
              <w:ind w:left="0"/>
              <w:jc w:val="center"/>
              <w:rPr>
                <w:ins w:id="2376" w:author="Adase, Richard R" w:date="2017-05-09T20:17:00Z"/>
                <w:del w:id="2377" w:author="ADASE Richard R" w:date="2018-03-30T12:40:00Z"/>
              </w:rPr>
            </w:pPr>
            <w:ins w:id="2378" w:author="Adase, Richard R" w:date="2017-05-09T20:18:00Z">
              <w:del w:id="2379" w:author="ADASE Richard R" w:date="2018-03-30T12:40:00Z">
                <w:r w:rsidDel="00EA59D6">
                  <w:delText>Pink</w:delText>
                </w:r>
              </w:del>
            </w:ins>
          </w:p>
        </w:tc>
      </w:tr>
      <w:tr w:rsidR="003E2C54" w:rsidDel="00EA59D6" w14:paraId="694A72A6" w14:textId="1E0A3E89" w:rsidTr="003E2C54">
        <w:trPr>
          <w:jc w:val="center"/>
          <w:ins w:id="2380" w:author="Adase, Richard R" w:date="2017-05-09T20:17:00Z"/>
          <w:del w:id="2381" w:author="ADASE Richard R" w:date="2018-03-30T12:40:00Z"/>
        </w:trPr>
        <w:tc>
          <w:tcPr>
            <w:tcW w:w="1050" w:type="dxa"/>
          </w:tcPr>
          <w:p w14:paraId="7709D5E9" w14:textId="66E82F38" w:rsidR="003E2C54" w:rsidDel="00EA59D6" w:rsidRDefault="003E2C54" w:rsidP="00B77E19">
            <w:pPr>
              <w:pStyle w:val="NormalIndent"/>
              <w:ind w:left="0"/>
              <w:jc w:val="center"/>
              <w:rPr>
                <w:ins w:id="2382" w:author="Adase, Richard R" w:date="2017-05-09T20:17:00Z"/>
                <w:del w:id="2383" w:author="ADASE Richard R" w:date="2018-03-30T12:40:00Z"/>
              </w:rPr>
            </w:pPr>
            <w:ins w:id="2384" w:author="Adase, Richard R" w:date="2017-05-09T20:17:00Z">
              <w:del w:id="2385" w:author="ADASE Richard R" w:date="2018-03-30T12:40:00Z">
                <w:r w:rsidDel="00EA59D6">
                  <w:delText>216V</w:delText>
                </w:r>
              </w:del>
            </w:ins>
          </w:p>
        </w:tc>
        <w:tc>
          <w:tcPr>
            <w:tcW w:w="1372" w:type="dxa"/>
          </w:tcPr>
          <w:p w14:paraId="4F604135" w14:textId="74686ABB" w:rsidR="003E2C54" w:rsidDel="00EA59D6" w:rsidRDefault="003E2C54" w:rsidP="00B77E19">
            <w:pPr>
              <w:pStyle w:val="NormalIndent"/>
              <w:ind w:left="0"/>
              <w:jc w:val="center"/>
              <w:rPr>
                <w:ins w:id="2386" w:author="Adase, Richard R" w:date="2017-05-09T20:17:00Z"/>
                <w:del w:id="2387" w:author="ADASE Richard R" w:date="2018-03-30T12:40:00Z"/>
              </w:rPr>
            </w:pPr>
            <w:ins w:id="2388" w:author="Adase, Richard R" w:date="2017-05-09T20:17:00Z">
              <w:del w:id="2389" w:author="ADASE Richard R" w:date="2018-03-30T12:40:00Z">
                <w:r w:rsidDel="00EA59D6">
                  <w:delText>1200</w:delText>
                </w:r>
              </w:del>
            </w:ins>
          </w:p>
        </w:tc>
        <w:tc>
          <w:tcPr>
            <w:tcW w:w="3427" w:type="dxa"/>
          </w:tcPr>
          <w:p w14:paraId="3AB267F2" w14:textId="20880A92" w:rsidR="003E2C54" w:rsidDel="00EA59D6" w:rsidRDefault="003E2C54" w:rsidP="00B77E19">
            <w:pPr>
              <w:pStyle w:val="NormalIndent"/>
              <w:ind w:left="0"/>
              <w:jc w:val="center"/>
              <w:rPr>
                <w:ins w:id="2390" w:author="Adase, Richard R" w:date="2017-05-09T20:17:00Z"/>
                <w:del w:id="2391" w:author="ADASE Richard R" w:date="2018-03-30T12:40:00Z"/>
              </w:rPr>
            </w:pPr>
            <w:ins w:id="2392" w:author="Adase, Richard R" w:date="2017-05-09T20:18:00Z">
              <w:del w:id="2393" w:author="ADASE Richard R" w:date="2018-03-30T12:40:00Z">
                <w:r w:rsidDel="00EA59D6">
                  <w:delText>Purple</w:delText>
                </w:r>
              </w:del>
            </w:ins>
          </w:p>
        </w:tc>
      </w:tr>
      <w:tr w:rsidR="003E2C54" w:rsidDel="00EA59D6" w14:paraId="350CE8C3" w14:textId="014F5433" w:rsidTr="003E2C54">
        <w:trPr>
          <w:jc w:val="center"/>
          <w:ins w:id="2394" w:author="Adase, Richard R" w:date="2017-05-09T20:14:00Z"/>
          <w:del w:id="2395" w:author="ADASE Richard R" w:date="2018-03-30T12:40:00Z"/>
        </w:trPr>
        <w:tc>
          <w:tcPr>
            <w:tcW w:w="2422" w:type="dxa"/>
            <w:gridSpan w:val="2"/>
          </w:tcPr>
          <w:p w14:paraId="04044C60" w14:textId="4E0310D1" w:rsidR="003E2C54" w:rsidDel="00EA59D6" w:rsidRDefault="003E2C54" w:rsidP="00B77E19">
            <w:pPr>
              <w:pStyle w:val="NormalIndent"/>
              <w:ind w:left="0"/>
              <w:jc w:val="center"/>
              <w:rPr>
                <w:ins w:id="2396" w:author="Adase, Richard R" w:date="2017-05-09T20:15:00Z"/>
                <w:del w:id="2397" w:author="ADASE Richard R" w:date="2018-03-30T12:40:00Z"/>
              </w:rPr>
            </w:pPr>
            <w:ins w:id="2398" w:author="Adase, Richard R" w:date="2017-05-09T20:16:00Z">
              <w:del w:id="2399" w:author="ADASE Richard R" w:date="2018-03-30T12:40:00Z">
                <w:r w:rsidDel="00EA59D6">
                  <w:delText>480V</w:delText>
                </w:r>
              </w:del>
            </w:ins>
          </w:p>
        </w:tc>
        <w:tc>
          <w:tcPr>
            <w:tcW w:w="3427" w:type="dxa"/>
          </w:tcPr>
          <w:p w14:paraId="6653B9D4" w14:textId="7A53F0F1" w:rsidR="003E2C54" w:rsidDel="00EA59D6" w:rsidRDefault="003E2C54" w:rsidP="00B77E19">
            <w:pPr>
              <w:pStyle w:val="NormalIndent"/>
              <w:ind w:left="0"/>
              <w:jc w:val="center"/>
              <w:rPr>
                <w:ins w:id="2400" w:author="Adase, Richard R" w:date="2017-05-09T20:14:00Z"/>
                <w:del w:id="2401" w:author="ADASE Richard R" w:date="2018-03-30T12:40:00Z"/>
              </w:rPr>
            </w:pPr>
            <w:ins w:id="2402" w:author="Adase, Richard R" w:date="2017-05-09T20:18:00Z">
              <w:del w:id="2403" w:author="ADASE Richard R" w:date="2018-03-30T12:40:00Z">
                <w:r w:rsidDel="00EA59D6">
                  <w:delText>Light Orange</w:delText>
                </w:r>
              </w:del>
            </w:ins>
          </w:p>
        </w:tc>
      </w:tr>
      <w:tr w:rsidR="003E2C54" w:rsidDel="00EA59D6" w14:paraId="5E9CDF73" w14:textId="6C1F4759" w:rsidTr="003E2C54">
        <w:trPr>
          <w:jc w:val="center"/>
          <w:ins w:id="2404" w:author="Adase, Richard R" w:date="2017-05-09T20:14:00Z"/>
          <w:del w:id="2405" w:author="ADASE Richard R" w:date="2018-03-30T12:40:00Z"/>
        </w:trPr>
        <w:tc>
          <w:tcPr>
            <w:tcW w:w="2422" w:type="dxa"/>
            <w:gridSpan w:val="2"/>
          </w:tcPr>
          <w:p w14:paraId="00E795EA" w14:textId="3D2988E1" w:rsidR="003E2C54" w:rsidDel="00EA59D6" w:rsidRDefault="003E2C54" w:rsidP="00B77E19">
            <w:pPr>
              <w:pStyle w:val="NormalIndent"/>
              <w:ind w:left="0"/>
              <w:jc w:val="center"/>
              <w:rPr>
                <w:ins w:id="2406" w:author="Adase, Richard R" w:date="2017-05-09T20:15:00Z"/>
                <w:del w:id="2407" w:author="ADASE Richard R" w:date="2018-03-30T12:40:00Z"/>
              </w:rPr>
            </w:pPr>
            <w:ins w:id="2408" w:author="Adase, Richard R" w:date="2017-05-09T20:16:00Z">
              <w:del w:id="2409" w:author="ADASE Richard R" w:date="2018-03-30T12:40:00Z">
                <w:r w:rsidDel="00EA59D6">
                  <w:delText>4kV</w:delText>
                </w:r>
              </w:del>
            </w:ins>
          </w:p>
        </w:tc>
        <w:tc>
          <w:tcPr>
            <w:tcW w:w="3427" w:type="dxa"/>
          </w:tcPr>
          <w:p w14:paraId="7B71FA51" w14:textId="0A07E66B" w:rsidR="003E2C54" w:rsidDel="00EA59D6" w:rsidRDefault="003E2C54" w:rsidP="00B77E19">
            <w:pPr>
              <w:pStyle w:val="NormalIndent"/>
              <w:ind w:left="0"/>
              <w:jc w:val="center"/>
              <w:rPr>
                <w:ins w:id="2410" w:author="Adase, Richard R" w:date="2017-05-09T20:14:00Z"/>
                <w:del w:id="2411" w:author="ADASE Richard R" w:date="2018-03-30T12:40:00Z"/>
              </w:rPr>
            </w:pPr>
            <w:ins w:id="2412" w:author="Adase, Richard R" w:date="2017-05-09T20:18:00Z">
              <w:del w:id="2413" w:author="ADASE Richard R" w:date="2018-03-30T12:40:00Z">
                <w:r w:rsidDel="00EA59D6">
                  <w:delText>Tan</w:delText>
                </w:r>
              </w:del>
            </w:ins>
          </w:p>
        </w:tc>
      </w:tr>
      <w:tr w:rsidR="003E2C54" w:rsidDel="00EA59D6" w14:paraId="6CE07D9D" w14:textId="4909518C" w:rsidTr="003E2C54">
        <w:trPr>
          <w:jc w:val="center"/>
          <w:ins w:id="2414" w:author="Adase, Richard R" w:date="2017-05-09T20:14:00Z"/>
          <w:del w:id="2415" w:author="ADASE Richard R" w:date="2018-03-30T12:40:00Z"/>
        </w:trPr>
        <w:tc>
          <w:tcPr>
            <w:tcW w:w="2422" w:type="dxa"/>
            <w:gridSpan w:val="2"/>
          </w:tcPr>
          <w:p w14:paraId="6C18FB36" w14:textId="4EB01647" w:rsidR="003E2C54" w:rsidDel="00EA59D6" w:rsidRDefault="003E2C54" w:rsidP="00B77E19">
            <w:pPr>
              <w:pStyle w:val="NormalIndent"/>
              <w:ind w:left="0"/>
              <w:jc w:val="center"/>
              <w:rPr>
                <w:ins w:id="2416" w:author="Adase, Richard R" w:date="2017-05-09T20:15:00Z"/>
                <w:del w:id="2417" w:author="ADASE Richard R" w:date="2018-03-30T12:40:00Z"/>
              </w:rPr>
            </w:pPr>
            <w:ins w:id="2418" w:author="Adase, Richard R" w:date="2017-05-09T20:16:00Z">
              <w:del w:id="2419" w:author="ADASE Richard R" w:date="2018-03-30T12:40:00Z">
                <w:r w:rsidDel="00EA59D6">
                  <w:delText>13kV</w:delText>
                </w:r>
              </w:del>
            </w:ins>
          </w:p>
        </w:tc>
        <w:tc>
          <w:tcPr>
            <w:tcW w:w="3427" w:type="dxa"/>
          </w:tcPr>
          <w:p w14:paraId="6720B584" w14:textId="1FD4FD62" w:rsidR="003E2C54" w:rsidDel="00EA59D6" w:rsidRDefault="00104565" w:rsidP="00B77E19">
            <w:pPr>
              <w:pStyle w:val="NormalIndent"/>
              <w:ind w:left="0"/>
              <w:jc w:val="center"/>
              <w:rPr>
                <w:ins w:id="2420" w:author="Adase, Richard R" w:date="2017-05-09T20:14:00Z"/>
                <w:del w:id="2421" w:author="ADASE Richard R" w:date="2018-03-30T12:40:00Z"/>
              </w:rPr>
            </w:pPr>
            <w:ins w:id="2422" w:author="Adase, Richard R" w:date="2017-05-09T20:25:00Z">
              <w:del w:id="2423" w:author="ADASE Richard R" w:date="2018-03-30T12:40:00Z">
                <w:r w:rsidDel="00EA59D6">
                  <w:delText>Dark Orange</w:delText>
                </w:r>
              </w:del>
            </w:ins>
          </w:p>
        </w:tc>
      </w:tr>
    </w:tbl>
    <w:p w14:paraId="742BB731" w14:textId="77777777" w:rsidR="003E2C54" w:rsidRPr="0071440B" w:rsidRDefault="003E2C54" w:rsidP="001C2559">
      <w:pPr>
        <w:pStyle w:val="NormalIndent"/>
      </w:pPr>
    </w:p>
    <w:p w14:paraId="3E9C3EE3" w14:textId="0B257265" w:rsidR="00734089" w:rsidRDefault="00734089" w:rsidP="008D73EC">
      <w:pPr>
        <w:pStyle w:val="Heading3"/>
      </w:pPr>
      <w:bookmarkStart w:id="2424" w:name="_Ref471826726"/>
      <w:bookmarkStart w:id="2425" w:name="_Toc510165742"/>
      <w:r>
        <w:t>Protective Device Legend</w:t>
      </w:r>
      <w:bookmarkEnd w:id="2424"/>
      <w:bookmarkEnd w:id="2425"/>
    </w:p>
    <w:p w14:paraId="097ED151" w14:textId="6130B79D" w:rsidR="0071440B" w:rsidRDefault="0071440B" w:rsidP="008D73EC">
      <w:pPr>
        <w:pStyle w:val="Heading4"/>
      </w:pPr>
      <w:r>
        <w:t>Purpose</w:t>
      </w:r>
    </w:p>
    <w:p w14:paraId="7CEF51D1" w14:textId="3A3FE9D3" w:rsidR="007859D6" w:rsidRDefault="00734089" w:rsidP="0071440B">
      <w:pPr>
        <w:pStyle w:val="NormalIndent"/>
      </w:pPr>
      <w:r>
        <w:t>This legend displays a simplified view of facility data color coded by the number of protective devices occurring between a given feature and its feeder breaker.</w:t>
      </w:r>
    </w:p>
    <w:p w14:paraId="735B678E" w14:textId="77777777" w:rsidR="0071440B" w:rsidRDefault="0071440B" w:rsidP="0071440B">
      <w:pPr>
        <w:pStyle w:val="NormalIndent"/>
      </w:pPr>
      <w:r>
        <w:t xml:space="preserve">This legend is provided as a replacement for the DIS Feature Maintenance Tool’s Protective Device Mode, as a means of </w:t>
      </w:r>
      <w:r w:rsidRPr="00734089">
        <w:t>identifying missing or incorrectly connected devices</w:t>
      </w:r>
      <w:r>
        <w:t xml:space="preserve"> in the GIS.</w:t>
      </w:r>
    </w:p>
    <w:p w14:paraId="14A0B890" w14:textId="74D51718" w:rsidR="0071440B" w:rsidRDefault="0071440B" w:rsidP="008D73EC">
      <w:pPr>
        <w:pStyle w:val="Heading4"/>
      </w:pPr>
      <w:r>
        <w:lastRenderedPageBreak/>
        <w:t>Content</w:t>
      </w:r>
    </w:p>
    <w:p w14:paraId="40FA24D6" w14:textId="77777777" w:rsidR="0071440B" w:rsidRDefault="0071440B" w:rsidP="00AF0F03">
      <w:pPr>
        <w:pStyle w:val="NormalIndent"/>
        <w:keepNext/>
      </w:pPr>
      <w:r>
        <w:t>The following features are included in this legend:</w:t>
      </w:r>
    </w:p>
    <w:p w14:paraId="5763EFC5" w14:textId="77777777" w:rsidR="0071440B" w:rsidRDefault="0071440B" w:rsidP="00ED38DC">
      <w:pPr>
        <w:pStyle w:val="NormalIndent"/>
        <w:numPr>
          <w:ilvl w:val="0"/>
          <w:numId w:val="9"/>
        </w:numPr>
      </w:pPr>
      <w:r>
        <w:t>Primary Conductor</w:t>
      </w:r>
    </w:p>
    <w:p w14:paraId="2FF24417" w14:textId="77777777" w:rsidR="0071440B" w:rsidRDefault="0071440B" w:rsidP="00ED38DC">
      <w:pPr>
        <w:pStyle w:val="NormalIndent"/>
        <w:numPr>
          <w:ilvl w:val="0"/>
          <w:numId w:val="9"/>
        </w:numPr>
      </w:pPr>
      <w:r>
        <w:t>Primary Fuse</w:t>
      </w:r>
    </w:p>
    <w:p w14:paraId="7C2AF2EE" w14:textId="77777777" w:rsidR="0071440B" w:rsidRDefault="0071440B" w:rsidP="00ED38DC">
      <w:pPr>
        <w:pStyle w:val="NormalIndent"/>
        <w:numPr>
          <w:ilvl w:val="0"/>
          <w:numId w:val="9"/>
        </w:numPr>
      </w:pPr>
      <w:r>
        <w:t>Recloser</w:t>
      </w:r>
    </w:p>
    <w:p w14:paraId="2DE3E90F" w14:textId="6EDCC1FD" w:rsidR="0071440B" w:rsidRDefault="0071440B" w:rsidP="008D73EC">
      <w:pPr>
        <w:pStyle w:val="Heading4"/>
      </w:pPr>
      <w:bookmarkStart w:id="2426" w:name="_Ref474955909"/>
      <w:r>
        <w:t xml:space="preserve">Color </w:t>
      </w:r>
      <w:r w:rsidR="00CA4D2B">
        <w:t>C</w:t>
      </w:r>
      <w:r>
        <w:t>oding</w:t>
      </w:r>
      <w:bookmarkEnd w:id="2426"/>
    </w:p>
    <w:p w14:paraId="5CFC09A4" w14:textId="69784DD5" w:rsidR="00734089" w:rsidRDefault="00564270" w:rsidP="0071440B">
      <w:pPr>
        <w:pStyle w:val="NormalIndent"/>
      </w:pPr>
      <w:r>
        <w:t>Color coding of features depends on the presence of an attribute on the Connectivity component called “</w:t>
      </w:r>
      <w:commentRangeStart w:id="2427"/>
      <w:commentRangeStart w:id="2428"/>
      <w:r>
        <w:t>Upstream Protection Count</w:t>
      </w:r>
      <w:commentRangeEnd w:id="2427"/>
      <w:r w:rsidR="002B6774">
        <w:rPr>
          <w:rStyle w:val="CommentReference"/>
        </w:rPr>
        <w:commentReference w:id="2427"/>
      </w:r>
      <w:commentRangeEnd w:id="2428"/>
      <w:r w:rsidR="004B6A15">
        <w:rPr>
          <w:rStyle w:val="CommentReference"/>
        </w:rPr>
        <w:commentReference w:id="2428"/>
      </w:r>
      <w:r>
        <w:t>”, which indicates the number of upstream protective devices.  This attribute is populated by the standard feeder trace &amp; update that also sets the immediate protective device ID and propagates substation and feeder IDs to the entire feeder.  For further details about that trace, refer to the Analysis DDD.</w:t>
      </w:r>
    </w:p>
    <w:p w14:paraId="474ECB55" w14:textId="7633C394" w:rsidR="00564270" w:rsidRDefault="00CA4D2B" w:rsidP="0071440B">
      <w:pPr>
        <w:pStyle w:val="NormalIndent"/>
      </w:pPr>
      <w:r>
        <w:t>Style rules for all connected features in this legend will handle color according to the following logic</w:t>
      </w:r>
      <w:r w:rsidR="00A169C2">
        <w:t>, where x = Upstream Protection Count</w:t>
      </w:r>
      <w:r>
        <w:t>:</w:t>
      </w:r>
    </w:p>
    <w:p w14:paraId="260AF6EE" w14:textId="3855CB91" w:rsidR="00CA4D2B" w:rsidRDefault="00CA4D2B" w:rsidP="00ED38DC">
      <w:pPr>
        <w:pStyle w:val="NormalIndent"/>
        <w:numPr>
          <w:ilvl w:val="0"/>
          <w:numId w:val="10"/>
        </w:numPr>
      </w:pPr>
      <w:r>
        <w:t xml:space="preserve">If </w:t>
      </w:r>
      <w:r w:rsidR="00A169C2">
        <w:t>x</w:t>
      </w:r>
      <w:r>
        <w:t xml:space="preserve"> = 0, display in </w:t>
      </w:r>
      <w:r w:rsidR="00A169C2">
        <w:t>GREEN</w:t>
      </w:r>
      <w:r>
        <w:t>.</w:t>
      </w:r>
    </w:p>
    <w:p w14:paraId="06433D46" w14:textId="4E6F5BC2" w:rsidR="00A169C2" w:rsidRDefault="00A169C2" w:rsidP="00ED38DC">
      <w:pPr>
        <w:pStyle w:val="NormalIndent"/>
        <w:numPr>
          <w:ilvl w:val="0"/>
          <w:numId w:val="10"/>
        </w:numPr>
      </w:pPr>
      <w:r>
        <w:t>If (x – 1) modulo 4 = 0, display in RED.</w:t>
      </w:r>
    </w:p>
    <w:p w14:paraId="482F737B" w14:textId="70091E7B" w:rsidR="00A169C2" w:rsidRDefault="00A169C2" w:rsidP="00ED38DC">
      <w:pPr>
        <w:pStyle w:val="NormalIndent"/>
        <w:numPr>
          <w:ilvl w:val="0"/>
          <w:numId w:val="10"/>
        </w:numPr>
      </w:pPr>
      <w:r>
        <w:t>If (x – 1) modulo 4 = 1, display in CYAN.</w:t>
      </w:r>
    </w:p>
    <w:p w14:paraId="5F6E240D" w14:textId="50EEAEE4" w:rsidR="00A169C2" w:rsidRDefault="00A169C2" w:rsidP="00ED38DC">
      <w:pPr>
        <w:pStyle w:val="NormalIndent"/>
        <w:numPr>
          <w:ilvl w:val="0"/>
          <w:numId w:val="10"/>
        </w:numPr>
      </w:pPr>
      <w:r>
        <w:t xml:space="preserve">If (x – 1) modulo 4 = 2, display in </w:t>
      </w:r>
      <w:r w:rsidR="00CE5B73">
        <w:t>MAGENTA</w:t>
      </w:r>
      <w:r>
        <w:t>.</w:t>
      </w:r>
    </w:p>
    <w:p w14:paraId="1F69F5EB" w14:textId="7EF5CBAF" w:rsidR="00A169C2" w:rsidRDefault="00A169C2" w:rsidP="00ED38DC">
      <w:pPr>
        <w:pStyle w:val="NormalIndent"/>
        <w:numPr>
          <w:ilvl w:val="0"/>
          <w:numId w:val="10"/>
        </w:numPr>
      </w:pPr>
      <w:r>
        <w:t xml:space="preserve">If (x – 1) modulo 4 = 3, display in </w:t>
      </w:r>
      <w:commentRangeStart w:id="2429"/>
      <w:commentRangeStart w:id="2430"/>
      <w:r>
        <w:t>YELLOW</w:t>
      </w:r>
      <w:commentRangeEnd w:id="2429"/>
      <w:r w:rsidR="00613E6F">
        <w:rPr>
          <w:rStyle w:val="CommentReference"/>
        </w:rPr>
        <w:commentReference w:id="2429"/>
      </w:r>
      <w:commentRangeEnd w:id="2430"/>
      <w:r w:rsidR="00F565B0">
        <w:rPr>
          <w:rStyle w:val="CommentReference"/>
        </w:rPr>
        <w:commentReference w:id="2430"/>
      </w:r>
      <w:r>
        <w:t>.</w:t>
      </w:r>
    </w:p>
    <w:p w14:paraId="3C8AE373" w14:textId="777EC68F" w:rsidR="00A169C2" w:rsidRDefault="00A169C2" w:rsidP="00A169C2">
      <w:pPr>
        <w:pStyle w:val="NormalIndent"/>
      </w:pPr>
      <w:r>
        <w:t>The effect of this calculation is to show features immediately downstream of a Substation Breaker in green, and then cycle through the four remaining colors each time a protective device is encountered.</w:t>
      </w:r>
    </w:p>
    <w:p w14:paraId="481D3F7E" w14:textId="084F1474" w:rsidR="000D38D3" w:rsidDel="00DF39CA" w:rsidRDefault="000D38D3" w:rsidP="00646314">
      <w:pPr>
        <w:pStyle w:val="Heading1"/>
        <w:rPr>
          <w:del w:id="2431" w:author="Adase, Richard R" w:date="2017-02-22T17:00:00Z"/>
        </w:rPr>
      </w:pPr>
      <w:bookmarkStart w:id="2432" w:name="_Ref471833034"/>
      <w:bookmarkStart w:id="2433" w:name="_Ref474955961"/>
      <w:bookmarkStart w:id="2434" w:name="_Ref474955968"/>
      <w:bookmarkStart w:id="2435" w:name="_Toc475546378"/>
      <w:bookmarkStart w:id="2436" w:name="_Toc476061354"/>
      <w:bookmarkStart w:id="2437" w:name="_Toc482622887"/>
      <w:bookmarkStart w:id="2438" w:name="_Toc485376786"/>
      <w:bookmarkStart w:id="2439" w:name="_Toc488246361"/>
      <w:bookmarkStart w:id="2440" w:name="_Toc490428559"/>
      <w:bookmarkStart w:id="2441" w:name="_Toc507144524"/>
      <w:bookmarkStart w:id="2442" w:name="_Toc510165743"/>
      <w:commentRangeStart w:id="2443"/>
      <w:commentRangeStart w:id="2444"/>
      <w:del w:id="2445" w:author="Adase, Richard R" w:date="2017-02-22T17:00:00Z">
        <w:r w:rsidDel="00DF39CA">
          <w:delText>Asset History</w:delText>
        </w:r>
        <w:bookmarkEnd w:id="2432"/>
        <w:commentRangeEnd w:id="2443"/>
        <w:r w:rsidR="004401B4" w:rsidDel="00DF39CA">
          <w:rPr>
            <w:rStyle w:val="CommentReference"/>
            <w:rFonts w:ascii="Arial" w:hAnsi="Arial"/>
            <w:b w:val="0"/>
            <w:color w:val="auto"/>
            <w:kern w:val="0"/>
            <w:szCs w:val="20"/>
          </w:rPr>
          <w:commentReference w:id="2443"/>
        </w:r>
      </w:del>
      <w:bookmarkEnd w:id="2433"/>
      <w:bookmarkEnd w:id="2434"/>
      <w:commentRangeEnd w:id="2444"/>
      <w:r w:rsidR="00DF39CA">
        <w:rPr>
          <w:rStyle w:val="CommentReference"/>
          <w:rFonts w:ascii="Arial" w:hAnsi="Arial"/>
          <w:b w:val="0"/>
          <w:color w:val="auto"/>
          <w:kern w:val="0"/>
          <w:szCs w:val="20"/>
        </w:rPr>
        <w:commentReference w:id="2444"/>
      </w:r>
      <w:bookmarkEnd w:id="2435"/>
      <w:bookmarkEnd w:id="2436"/>
      <w:bookmarkEnd w:id="2437"/>
      <w:bookmarkEnd w:id="2438"/>
      <w:bookmarkEnd w:id="2439"/>
      <w:bookmarkEnd w:id="2440"/>
      <w:bookmarkEnd w:id="2441"/>
      <w:bookmarkEnd w:id="2442"/>
    </w:p>
    <w:p w14:paraId="4F96F302" w14:textId="29914EBF" w:rsidR="00215A9C" w:rsidDel="00DF39CA" w:rsidRDefault="00215A9C" w:rsidP="00215A9C">
      <w:pPr>
        <w:rPr>
          <w:del w:id="2446" w:author="Adase, Richard R" w:date="2017-02-22T17:00:00Z"/>
        </w:rPr>
      </w:pPr>
      <w:del w:id="2447" w:author="Adase, Richard R" w:date="2017-02-22T17:00:00Z">
        <w:r w:rsidDel="00DF39CA">
          <w:delText>Feature edits will be automatically tracked by the GIS and recorded in an asset history table.  In general, this applies to all features that represent physical assets.</w:delText>
        </w:r>
      </w:del>
    </w:p>
    <w:p w14:paraId="2755AC56" w14:textId="3A02B5B0" w:rsidR="00215A9C" w:rsidDel="00DF39CA" w:rsidRDefault="00215A9C" w:rsidP="00215A9C">
      <w:pPr>
        <w:rPr>
          <w:del w:id="2448" w:author="Adase, Richard R" w:date="2017-02-22T17:00:00Z"/>
        </w:rPr>
      </w:pPr>
      <w:del w:id="2449" w:author="Adase, Richard R" w:date="2017-02-22T17:00:00Z">
        <w:r w:rsidDel="00DF39CA">
          <w:delText>The following information is recorded each time a feature is altered and posted to the master model:</w:delText>
        </w:r>
      </w:del>
    </w:p>
    <w:p w14:paraId="3B4A7137" w14:textId="5EE135A6" w:rsidR="00215A9C" w:rsidDel="00DF39CA" w:rsidRDefault="00215A9C" w:rsidP="00C77750">
      <w:pPr>
        <w:pStyle w:val="ListParagraph"/>
        <w:numPr>
          <w:ilvl w:val="0"/>
          <w:numId w:val="14"/>
        </w:numPr>
        <w:rPr>
          <w:del w:id="2450" w:author="Adase, Richard R" w:date="2017-02-22T17:00:00Z"/>
        </w:rPr>
      </w:pPr>
      <w:del w:id="2451" w:author="Adase, Richard R" w:date="2017-02-22T17:00:00Z">
        <w:r w:rsidDel="00DF39CA">
          <w:delText>Feature identifiers (G3E_FNO/G3E_FID)</w:delText>
        </w:r>
      </w:del>
    </w:p>
    <w:p w14:paraId="3822C564" w14:textId="37D2469F" w:rsidR="00215A9C" w:rsidDel="00DF39CA" w:rsidRDefault="00215A9C" w:rsidP="00C77750">
      <w:pPr>
        <w:pStyle w:val="ListParagraph"/>
        <w:numPr>
          <w:ilvl w:val="0"/>
          <w:numId w:val="14"/>
        </w:numPr>
        <w:rPr>
          <w:del w:id="2452" w:author="Adase, Richard R" w:date="2017-02-22T17:00:00Z"/>
        </w:rPr>
      </w:pPr>
      <w:commentRangeStart w:id="2453"/>
      <w:del w:id="2454" w:author="Adase, Richard R" w:date="2017-02-22T17:00:00Z">
        <w:r w:rsidDel="00DF39CA">
          <w:delText>OGG X/Y</w:delText>
        </w:r>
        <w:commentRangeEnd w:id="2453"/>
        <w:r w:rsidR="00934DDC" w:rsidDel="00DF39CA">
          <w:rPr>
            <w:rStyle w:val="CommentReference"/>
          </w:rPr>
          <w:commentReference w:id="2453"/>
        </w:r>
      </w:del>
    </w:p>
    <w:p w14:paraId="0C023BE1" w14:textId="34FCF3D8" w:rsidR="00215A9C" w:rsidDel="00DF39CA" w:rsidRDefault="00215A9C" w:rsidP="00C77750">
      <w:pPr>
        <w:pStyle w:val="ListParagraph"/>
        <w:numPr>
          <w:ilvl w:val="0"/>
          <w:numId w:val="14"/>
        </w:numPr>
        <w:rPr>
          <w:del w:id="2455" w:author="Adase, Richard R" w:date="2017-02-22T17:00:00Z"/>
        </w:rPr>
      </w:pPr>
      <w:del w:id="2456" w:author="Adase, Richard R" w:date="2017-02-22T17:00:00Z">
        <w:r w:rsidDel="00DF39CA">
          <w:delText>Date/time of post</w:delText>
        </w:r>
      </w:del>
    </w:p>
    <w:p w14:paraId="786AF2E8" w14:textId="5411F6D3" w:rsidR="00215A9C" w:rsidDel="00DF39CA" w:rsidRDefault="00215A9C" w:rsidP="00C77750">
      <w:pPr>
        <w:pStyle w:val="ListParagraph"/>
        <w:numPr>
          <w:ilvl w:val="0"/>
          <w:numId w:val="14"/>
        </w:numPr>
        <w:rPr>
          <w:del w:id="2457" w:author="Adase, Richard R" w:date="2017-02-22T17:00:00Z"/>
        </w:rPr>
      </w:pPr>
      <w:del w:id="2458" w:author="Adase, Richard R" w:date="2017-02-22T17:00:00Z">
        <w:r w:rsidDel="00DF39CA">
          <w:delText>Change activity</w:delText>
        </w:r>
      </w:del>
    </w:p>
    <w:p w14:paraId="1FB82DDE" w14:textId="63482C03" w:rsidR="00215A9C" w:rsidDel="00DF39CA" w:rsidRDefault="00215A9C" w:rsidP="00C77750">
      <w:pPr>
        <w:pStyle w:val="ListParagraph"/>
        <w:numPr>
          <w:ilvl w:val="0"/>
          <w:numId w:val="14"/>
        </w:numPr>
        <w:rPr>
          <w:del w:id="2459" w:author="Adase, Richard R" w:date="2017-02-22T17:00:00Z"/>
        </w:rPr>
      </w:pPr>
      <w:del w:id="2460" w:author="Adase, Richard R" w:date="2017-02-22T17:00:00Z">
        <w:r w:rsidDel="00DF39CA">
          <w:delText>Old and new attribute values (if applicable)</w:delText>
        </w:r>
      </w:del>
    </w:p>
    <w:p w14:paraId="436B9326" w14:textId="7B310493" w:rsidR="00215A9C" w:rsidDel="00DF39CA" w:rsidRDefault="00215A9C" w:rsidP="00C77750">
      <w:pPr>
        <w:pStyle w:val="ListParagraph"/>
        <w:numPr>
          <w:ilvl w:val="0"/>
          <w:numId w:val="14"/>
        </w:numPr>
        <w:rPr>
          <w:del w:id="2461" w:author="Adase, Richard R" w:date="2017-02-22T17:00:00Z"/>
        </w:rPr>
      </w:pPr>
      <w:del w:id="2462" w:author="Adase, Richard R" w:date="2017-02-22T17:00:00Z">
        <w:r w:rsidDel="00DF39CA">
          <w:delText>ID of user or system posting the change</w:delText>
        </w:r>
      </w:del>
    </w:p>
    <w:p w14:paraId="574E7CAE" w14:textId="0E1009CD" w:rsidR="00D15C3D" w:rsidDel="00DF39CA" w:rsidRDefault="00D15C3D" w:rsidP="00C77750">
      <w:pPr>
        <w:pStyle w:val="ListParagraph"/>
        <w:numPr>
          <w:ilvl w:val="0"/>
          <w:numId w:val="14"/>
        </w:numPr>
        <w:rPr>
          <w:del w:id="2463" w:author="Adase, Richard R" w:date="2017-02-22T17:00:00Z"/>
        </w:rPr>
      </w:pPr>
      <w:del w:id="2464" w:author="Adase, Richard R" w:date="2017-02-22T17:00:00Z">
        <w:r w:rsidDel="00DF39CA">
          <w:delText>Job/WR identifier</w:delText>
        </w:r>
      </w:del>
    </w:p>
    <w:p w14:paraId="4219130F" w14:textId="06797068" w:rsidR="00D15C3D" w:rsidDel="00DF39CA" w:rsidRDefault="00D15C3D" w:rsidP="00C77750">
      <w:pPr>
        <w:pStyle w:val="ListParagraph"/>
        <w:numPr>
          <w:ilvl w:val="0"/>
          <w:numId w:val="14"/>
        </w:numPr>
        <w:rPr>
          <w:del w:id="2465" w:author="Adase, Richard R" w:date="2017-02-22T17:00:00Z"/>
        </w:rPr>
      </w:pPr>
      <w:del w:id="2466" w:author="Adase, Richard R" w:date="2017-02-22T17:00:00Z">
        <w:r w:rsidDel="00DF39CA">
          <w:delText>WR details, if applicable:</w:delText>
        </w:r>
      </w:del>
    </w:p>
    <w:p w14:paraId="56FCF5CC" w14:textId="74DA4388" w:rsidR="00D15C3D" w:rsidDel="00DF39CA" w:rsidRDefault="00D15C3D" w:rsidP="00C77750">
      <w:pPr>
        <w:pStyle w:val="ListParagraph"/>
        <w:numPr>
          <w:ilvl w:val="1"/>
          <w:numId w:val="14"/>
        </w:numPr>
        <w:rPr>
          <w:del w:id="2467" w:author="Adase, Richard R" w:date="2017-02-22T17:00:00Z"/>
        </w:rPr>
      </w:pPr>
      <w:del w:id="2468" w:author="Adase, Richard R" w:date="2017-02-22T17:00:00Z">
        <w:r w:rsidDel="00DF39CA">
          <w:delText>Assignee</w:delText>
        </w:r>
      </w:del>
    </w:p>
    <w:p w14:paraId="46648048" w14:textId="4AF8C4FD" w:rsidR="00D15C3D" w:rsidDel="00DF39CA" w:rsidRDefault="00D15C3D" w:rsidP="00C77750">
      <w:pPr>
        <w:pStyle w:val="ListParagraph"/>
        <w:numPr>
          <w:ilvl w:val="1"/>
          <w:numId w:val="14"/>
        </w:numPr>
        <w:rPr>
          <w:del w:id="2469" w:author="Adase, Richard R" w:date="2017-02-22T17:00:00Z"/>
        </w:rPr>
      </w:pPr>
      <w:del w:id="2470" w:author="Adase, Richard R" w:date="2017-02-22T17:00:00Z">
        <w:r w:rsidDel="00DF39CA">
          <w:delText>Activity</w:delText>
        </w:r>
      </w:del>
    </w:p>
    <w:p w14:paraId="162AFA9D" w14:textId="459E28ED" w:rsidR="00D15C3D" w:rsidDel="00DF39CA" w:rsidRDefault="00D15C3D" w:rsidP="00C77750">
      <w:pPr>
        <w:pStyle w:val="ListParagraph"/>
        <w:numPr>
          <w:ilvl w:val="1"/>
          <w:numId w:val="14"/>
        </w:numPr>
        <w:rPr>
          <w:del w:id="2471" w:author="Adase, Richard R" w:date="2017-02-22T17:00:00Z"/>
        </w:rPr>
      </w:pPr>
      <w:del w:id="2472" w:author="Adase, Richard R" w:date="2017-02-22T17:00:00Z">
        <w:r w:rsidDel="00DF39CA">
          <w:delText>WR creation date</w:delText>
        </w:r>
      </w:del>
    </w:p>
    <w:p w14:paraId="0235783F" w14:textId="6C6E8F11" w:rsidR="00D15C3D" w:rsidDel="00DF39CA" w:rsidRDefault="00D15C3D" w:rsidP="00C77750">
      <w:pPr>
        <w:pStyle w:val="ListParagraph"/>
        <w:numPr>
          <w:ilvl w:val="1"/>
          <w:numId w:val="14"/>
        </w:numPr>
        <w:rPr>
          <w:del w:id="2473" w:author="Adase, Richard R" w:date="2017-02-22T17:00:00Z"/>
        </w:rPr>
      </w:pPr>
      <w:del w:id="2474" w:author="Adase, Richard R" w:date="2017-02-22T17:00:00Z">
        <w:r w:rsidDel="00DF39CA">
          <w:delText>Description</w:delText>
        </w:r>
      </w:del>
    </w:p>
    <w:p w14:paraId="5852B744" w14:textId="2FA5D81C" w:rsidR="00D15C3D" w:rsidDel="00DF39CA" w:rsidRDefault="00D15C3D" w:rsidP="00C77750">
      <w:pPr>
        <w:pStyle w:val="ListParagraph"/>
        <w:numPr>
          <w:ilvl w:val="1"/>
          <w:numId w:val="14"/>
        </w:numPr>
        <w:rPr>
          <w:del w:id="2475" w:author="Adase, Richard R" w:date="2017-02-22T17:00:00Z"/>
        </w:rPr>
      </w:pPr>
      <w:del w:id="2476" w:author="Adase, Richard R" w:date="2017-02-22T17:00:00Z">
        <w:r w:rsidDel="00DF39CA">
          <w:delText>Status</w:delText>
        </w:r>
      </w:del>
    </w:p>
    <w:p w14:paraId="738148F6" w14:textId="5BE1B38E" w:rsidR="00D15C3D" w:rsidDel="00DF39CA" w:rsidRDefault="00D15C3D" w:rsidP="00C77750">
      <w:pPr>
        <w:pStyle w:val="ListParagraph"/>
        <w:numPr>
          <w:ilvl w:val="0"/>
          <w:numId w:val="14"/>
        </w:numPr>
        <w:rPr>
          <w:del w:id="2477" w:author="Adase, Richard R" w:date="2017-02-22T17:00:00Z"/>
        </w:rPr>
      </w:pPr>
      <w:del w:id="2478" w:author="Adase, Richard R" w:date="2017-02-22T17:00:00Z">
        <w:r w:rsidDel="00DF39CA">
          <w:delText>Non-WR job details, if applicable:</w:delText>
        </w:r>
      </w:del>
    </w:p>
    <w:p w14:paraId="0883FA35" w14:textId="5A04EC6C" w:rsidR="00D15C3D" w:rsidDel="00DF39CA" w:rsidRDefault="00D15C3D" w:rsidP="00C77750">
      <w:pPr>
        <w:pStyle w:val="ListParagraph"/>
        <w:numPr>
          <w:ilvl w:val="1"/>
          <w:numId w:val="14"/>
        </w:numPr>
        <w:rPr>
          <w:del w:id="2479" w:author="Adase, Richard R" w:date="2017-02-22T17:00:00Z"/>
        </w:rPr>
      </w:pPr>
      <w:del w:id="2480" w:author="Adase, Richard R" w:date="2017-02-22T17:00:00Z">
        <w:r w:rsidDel="00DF39CA">
          <w:delText>Job creation date</w:delText>
        </w:r>
      </w:del>
    </w:p>
    <w:p w14:paraId="4A228544" w14:textId="2BA31231" w:rsidR="00D15C3D" w:rsidRPr="00215A9C" w:rsidDel="00DF39CA" w:rsidRDefault="00D15C3D" w:rsidP="00C77750">
      <w:pPr>
        <w:pStyle w:val="ListParagraph"/>
        <w:numPr>
          <w:ilvl w:val="1"/>
          <w:numId w:val="14"/>
        </w:numPr>
        <w:rPr>
          <w:del w:id="2481" w:author="Adase, Richard R" w:date="2017-02-22T17:00:00Z"/>
        </w:rPr>
      </w:pPr>
      <w:del w:id="2482" w:author="Adase, Richard R" w:date="2017-02-22T17:00:00Z">
        <w:r w:rsidDel="00DF39CA">
          <w:delText>Description</w:delText>
        </w:r>
      </w:del>
    </w:p>
    <w:p w14:paraId="1ABFE415" w14:textId="03DB2DDC" w:rsidR="00276785" w:rsidDel="00DF39CA" w:rsidRDefault="00276785" w:rsidP="00276785">
      <w:pPr>
        <w:pStyle w:val="Heading2"/>
        <w:rPr>
          <w:del w:id="2483" w:author="Adase, Richard R" w:date="2017-02-22T17:00:00Z"/>
        </w:rPr>
      </w:pPr>
      <w:bookmarkStart w:id="2484" w:name="_Ref471859283"/>
      <w:bookmarkStart w:id="2485" w:name="_Toc475546379"/>
      <w:bookmarkStart w:id="2486" w:name="_Toc476061355"/>
      <w:bookmarkStart w:id="2487" w:name="_Toc482622888"/>
      <w:bookmarkStart w:id="2488" w:name="_Toc485376787"/>
      <w:bookmarkStart w:id="2489" w:name="_Toc488246362"/>
      <w:bookmarkStart w:id="2490" w:name="_Toc490428560"/>
      <w:bookmarkStart w:id="2491" w:name="_Toc507144525"/>
      <w:bookmarkStart w:id="2492" w:name="_Toc510165744"/>
      <w:del w:id="2493" w:author="Adase, Richard R" w:date="2017-02-22T17:00:00Z">
        <w:r w:rsidDel="00DF39CA">
          <w:delText>Inclusion</w:delText>
        </w:r>
        <w:bookmarkEnd w:id="2484"/>
        <w:bookmarkEnd w:id="2485"/>
        <w:bookmarkEnd w:id="2486"/>
        <w:bookmarkEnd w:id="2487"/>
        <w:bookmarkEnd w:id="2488"/>
        <w:bookmarkEnd w:id="2489"/>
        <w:bookmarkEnd w:id="2490"/>
        <w:bookmarkEnd w:id="2491"/>
        <w:bookmarkEnd w:id="2492"/>
      </w:del>
    </w:p>
    <w:p w14:paraId="523185F0" w14:textId="6836FCAD" w:rsidR="00735298" w:rsidRPr="00735298" w:rsidDel="00DF39CA" w:rsidRDefault="00735298" w:rsidP="00735298">
      <w:pPr>
        <w:rPr>
          <w:del w:id="2494" w:author="Adase, Richard R" w:date="2017-02-22T17:00:00Z"/>
        </w:rPr>
      </w:pPr>
      <w:del w:id="2495" w:author="Adase, Richard R" w:date="2017-02-22T17:00:00Z">
        <w:r w:rsidDel="00DF39CA">
          <w:delText xml:space="preserve">While recording of asset history is required as a general rule, there are some cases for which it would be unnecessary or burdensome to track changes.  Therefore a </w:delText>
        </w:r>
        <w:commentRangeStart w:id="2496"/>
        <w:r w:rsidDel="00DF39CA">
          <w:delText xml:space="preserve">table </w:delText>
        </w:r>
        <w:commentRangeEnd w:id="2496"/>
        <w:r w:rsidDel="00DF39CA">
          <w:rPr>
            <w:rStyle w:val="CommentReference"/>
          </w:rPr>
          <w:commentReference w:id="2496"/>
        </w:r>
        <w:r w:rsidDel="00DF39CA">
          <w:delText>is provided to configure which components and attributes require inclusion in asset history logic.</w:delText>
        </w:r>
      </w:del>
    </w:p>
    <w:p w14:paraId="26A253CD" w14:textId="2D1A6A99" w:rsidR="001B63D1" w:rsidDel="00DF39CA" w:rsidRDefault="00276785" w:rsidP="00276785">
      <w:pPr>
        <w:pStyle w:val="Heading2"/>
        <w:rPr>
          <w:del w:id="2497" w:author="Adase, Richard R" w:date="2017-02-22T17:00:00Z"/>
        </w:rPr>
      </w:pPr>
      <w:bookmarkStart w:id="2498" w:name="_Ref471835649"/>
      <w:bookmarkStart w:id="2499" w:name="_Toc475546380"/>
      <w:bookmarkStart w:id="2500" w:name="_Toc476061356"/>
      <w:bookmarkStart w:id="2501" w:name="_Toc482622889"/>
      <w:bookmarkStart w:id="2502" w:name="_Toc485376788"/>
      <w:bookmarkStart w:id="2503" w:name="_Toc488246363"/>
      <w:bookmarkStart w:id="2504" w:name="_Toc490428561"/>
      <w:bookmarkStart w:id="2505" w:name="_Toc507144526"/>
      <w:bookmarkStart w:id="2506" w:name="_Toc510165745"/>
      <w:del w:id="2507" w:author="Adase, Richard R" w:date="2017-02-22T17:00:00Z">
        <w:r w:rsidDel="00DF39CA">
          <w:delText>Generation</w:delText>
        </w:r>
        <w:bookmarkEnd w:id="2498"/>
        <w:bookmarkEnd w:id="2499"/>
        <w:bookmarkEnd w:id="2500"/>
        <w:bookmarkEnd w:id="2501"/>
        <w:bookmarkEnd w:id="2502"/>
        <w:bookmarkEnd w:id="2503"/>
        <w:bookmarkEnd w:id="2504"/>
        <w:bookmarkEnd w:id="2505"/>
        <w:bookmarkEnd w:id="2506"/>
      </w:del>
    </w:p>
    <w:p w14:paraId="773D11CF" w14:textId="0703793D" w:rsidR="00735298" w:rsidDel="00DF39CA" w:rsidRDefault="00735298" w:rsidP="00735298">
      <w:pPr>
        <w:rPr>
          <w:del w:id="2508" w:author="Adase, Richard R" w:date="2017-02-22T17:00:00Z"/>
        </w:rPr>
      </w:pPr>
      <w:del w:id="2509" w:author="Adase, Richard R" w:date="2017-02-22T17:00:00Z">
        <w:r w:rsidDel="00DF39CA">
          <w:delText>Asset history records are generated by database triggers added to each affected component table.  When changes are made in these tables in post mode, these triggers gather the information listed above and insert corresponding rows into the asset history table.  Each affected table also has an associated database package to assist with gathering values.</w:delText>
        </w:r>
      </w:del>
    </w:p>
    <w:p w14:paraId="575A1160" w14:textId="097A95FA" w:rsidR="00735298" w:rsidDel="00DF39CA" w:rsidRDefault="00735298" w:rsidP="00735298">
      <w:pPr>
        <w:pStyle w:val="Heading3"/>
        <w:rPr>
          <w:del w:id="2510" w:author="Adase, Richard R" w:date="2017-02-22T17:00:00Z"/>
        </w:rPr>
      </w:pPr>
      <w:bookmarkStart w:id="2511" w:name="_Toc475546381"/>
      <w:bookmarkStart w:id="2512" w:name="_Toc476061357"/>
      <w:bookmarkStart w:id="2513" w:name="_Toc482622890"/>
      <w:bookmarkStart w:id="2514" w:name="_Toc485376789"/>
      <w:bookmarkStart w:id="2515" w:name="_Toc488246364"/>
      <w:bookmarkStart w:id="2516" w:name="_Toc490428562"/>
      <w:bookmarkStart w:id="2517" w:name="_Toc507144527"/>
      <w:bookmarkStart w:id="2518" w:name="_Toc510165746"/>
      <w:del w:id="2519" w:author="Adase, Richard R" w:date="2017-02-22T17:00:00Z">
        <w:r w:rsidDel="00DF39CA">
          <w:delText>Update</w:delText>
        </w:r>
        <w:bookmarkEnd w:id="2511"/>
        <w:bookmarkEnd w:id="2512"/>
        <w:bookmarkEnd w:id="2513"/>
        <w:bookmarkEnd w:id="2514"/>
        <w:bookmarkEnd w:id="2515"/>
        <w:bookmarkEnd w:id="2516"/>
        <w:bookmarkEnd w:id="2517"/>
        <w:bookmarkEnd w:id="2518"/>
      </w:del>
    </w:p>
    <w:p w14:paraId="427F4741" w14:textId="0C8F0A5B" w:rsidR="00735298" w:rsidDel="00DF39CA" w:rsidRDefault="00735298" w:rsidP="00735298">
      <w:pPr>
        <w:pStyle w:val="NormalIndent"/>
        <w:rPr>
          <w:del w:id="2520" w:author="Adase, Richard R" w:date="2017-02-22T17:00:00Z"/>
        </w:rPr>
      </w:pPr>
      <w:del w:id="2521" w:author="Adase, Richard R" w:date="2017-02-22T17:00:00Z">
        <w:r w:rsidDel="00DF39CA">
          <w:delText xml:space="preserve">When an existing feature is updated and posted, the triggers first detect deletion of the old master row and preserve relevant values in the associated database package.  When the </w:delText>
        </w:r>
        <w:r w:rsidR="004401B4" w:rsidDel="00DF39CA">
          <w:delText>most current row is updated to be designated as the new master row, the triggers gather the remaining values and insert a record into the asset history table.  Note that update processing generates individual records for each attribute being tracked.</w:delText>
        </w:r>
      </w:del>
    </w:p>
    <w:p w14:paraId="41F18663" w14:textId="4960EEDB" w:rsidR="00735298" w:rsidDel="00DF39CA" w:rsidRDefault="00735298" w:rsidP="00735298">
      <w:pPr>
        <w:pStyle w:val="Heading3"/>
        <w:rPr>
          <w:del w:id="2522" w:author="Adase, Richard R" w:date="2017-02-22T17:00:00Z"/>
        </w:rPr>
      </w:pPr>
      <w:bookmarkStart w:id="2523" w:name="_Toc475546382"/>
      <w:bookmarkStart w:id="2524" w:name="_Toc476061358"/>
      <w:bookmarkStart w:id="2525" w:name="_Toc482622891"/>
      <w:bookmarkStart w:id="2526" w:name="_Toc485376790"/>
      <w:bookmarkStart w:id="2527" w:name="_Toc488246365"/>
      <w:bookmarkStart w:id="2528" w:name="_Toc490428563"/>
      <w:bookmarkStart w:id="2529" w:name="_Toc507144528"/>
      <w:bookmarkStart w:id="2530" w:name="_Toc510165747"/>
      <w:del w:id="2531" w:author="Adase, Richard R" w:date="2017-02-22T17:00:00Z">
        <w:r w:rsidDel="00DF39CA">
          <w:delText>Insert</w:delText>
        </w:r>
        <w:bookmarkEnd w:id="2523"/>
        <w:bookmarkEnd w:id="2524"/>
        <w:bookmarkEnd w:id="2525"/>
        <w:bookmarkEnd w:id="2526"/>
        <w:bookmarkEnd w:id="2527"/>
        <w:bookmarkEnd w:id="2528"/>
        <w:bookmarkEnd w:id="2529"/>
        <w:bookmarkEnd w:id="2530"/>
      </w:del>
    </w:p>
    <w:p w14:paraId="1A8E4917" w14:textId="439B28ED" w:rsidR="004401B4" w:rsidRPr="00735298" w:rsidDel="00DF39CA" w:rsidRDefault="004401B4" w:rsidP="004401B4">
      <w:pPr>
        <w:pStyle w:val="NormalIndent"/>
        <w:rPr>
          <w:del w:id="2532" w:author="Adase, Richard R" w:date="2017-02-22T17:00:00Z"/>
        </w:rPr>
      </w:pPr>
      <w:del w:id="2533" w:author="Adase, Richard R" w:date="2017-02-22T17:00:00Z">
        <w:r w:rsidDel="00DF39CA">
          <w:delText>When a feature is posted for the first time, the triggers detect the designation of the previously pending row as the new master row, and insert a history record indicating feature creation.  Insert processing also generates individual records for each attribute being tracked, although the “old value” column is null.</w:delText>
        </w:r>
      </w:del>
    </w:p>
    <w:p w14:paraId="1EE46F1C" w14:textId="22558096" w:rsidR="00735298" w:rsidDel="00DF39CA" w:rsidRDefault="00735298" w:rsidP="00735298">
      <w:pPr>
        <w:pStyle w:val="Heading3"/>
        <w:rPr>
          <w:del w:id="2534" w:author="Adase, Richard R" w:date="2017-02-22T17:00:00Z"/>
        </w:rPr>
      </w:pPr>
      <w:bookmarkStart w:id="2535" w:name="_Toc475546383"/>
      <w:bookmarkStart w:id="2536" w:name="_Toc476061359"/>
      <w:bookmarkStart w:id="2537" w:name="_Toc482622892"/>
      <w:bookmarkStart w:id="2538" w:name="_Toc485376791"/>
      <w:bookmarkStart w:id="2539" w:name="_Toc488246366"/>
      <w:bookmarkStart w:id="2540" w:name="_Toc490428564"/>
      <w:bookmarkStart w:id="2541" w:name="_Toc507144529"/>
      <w:bookmarkStart w:id="2542" w:name="_Toc510165748"/>
      <w:del w:id="2543" w:author="Adase, Richard R" w:date="2017-02-22T17:00:00Z">
        <w:r w:rsidDel="00DF39CA">
          <w:delText>Delete</w:delText>
        </w:r>
        <w:bookmarkEnd w:id="2535"/>
        <w:bookmarkEnd w:id="2536"/>
        <w:bookmarkEnd w:id="2537"/>
        <w:bookmarkEnd w:id="2538"/>
        <w:bookmarkEnd w:id="2539"/>
        <w:bookmarkEnd w:id="2540"/>
        <w:bookmarkEnd w:id="2541"/>
        <w:bookmarkEnd w:id="2542"/>
      </w:del>
    </w:p>
    <w:p w14:paraId="6431A325" w14:textId="15207D0F" w:rsidR="00735298" w:rsidRPr="00735298" w:rsidDel="00DF39CA" w:rsidRDefault="004401B4" w:rsidP="00735298">
      <w:pPr>
        <w:pStyle w:val="NormalIndent"/>
        <w:rPr>
          <w:del w:id="2544" w:author="Adase, Richard R" w:date="2017-02-22T17:00:00Z"/>
        </w:rPr>
      </w:pPr>
      <w:del w:id="2545" w:author="Adase, Richard R" w:date="2017-02-22T17:00:00Z">
        <w:r w:rsidDel="00DF39CA">
          <w:delText>When a feature is deleted and the delete operation is posted, the triggers detect deletion of a master row and insert a history record indicating feature deletion.  Delete processing only generates a single record per component, with both “old value” and “new value” columns set to null.</w:delText>
        </w:r>
      </w:del>
    </w:p>
    <w:p w14:paraId="79C1A49A" w14:textId="76CC32DF" w:rsidR="00215A9C" w:rsidRPr="00215A9C" w:rsidDel="00DF39CA" w:rsidRDefault="00215A9C" w:rsidP="00215A9C">
      <w:pPr>
        <w:pStyle w:val="Heading2"/>
        <w:rPr>
          <w:del w:id="2546" w:author="Adase, Richard R" w:date="2017-02-22T17:00:00Z"/>
        </w:rPr>
      </w:pPr>
      <w:bookmarkStart w:id="2547" w:name="_Toc475546384"/>
      <w:bookmarkStart w:id="2548" w:name="_Toc476061360"/>
      <w:bookmarkStart w:id="2549" w:name="_Toc482622893"/>
      <w:bookmarkStart w:id="2550" w:name="_Toc485376792"/>
      <w:bookmarkStart w:id="2551" w:name="_Toc488246367"/>
      <w:bookmarkStart w:id="2552" w:name="_Toc490428565"/>
      <w:bookmarkStart w:id="2553" w:name="_Toc507144530"/>
      <w:bookmarkStart w:id="2554" w:name="_Toc510165749"/>
      <w:commentRangeStart w:id="2555"/>
      <w:del w:id="2556" w:author="Adase, Richard R" w:date="2017-02-22T17:00:00Z">
        <w:r w:rsidDel="00DF39CA">
          <w:delText>Replacing Features</w:delText>
        </w:r>
        <w:commentRangeEnd w:id="2555"/>
        <w:r w:rsidR="004401B4" w:rsidDel="00DF39CA">
          <w:rPr>
            <w:rStyle w:val="CommentReference"/>
            <w:rFonts w:ascii="Arial" w:hAnsi="Arial"/>
            <w:b w:val="0"/>
            <w:bCs w:val="0"/>
            <w:iCs w:val="0"/>
            <w:color w:val="auto"/>
            <w:szCs w:val="20"/>
          </w:rPr>
          <w:commentReference w:id="2555"/>
        </w:r>
        <w:bookmarkEnd w:id="2547"/>
        <w:bookmarkEnd w:id="2548"/>
        <w:bookmarkEnd w:id="2549"/>
        <w:bookmarkEnd w:id="2550"/>
        <w:bookmarkEnd w:id="2551"/>
        <w:bookmarkEnd w:id="2552"/>
        <w:bookmarkEnd w:id="2553"/>
        <w:bookmarkEnd w:id="2554"/>
      </w:del>
    </w:p>
    <w:p w14:paraId="558DBD0B" w14:textId="339B617F" w:rsidR="00276785" w:rsidDel="00DF39CA" w:rsidRDefault="00276785" w:rsidP="00276785">
      <w:pPr>
        <w:pStyle w:val="Heading2"/>
        <w:rPr>
          <w:del w:id="2557" w:author="Adase, Richard R" w:date="2017-02-22T17:00:00Z"/>
        </w:rPr>
      </w:pPr>
      <w:bookmarkStart w:id="2558" w:name="_Ref471835411"/>
      <w:bookmarkStart w:id="2559" w:name="_Toc475546385"/>
      <w:bookmarkStart w:id="2560" w:name="_Toc476061361"/>
      <w:bookmarkStart w:id="2561" w:name="_Toc482622894"/>
      <w:bookmarkStart w:id="2562" w:name="_Toc485376793"/>
      <w:bookmarkStart w:id="2563" w:name="_Toc488246368"/>
      <w:bookmarkStart w:id="2564" w:name="_Toc490428566"/>
      <w:bookmarkStart w:id="2565" w:name="_Toc507144531"/>
      <w:bookmarkStart w:id="2566" w:name="_Toc510165750"/>
      <w:del w:id="2567" w:author="Adase, Richard R" w:date="2017-02-22T17:00:00Z">
        <w:r w:rsidDel="00DF39CA">
          <w:delText>Review/Reporting</w:delText>
        </w:r>
        <w:bookmarkEnd w:id="2558"/>
        <w:bookmarkEnd w:id="2559"/>
        <w:bookmarkEnd w:id="2560"/>
        <w:bookmarkEnd w:id="2561"/>
        <w:bookmarkEnd w:id="2562"/>
        <w:bookmarkEnd w:id="2563"/>
        <w:bookmarkEnd w:id="2564"/>
        <w:bookmarkEnd w:id="2565"/>
        <w:bookmarkEnd w:id="2566"/>
      </w:del>
    </w:p>
    <w:p w14:paraId="6C21AC71" w14:textId="4822F886" w:rsidR="00D824DF" w:rsidDel="00DF39CA" w:rsidRDefault="004401B4" w:rsidP="004401B4">
      <w:pPr>
        <w:rPr>
          <w:del w:id="2568" w:author="Adase, Richard R" w:date="2017-02-22T17:00:00Z"/>
        </w:rPr>
      </w:pPr>
      <w:del w:id="2569" w:author="Adase, Richard R" w:date="2017-02-22T17:00:00Z">
        <w:r w:rsidDel="00DF39CA">
          <w:delText xml:space="preserve">Asset history may be reviewed using a custom command that can display either all changes made to a given feature, or all changes made in the context of a given job/WR.  </w:delText>
        </w:r>
      </w:del>
    </w:p>
    <w:p w14:paraId="320673AC" w14:textId="38375839" w:rsidR="004401B4" w:rsidRPr="004401B4" w:rsidDel="00DF39CA" w:rsidRDefault="004401B4" w:rsidP="004401B4">
      <w:pPr>
        <w:rPr>
          <w:del w:id="2570" w:author="Adase, Richard R" w:date="2017-02-22T17:00:00Z"/>
        </w:rPr>
      </w:pPr>
      <w:del w:id="2571" w:author="Adase, Richard R" w:date="2017-02-22T17:00:00Z">
        <w:r w:rsidDel="00DF39CA">
          <w:delText xml:space="preserve">In either mode, records are displayed on screen in a grid that can be </w:delText>
        </w:r>
        <w:r w:rsidR="00D824DF" w:rsidDel="00DF39CA">
          <w:delText xml:space="preserve">filtered and </w:delText>
        </w:r>
        <w:r w:rsidDel="00DF39CA">
          <w:delText xml:space="preserve">sorted by any </w:delText>
        </w:r>
        <w:r w:rsidR="00D824DF" w:rsidDel="00DF39CA">
          <w:delText xml:space="preserve">combination of </w:delText>
        </w:r>
        <w:r w:rsidDel="00DF39CA">
          <w:delText>column</w:delText>
        </w:r>
        <w:r w:rsidR="00D824DF" w:rsidDel="00DF39CA">
          <w:delText>s</w:delText>
        </w:r>
        <w:r w:rsidDel="00DF39CA">
          <w:delText>.  The form also provides the ability to export the displayed records as a report</w:delText>
        </w:r>
        <w:r w:rsidR="00D824DF" w:rsidDel="00DF39CA">
          <w:delText xml:space="preserve">, which may then be printed if desired.  Users may save the state of the filters and sort </w:delText>
        </w:r>
        <w:r w:rsidR="00B454DD" w:rsidDel="00DF39CA">
          <w:delText>criteria as</w:delText>
        </w:r>
        <w:r w:rsidR="00D824DF" w:rsidDel="00DF39CA">
          <w:delText xml:space="preserve"> a named view, which is </w:delText>
        </w:r>
        <w:commentRangeStart w:id="2572"/>
        <w:r w:rsidR="00D824DF" w:rsidDel="00DF39CA">
          <w:delText xml:space="preserve">stored in the database </w:delText>
        </w:r>
        <w:commentRangeEnd w:id="2572"/>
        <w:r w:rsidR="00D824DF" w:rsidDel="00DF39CA">
          <w:rPr>
            <w:rStyle w:val="CommentReference"/>
          </w:rPr>
          <w:commentReference w:id="2572"/>
        </w:r>
        <w:r w:rsidR="00D824DF" w:rsidDel="00DF39CA">
          <w:delText>and made available for restoring in later sessions.</w:delText>
        </w:r>
      </w:del>
    </w:p>
    <w:p w14:paraId="63E4810D" w14:textId="46593676" w:rsidR="00276785" w:rsidDel="00DF39CA" w:rsidRDefault="00276785" w:rsidP="00276785">
      <w:pPr>
        <w:pStyle w:val="Heading2"/>
        <w:rPr>
          <w:del w:id="2573" w:author="Adase, Richard R" w:date="2017-02-22T17:00:00Z"/>
        </w:rPr>
      </w:pPr>
      <w:bookmarkStart w:id="2574" w:name="_Ref471835502"/>
      <w:bookmarkStart w:id="2575" w:name="_Toc475546386"/>
      <w:bookmarkStart w:id="2576" w:name="_Toc476061362"/>
      <w:bookmarkStart w:id="2577" w:name="_Toc482622895"/>
      <w:bookmarkStart w:id="2578" w:name="_Toc485376794"/>
      <w:bookmarkStart w:id="2579" w:name="_Toc488246369"/>
      <w:bookmarkStart w:id="2580" w:name="_Toc490428567"/>
      <w:bookmarkStart w:id="2581" w:name="_Toc507144532"/>
      <w:bookmarkStart w:id="2582" w:name="_Toc510165751"/>
      <w:del w:id="2583" w:author="Adase, Richard R" w:date="2017-02-22T17:00:00Z">
        <w:r w:rsidDel="00DF39CA">
          <w:delText>Retention</w:delText>
        </w:r>
        <w:bookmarkEnd w:id="2574"/>
        <w:bookmarkEnd w:id="2575"/>
        <w:bookmarkEnd w:id="2576"/>
        <w:bookmarkEnd w:id="2577"/>
        <w:bookmarkEnd w:id="2578"/>
        <w:bookmarkEnd w:id="2579"/>
        <w:bookmarkEnd w:id="2580"/>
        <w:bookmarkEnd w:id="2581"/>
        <w:bookmarkEnd w:id="2582"/>
      </w:del>
    </w:p>
    <w:p w14:paraId="4817461B" w14:textId="3C74A11E" w:rsidR="00B454DD" w:rsidRPr="00B454DD" w:rsidDel="00DF39CA" w:rsidRDefault="00B454DD" w:rsidP="00B454DD">
      <w:pPr>
        <w:rPr>
          <w:del w:id="2584" w:author="Adase, Richard R" w:date="2017-02-22T17:00:00Z"/>
        </w:rPr>
      </w:pPr>
      <w:del w:id="2585" w:author="Adase, Richard R" w:date="2017-02-22T17:00:00Z">
        <w:r w:rsidDel="00DF39CA">
          <w:delText>It is expected that asset history may be retained in the GIS for 10 years or more.  The only restriction on this duration would be available space to store records in the database.  As long as the asset history table is properly indexed and maintained, performance should not be a problem.  Note that this design does not include any automated mechanism for purging or archiving old history records, should that become desirable or necessary.</w:delText>
        </w:r>
      </w:del>
    </w:p>
    <w:p w14:paraId="1203D69D" w14:textId="34C1C7A9" w:rsidR="00276785" w:rsidDel="00DF39CA" w:rsidRDefault="00276785" w:rsidP="00276785">
      <w:pPr>
        <w:pStyle w:val="Heading2"/>
        <w:rPr>
          <w:del w:id="2586" w:author="Adase, Richard R" w:date="2017-02-22T17:00:00Z"/>
        </w:rPr>
      </w:pPr>
      <w:bookmarkStart w:id="2587" w:name="_Toc475546387"/>
      <w:bookmarkStart w:id="2588" w:name="_Toc476061363"/>
      <w:bookmarkStart w:id="2589" w:name="_Toc482622896"/>
      <w:bookmarkStart w:id="2590" w:name="_Toc485376795"/>
      <w:bookmarkStart w:id="2591" w:name="_Toc488246370"/>
      <w:bookmarkStart w:id="2592" w:name="_Toc490428568"/>
      <w:bookmarkStart w:id="2593" w:name="_Toc507144533"/>
      <w:bookmarkStart w:id="2594" w:name="_Toc510165752"/>
      <w:del w:id="2595" w:author="Adase, Richard R" w:date="2017-02-22T17:00:00Z">
        <w:r w:rsidDel="00DF39CA">
          <w:delText>Code Maintenance</w:delText>
        </w:r>
        <w:bookmarkEnd w:id="2587"/>
        <w:bookmarkEnd w:id="2588"/>
        <w:bookmarkEnd w:id="2589"/>
        <w:bookmarkEnd w:id="2590"/>
        <w:bookmarkEnd w:id="2591"/>
        <w:bookmarkEnd w:id="2592"/>
        <w:bookmarkEnd w:id="2593"/>
        <w:bookmarkEnd w:id="2594"/>
      </w:del>
    </w:p>
    <w:p w14:paraId="2F17E74C" w14:textId="348BDB07" w:rsidR="00A91852" w:rsidRPr="00A91852" w:rsidDel="00DF39CA" w:rsidRDefault="00A91852" w:rsidP="00A91852">
      <w:pPr>
        <w:rPr>
          <w:del w:id="2596" w:author="Adase, Richard R" w:date="2017-02-22T17:00:00Z"/>
        </w:rPr>
      </w:pPr>
      <w:del w:id="2597" w:author="Adase, Richard R" w:date="2017-02-22T17:00:00Z">
        <w:r w:rsidDel="00DF39CA">
          <w:delText xml:space="preserve">The database triggers and packages that manage asset history are created by a code generator that is aware of which components and attributes should be included (see section </w:delText>
        </w:r>
        <w:r w:rsidDel="00DF39CA">
          <w:fldChar w:fldCharType="begin"/>
        </w:r>
        <w:r w:rsidDel="00DF39CA">
          <w:delInstrText xml:space="preserve"> REF _Ref471859283 \r \h </w:delInstrText>
        </w:r>
        <w:r w:rsidDel="00DF39CA">
          <w:fldChar w:fldCharType="separate"/>
        </w:r>
        <w:r w:rsidR="00DF39CA" w:rsidDel="00DF39CA">
          <w:delText>7.1</w:delText>
        </w:r>
        <w:r w:rsidDel="00DF39CA">
          <w:fldChar w:fldCharType="end"/>
        </w:r>
        <w:r w:rsidDel="00DF39CA">
          <w:delText xml:space="preserve">).  The code generator is provided with the system as a software deliverable, and must be run </w:delText>
        </w:r>
        <w:r w:rsidR="00AE4546" w:rsidDel="00DF39CA">
          <w:delText xml:space="preserve">in the future </w:delText>
        </w:r>
        <w:r w:rsidDel="00DF39CA">
          <w:delText xml:space="preserve">whenever any component or attribute is </w:delText>
        </w:r>
        <w:r w:rsidR="00AE4546" w:rsidDel="00DF39CA">
          <w:delText>included or excluded.  Running the generator will drop all existing triggers and packages and generate new ones according to the current inclusion list.</w:delText>
        </w:r>
      </w:del>
    </w:p>
    <w:p w14:paraId="7F75069D" w14:textId="478B9FCF" w:rsidR="00D82B3E" w:rsidRDefault="00D82B3E" w:rsidP="00646314">
      <w:pPr>
        <w:pStyle w:val="Heading1"/>
      </w:pPr>
      <w:bookmarkStart w:id="2598" w:name="_Ref471833746"/>
      <w:bookmarkStart w:id="2599" w:name="_Toc510165753"/>
      <w:r>
        <w:lastRenderedPageBreak/>
        <w:t>Details</w:t>
      </w:r>
      <w:bookmarkEnd w:id="2598"/>
      <w:bookmarkEnd w:id="2599"/>
    </w:p>
    <w:p w14:paraId="527E9BE5" w14:textId="0905BE40" w:rsidR="00D82B3E" w:rsidRDefault="001B63D1" w:rsidP="00D82B3E">
      <w:r>
        <w:t>G/Technology displays feature graphics primarily in two types of map window:</w:t>
      </w:r>
    </w:p>
    <w:p w14:paraId="3C75A9F4" w14:textId="6A051D29" w:rsidR="001B63D1" w:rsidRDefault="001B63D1" w:rsidP="00ED38DC">
      <w:pPr>
        <w:pStyle w:val="ListParagraph"/>
        <w:numPr>
          <w:ilvl w:val="0"/>
          <w:numId w:val="12"/>
        </w:numPr>
      </w:pPr>
      <w:r>
        <w:t>Geographic, which uses real world coordinates</w:t>
      </w:r>
    </w:p>
    <w:p w14:paraId="7C05150A" w14:textId="77CA1FEE" w:rsidR="001B63D1" w:rsidRPr="00D82B3E" w:rsidRDefault="001B63D1" w:rsidP="00ED38DC">
      <w:pPr>
        <w:pStyle w:val="ListParagraph"/>
        <w:numPr>
          <w:ilvl w:val="0"/>
          <w:numId w:val="12"/>
        </w:numPr>
      </w:pPr>
      <w:r>
        <w:t>Detail, which is a quasi-schematic view of a set of features, typically related by a common owner</w:t>
      </w:r>
    </w:p>
    <w:p w14:paraId="7229F56E" w14:textId="3A2C46A6" w:rsidR="00643F68" w:rsidRDefault="00643F68" w:rsidP="001B63D1">
      <w:r>
        <w:t>All graphic components are defined as either geographic or detail, corresponding to one of these window types.  A given feature may be displayed in both geographic and detail views, but it must include an instance of each type of component for this to happen.  Some features have only geographic components, some have only detail components, and some have both types.</w:t>
      </w:r>
    </w:p>
    <w:p w14:paraId="46120220" w14:textId="12EBFC77" w:rsidR="001B63D1" w:rsidRDefault="00643F68" w:rsidP="001B63D1">
      <w:r>
        <w:t>Note that these separate graphic components are still part of the same feature, and therefore are both included in the same relationships with other features.  For example, a Primary Conductor may be connected between a geographic-only feature and a detail-only feature.  Reviewing or tracing the conductor while both windows are open will visibly indicate to the user that connectivity spans both representations.</w:t>
      </w:r>
    </w:p>
    <w:p w14:paraId="263C3187" w14:textId="0184287D" w:rsidR="001B63D1" w:rsidRDefault="001B63D1" w:rsidP="001B63D1">
      <w:r>
        <w:t>Only designated feature classes may have an associated</w:t>
      </w:r>
      <w:r w:rsidRPr="001B63D1">
        <w:t xml:space="preserve"> </w:t>
      </w:r>
      <w:r>
        <w:t>detail.  Each of the following subsections describes the classes so designated in Oncor’s GIS, with more information about behaviors specific to each class.</w:t>
      </w:r>
    </w:p>
    <w:p w14:paraId="41BF5A40" w14:textId="43BFCE79" w:rsidR="00C53766" w:rsidRDefault="00C53766" w:rsidP="001B63D1">
      <w:pPr>
        <w:pStyle w:val="Heading2"/>
        <w:rPr>
          <w:ins w:id="2600" w:author="ADASE Richard R" w:date="2017-07-17T16:20:00Z"/>
        </w:rPr>
      </w:pPr>
      <w:bookmarkStart w:id="2601" w:name="_Ref471856324"/>
      <w:bookmarkStart w:id="2602" w:name="_Toc510165754"/>
      <w:ins w:id="2603" w:author="ADASE Richard R" w:date="2017-07-17T16:20:00Z">
        <w:r>
          <w:t>Junction Point</w:t>
        </w:r>
        <w:bookmarkEnd w:id="2602"/>
      </w:ins>
    </w:p>
    <w:p w14:paraId="3060DDDC" w14:textId="57427A55" w:rsidR="00C53766" w:rsidRPr="00C53766" w:rsidRDefault="00C53766" w:rsidP="001D7148">
      <w:pPr>
        <w:rPr>
          <w:ins w:id="2604" w:author="ADASE Richard R" w:date="2017-07-17T16:20:00Z"/>
        </w:rPr>
      </w:pPr>
      <w:ins w:id="2605" w:author="ADASE Richard R" w:date="2017-07-17T16:24:00Z">
        <w:r>
          <w:t xml:space="preserve">Junction Point details are </w:t>
        </w:r>
      </w:ins>
      <w:ins w:id="2606" w:author="ADASE Richard R" w:date="2018-03-30T12:50:00Z">
        <w:r w:rsidR="00C77750">
          <w:t>optional and</w:t>
        </w:r>
      </w:ins>
      <w:ins w:id="2607" w:author="ADASE Richard R" w:date="2017-07-17T16:24:00Z">
        <w:r>
          <w:t xml:space="preserve"> may be added any time after placement of a Junction Point feature</w:t>
        </w:r>
      </w:ins>
      <w:ins w:id="2608" w:author="ADASE Richard R" w:date="2017-07-17T16:23:00Z">
        <w:r>
          <w:t xml:space="preserve">.  They </w:t>
        </w:r>
      </w:ins>
      <w:ins w:id="2609" w:author="ADASE Richard R" w:date="2017-07-17T16:21:00Z">
        <w:r>
          <w:t>are provided as a means of depicting duct banks at that location.  There is no intention of depicting connected features in these details.</w:t>
        </w:r>
      </w:ins>
    </w:p>
    <w:p w14:paraId="6D545A8C" w14:textId="52026A93" w:rsidR="001B63D1" w:rsidRDefault="001B63D1" w:rsidP="001B63D1">
      <w:pPr>
        <w:pStyle w:val="Heading2"/>
      </w:pPr>
      <w:bookmarkStart w:id="2610" w:name="_Toc510165755"/>
      <w:r>
        <w:t>Manhole</w:t>
      </w:r>
      <w:bookmarkEnd w:id="2601"/>
      <w:bookmarkEnd w:id="2610"/>
    </w:p>
    <w:p w14:paraId="54DE4580" w14:textId="154BA3A8" w:rsidR="00E12311" w:rsidRDefault="00A5683E" w:rsidP="00A5683E">
      <w:pPr>
        <w:rPr>
          <w:ins w:id="2611" w:author="ADASE Richard R" w:date="2017-07-17T16:45:00Z"/>
        </w:rPr>
      </w:pPr>
      <w:r>
        <w:t xml:space="preserve">Manhole details are </w:t>
      </w:r>
      <w:del w:id="2612" w:author="ADASE Richard R" w:date="2018-03-30T12:50:00Z">
        <w:r w:rsidDel="00C77750">
          <w:delText>optional, and</w:delText>
        </w:r>
      </w:del>
      <w:ins w:id="2613" w:author="ADASE Richard R" w:date="2018-03-30T12:50:00Z">
        <w:r w:rsidR="00C77750">
          <w:t>optional and</w:t>
        </w:r>
      </w:ins>
      <w:r>
        <w:t xml:space="preserve"> may be added any time after placement of a Manhole feature.  </w:t>
      </w:r>
    </w:p>
    <w:p w14:paraId="0E4B4177" w14:textId="624FD454" w:rsidR="00E12311" w:rsidRDefault="00A5683E" w:rsidP="00A5683E">
      <w:pPr>
        <w:rPr>
          <w:ins w:id="2614" w:author="ADASE Richard R" w:date="2017-07-17T16:46:00Z"/>
        </w:rPr>
      </w:pPr>
      <w:r>
        <w:t>When a detail is created for a Manhole, the detail graphic components representing the footprint of the Manhole are automatically generated based on the Manhole’s Type attribute.</w:t>
      </w:r>
      <w:ins w:id="2615" w:author="ADASE Richard R" w:date="2017-07-17T16:46:00Z">
        <w:r w:rsidR="00E12311">
          <w:t xml:space="preserve">  Each layout is built out of repeating polygon components, which may be modified by the user after initial placement if necessary.</w:t>
        </w:r>
      </w:ins>
      <w:r>
        <w:t xml:space="preserve">  </w:t>
      </w:r>
    </w:p>
    <w:p w14:paraId="7EF0DEF8" w14:textId="6E5A03A8" w:rsidR="00A5683E" w:rsidRDefault="00A5683E" w:rsidP="004B6A15">
      <w:pPr>
        <w:keepNext/>
      </w:pPr>
      <w:commentRangeStart w:id="2616"/>
      <w:commentRangeStart w:id="2617"/>
      <w:r>
        <w:lastRenderedPageBreak/>
        <w:t>The following types are anticipated</w:t>
      </w:r>
      <w:commentRangeEnd w:id="2616"/>
      <w:r>
        <w:rPr>
          <w:rStyle w:val="CommentReference"/>
        </w:rPr>
        <w:commentReference w:id="2616"/>
      </w:r>
      <w:commentRangeEnd w:id="2617"/>
      <w:r w:rsidR="001D7148">
        <w:rPr>
          <w:rStyle w:val="CommentReference"/>
        </w:rPr>
        <w:commentReference w:id="2617"/>
      </w:r>
      <w:r>
        <w:t>:</w:t>
      </w:r>
    </w:p>
    <w:p w14:paraId="597C47EF" w14:textId="4C297D8E" w:rsidR="00A5683E" w:rsidRDefault="00A5683E" w:rsidP="00F34CC7">
      <w:pPr>
        <w:pStyle w:val="Heading3"/>
        <w:rPr>
          <w:ins w:id="2618" w:author="ADASE Richard R" w:date="2017-07-17T16:36:00Z"/>
        </w:rPr>
      </w:pPr>
      <w:bookmarkStart w:id="2619" w:name="_Toc510165756"/>
      <w:r>
        <w:t>2-way</w:t>
      </w:r>
      <w:bookmarkEnd w:id="2619"/>
    </w:p>
    <w:p w14:paraId="6EC28374" w14:textId="02B9250E" w:rsidR="00C53766" w:rsidRDefault="00C53766" w:rsidP="00F34CC7">
      <w:pPr>
        <w:pStyle w:val="NormalIndent"/>
      </w:pPr>
      <w:ins w:id="2620" w:author="ADASE Richard R" w:date="2017-07-17T16:36:00Z">
        <w:r>
          <w:rPr>
            <w:noProof/>
          </w:rPr>
          <w:drawing>
            <wp:inline distT="0" distB="0" distL="0" distR="0" wp14:anchorId="51A5EDA4" wp14:editId="7B6B066B">
              <wp:extent cx="2752725" cy="3048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4497" cy="3050606"/>
                      </a:xfrm>
                      <a:prstGeom prst="rect">
                        <a:avLst/>
                      </a:prstGeom>
                      <a:noFill/>
                      <a:ln>
                        <a:noFill/>
                      </a:ln>
                    </pic:spPr>
                  </pic:pic>
                </a:graphicData>
              </a:graphic>
            </wp:inline>
          </w:drawing>
        </w:r>
      </w:ins>
    </w:p>
    <w:p w14:paraId="08CDD061" w14:textId="3AB08B4D" w:rsidR="00A5683E" w:rsidRDefault="00A5683E" w:rsidP="00F34CC7">
      <w:pPr>
        <w:pStyle w:val="Heading3"/>
        <w:rPr>
          <w:ins w:id="2621" w:author="ADASE Richard R" w:date="2017-07-17T16:37:00Z"/>
        </w:rPr>
      </w:pPr>
      <w:bookmarkStart w:id="2622" w:name="_Toc510165757"/>
      <w:r>
        <w:t>3-way</w:t>
      </w:r>
      <w:bookmarkEnd w:id="2622"/>
    </w:p>
    <w:p w14:paraId="21DCE669" w14:textId="55537AEA" w:rsidR="00F34CC7" w:rsidRDefault="00F34CC7" w:rsidP="00F34CC7">
      <w:pPr>
        <w:pStyle w:val="NormalIndent"/>
      </w:pPr>
      <w:ins w:id="2623" w:author="ADASE Richard R" w:date="2017-07-17T16:38:00Z">
        <w:r>
          <w:rPr>
            <w:noProof/>
          </w:rPr>
          <w:drawing>
            <wp:inline distT="0" distB="0" distL="0" distR="0" wp14:anchorId="14C83601" wp14:editId="5B679209">
              <wp:extent cx="2412070" cy="24860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5057" cy="2489104"/>
                      </a:xfrm>
                      <a:prstGeom prst="rect">
                        <a:avLst/>
                      </a:prstGeom>
                      <a:noFill/>
                      <a:ln>
                        <a:noFill/>
                      </a:ln>
                    </pic:spPr>
                  </pic:pic>
                </a:graphicData>
              </a:graphic>
            </wp:inline>
          </w:drawing>
        </w:r>
      </w:ins>
    </w:p>
    <w:p w14:paraId="09544EB8" w14:textId="67AF7D86" w:rsidR="00A5683E" w:rsidRDefault="00A5683E" w:rsidP="00F34CC7">
      <w:pPr>
        <w:pStyle w:val="Heading3"/>
        <w:rPr>
          <w:ins w:id="2624" w:author="ADASE Richard R" w:date="2017-07-17T16:38:00Z"/>
        </w:rPr>
      </w:pPr>
      <w:bookmarkStart w:id="2625" w:name="_Toc510165758"/>
      <w:r>
        <w:lastRenderedPageBreak/>
        <w:t>4-way</w:t>
      </w:r>
      <w:bookmarkEnd w:id="2625"/>
    </w:p>
    <w:p w14:paraId="526F5BA4" w14:textId="59254506" w:rsidR="00F34CC7" w:rsidRDefault="00F34CC7" w:rsidP="00F34CC7">
      <w:pPr>
        <w:pStyle w:val="NormalIndent"/>
      </w:pPr>
      <w:ins w:id="2626" w:author="ADASE Richard R" w:date="2017-07-17T16:39:00Z">
        <w:r>
          <w:rPr>
            <w:noProof/>
          </w:rPr>
          <w:drawing>
            <wp:inline distT="0" distB="0" distL="0" distR="0" wp14:anchorId="0CD526C8" wp14:editId="44E973B6">
              <wp:extent cx="2750825" cy="2638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5865" cy="2643259"/>
                      </a:xfrm>
                      <a:prstGeom prst="rect">
                        <a:avLst/>
                      </a:prstGeom>
                      <a:noFill/>
                      <a:ln>
                        <a:noFill/>
                      </a:ln>
                    </pic:spPr>
                  </pic:pic>
                </a:graphicData>
              </a:graphic>
            </wp:inline>
          </w:drawing>
        </w:r>
      </w:ins>
    </w:p>
    <w:p w14:paraId="364A62EF" w14:textId="36751CFC" w:rsidR="00A5683E" w:rsidRDefault="00A5683E" w:rsidP="00F34CC7">
      <w:pPr>
        <w:pStyle w:val="Heading3"/>
        <w:rPr>
          <w:ins w:id="2627" w:author="ADASE Richard R" w:date="2017-07-17T16:40:00Z"/>
        </w:rPr>
      </w:pPr>
      <w:bookmarkStart w:id="2628" w:name="_Toc510165759"/>
      <w:r>
        <w:t>Special</w:t>
      </w:r>
      <w:del w:id="2629" w:author="ADASE Richard R" w:date="2017-07-17T16:25:00Z">
        <w:r w:rsidDel="00C53766">
          <w:delText xml:space="preserve"> (i.e.- the default case)</w:delText>
        </w:r>
      </w:del>
      <w:bookmarkEnd w:id="2628"/>
    </w:p>
    <w:p w14:paraId="45E5C0FE" w14:textId="47D79F76" w:rsidR="00F34CC7" w:rsidRDefault="00F34CC7" w:rsidP="00F34CC7">
      <w:pPr>
        <w:pStyle w:val="NormalIndent"/>
      </w:pPr>
      <w:ins w:id="2630" w:author="ADASE Richard R" w:date="2017-07-17T16:41:00Z">
        <w:r>
          <w:t xml:space="preserve">For Special </w:t>
        </w:r>
        <w:proofErr w:type="gramStart"/>
        <w:r>
          <w:t>type</w:t>
        </w:r>
        <w:proofErr w:type="gramEnd"/>
        <w:r>
          <w:t xml:space="preserve"> Manholes, it is assumed that the designer will use the graphic edit tools in the detail window to modify the </w:t>
        </w:r>
      </w:ins>
      <w:ins w:id="2631" w:author="ADASE Richard R" w:date="2017-08-13T22:57:00Z">
        <w:r w:rsidR="005B4009">
          <w:t>initial</w:t>
        </w:r>
      </w:ins>
      <w:ins w:id="2632" w:author="ADASE Richard R" w:date="2017-07-17T16:41:00Z">
        <w:r w:rsidR="005B4009">
          <w:t xml:space="preserve"> footprint layout as needed</w:t>
        </w:r>
      </w:ins>
      <w:ins w:id="2633" w:author="ADASE Richard R" w:date="2017-07-17T16:44:00Z">
        <w:r w:rsidR="005B4009">
          <w:t>.  The initial layout will be the same as the one used for 4-way Manholes.</w:t>
        </w:r>
        <w:r>
          <w:t xml:space="preserve"> </w:t>
        </w:r>
      </w:ins>
      <w:ins w:id="2634" w:author="ADASE Richard R" w:date="2017-07-17T16:41:00Z">
        <w:r>
          <w:t xml:space="preserve"> Designers will </w:t>
        </w:r>
      </w:ins>
      <w:ins w:id="2635" w:author="ADASE Richard R" w:date="2017-07-17T16:42:00Z">
        <w:r>
          <w:t xml:space="preserve">also </w:t>
        </w:r>
      </w:ins>
      <w:ins w:id="2636" w:author="ADASE Richard R" w:date="2017-07-17T16:41:00Z">
        <w:r>
          <w:t>be able to place additional repeating polygon components</w:t>
        </w:r>
      </w:ins>
      <w:ins w:id="2637" w:author="ADASE Richard R" w:date="2017-07-17T16:43:00Z">
        <w:r>
          <w:t xml:space="preserve"> if necessary to depict the layout </w:t>
        </w:r>
      </w:ins>
      <w:ins w:id="2638" w:author="ADASE Richard R" w:date="2017-07-17T16:44:00Z">
        <w:r>
          <w:t>of the Manhole.</w:t>
        </w:r>
      </w:ins>
    </w:p>
    <w:p w14:paraId="5F21674D" w14:textId="5A19E255" w:rsidR="00A5683E" w:rsidRPr="00A5683E" w:rsidDel="00E12311" w:rsidRDefault="00A5683E" w:rsidP="00A5683E">
      <w:pPr>
        <w:rPr>
          <w:del w:id="2639" w:author="ADASE Richard R" w:date="2017-07-17T16:45:00Z"/>
        </w:rPr>
      </w:pPr>
      <w:del w:id="2640" w:author="ADASE Richard R" w:date="2017-07-17T16:45:00Z">
        <w:r w:rsidDel="00E12311">
          <w:delText>Footprint graphics may be modified by the user after initial placement if necessary.</w:delText>
        </w:r>
      </w:del>
    </w:p>
    <w:p w14:paraId="5CC49197" w14:textId="66C966A9" w:rsidR="00C53766" w:rsidRDefault="00C53766" w:rsidP="001B63D1">
      <w:pPr>
        <w:pStyle w:val="Heading2"/>
        <w:rPr>
          <w:ins w:id="2641" w:author="ADASE Richard R" w:date="2017-07-17T16:23:00Z"/>
        </w:rPr>
      </w:pPr>
      <w:bookmarkStart w:id="2642" w:name="_Toc510165760"/>
      <w:ins w:id="2643" w:author="ADASE Richard R" w:date="2017-07-17T16:20:00Z">
        <w:r>
          <w:t>Pad</w:t>
        </w:r>
      </w:ins>
      <w:bookmarkEnd w:id="2642"/>
    </w:p>
    <w:p w14:paraId="2E7EBB4A" w14:textId="726FB155" w:rsidR="00C53766" w:rsidRDefault="00C53766" w:rsidP="00C53766">
      <w:pPr>
        <w:rPr>
          <w:ins w:id="2644" w:author="ADASE Richard R" w:date="2017-07-17T17:56:00Z"/>
        </w:rPr>
      </w:pPr>
      <w:ins w:id="2645" w:author="ADASE Richard R" w:date="2017-07-17T16:24:00Z">
        <w:r>
          <w:t>Pad details</w:t>
        </w:r>
      </w:ins>
      <w:ins w:id="2646" w:author="ADASE Richard R" w:date="2017-07-17T16:23:00Z">
        <w:r>
          <w:t xml:space="preserve"> are </w:t>
        </w:r>
        <w:proofErr w:type="gramStart"/>
        <w:r>
          <w:t xml:space="preserve">optional, </w:t>
        </w:r>
      </w:ins>
      <w:ins w:id="2647" w:author="ADASE Richard R" w:date="2017-07-17T16:24:00Z">
        <w:r>
          <w:t>and</w:t>
        </w:r>
        <w:proofErr w:type="gramEnd"/>
        <w:r>
          <w:t xml:space="preserve"> may be added any time after placement of a Pad feature</w:t>
        </w:r>
      </w:ins>
      <w:ins w:id="2648" w:author="ADASE Richard R" w:date="2017-07-17T16:23:00Z">
        <w:r>
          <w:t>.  They are provided as a means of depicting duct banks at that location.  There is no intention of depicting connected features in these details</w:t>
        </w:r>
      </w:ins>
      <w:ins w:id="2649" w:author="ADASE Richard R" w:date="2017-07-17T17:07:00Z">
        <w:r w:rsidR="00736ACD">
          <w:t>, including the devices that make up Primary Switch Gear</w:t>
        </w:r>
      </w:ins>
      <w:ins w:id="2650" w:author="ADASE Richard R" w:date="2017-07-17T16:23:00Z">
        <w:r>
          <w:t>.</w:t>
        </w:r>
      </w:ins>
    </w:p>
    <w:p w14:paraId="41F2EEBC" w14:textId="1BA76CC1" w:rsidR="0065330D" w:rsidRPr="00C53766" w:rsidRDefault="00BE28D3" w:rsidP="00C53766">
      <w:pPr>
        <w:rPr>
          <w:ins w:id="2651" w:author="ADASE Richard R" w:date="2017-07-17T16:23:00Z"/>
        </w:rPr>
      </w:pPr>
      <w:ins w:id="2652" w:author="ADASE Richard R" w:date="2017-07-17T17:57:00Z">
        <w:r>
          <w:t>When a detail is created for a Pad, a detail graphic component representing the footprint of the Pad is automatically placed as a 7</w:t>
        </w:r>
      </w:ins>
      <w:ins w:id="2653" w:author="ADASE Richard R" w:date="2017-07-17T17:58:00Z">
        <w:r>
          <w:t xml:space="preserve">’ by 10’ rectangle.  Designers may </w:t>
        </w:r>
      </w:ins>
      <w:ins w:id="2654" w:author="ADASE Richard R" w:date="2017-07-17T17:59:00Z">
        <w:r>
          <w:t xml:space="preserve">then </w:t>
        </w:r>
      </w:ins>
      <w:ins w:id="2655" w:author="ADASE Richard R" w:date="2017-07-17T17:58:00Z">
        <w:r>
          <w:t>place additional instances of the footprint polygon to represent windows in the Pad, as needed.</w:t>
        </w:r>
      </w:ins>
    </w:p>
    <w:p w14:paraId="553DB7EB" w14:textId="06EC702F" w:rsidR="001B63D1" w:rsidDel="00465EDB" w:rsidRDefault="001B63D1" w:rsidP="001B63D1">
      <w:pPr>
        <w:pStyle w:val="Heading2"/>
        <w:rPr>
          <w:del w:id="2656" w:author="ADASE Richard R" w:date="2017-07-17T17:23:00Z"/>
        </w:rPr>
      </w:pPr>
      <w:bookmarkStart w:id="2657" w:name="_Toc488246379"/>
      <w:bookmarkStart w:id="2658" w:name="_Toc490428577"/>
      <w:bookmarkStart w:id="2659" w:name="_Toc507144542"/>
      <w:bookmarkStart w:id="2660" w:name="_Toc510165761"/>
      <w:del w:id="2661" w:author="ADASE Richard R" w:date="2017-07-17T17:23:00Z">
        <w:r w:rsidDel="00465EDB">
          <w:delText xml:space="preserve">Primary Switch </w:delText>
        </w:r>
        <w:commentRangeStart w:id="2662"/>
        <w:commentRangeStart w:id="2663"/>
        <w:commentRangeStart w:id="2664"/>
        <w:commentRangeStart w:id="2665"/>
        <w:r w:rsidDel="00465EDB">
          <w:delText>Gear</w:delText>
        </w:r>
        <w:commentRangeEnd w:id="2662"/>
        <w:r w:rsidR="00C81F44" w:rsidDel="00465EDB">
          <w:rPr>
            <w:rStyle w:val="CommentReference"/>
            <w:rFonts w:ascii="Arial" w:hAnsi="Arial"/>
            <w:b w:val="0"/>
            <w:bCs w:val="0"/>
            <w:iCs w:val="0"/>
            <w:color w:val="auto"/>
            <w:szCs w:val="20"/>
          </w:rPr>
          <w:commentReference w:id="2662"/>
        </w:r>
        <w:commentRangeEnd w:id="2663"/>
        <w:r w:rsidR="00867571" w:rsidDel="00465EDB">
          <w:rPr>
            <w:rStyle w:val="CommentReference"/>
            <w:rFonts w:ascii="Arial" w:hAnsi="Arial"/>
            <w:b w:val="0"/>
            <w:bCs w:val="0"/>
            <w:iCs w:val="0"/>
            <w:color w:val="auto"/>
            <w:szCs w:val="20"/>
          </w:rPr>
          <w:commentReference w:id="2663"/>
        </w:r>
        <w:commentRangeEnd w:id="2664"/>
        <w:r w:rsidR="00736ACD" w:rsidDel="00465EDB">
          <w:rPr>
            <w:rStyle w:val="CommentReference"/>
            <w:rFonts w:ascii="Arial" w:hAnsi="Arial"/>
            <w:b w:val="0"/>
            <w:bCs w:val="0"/>
            <w:iCs w:val="0"/>
            <w:color w:val="auto"/>
            <w:szCs w:val="20"/>
          </w:rPr>
          <w:commentReference w:id="2664"/>
        </w:r>
      </w:del>
      <w:bookmarkEnd w:id="2657"/>
      <w:bookmarkEnd w:id="2658"/>
      <w:bookmarkEnd w:id="2659"/>
      <w:bookmarkEnd w:id="2660"/>
      <w:commentRangeEnd w:id="2665"/>
      <w:r w:rsidR="00C77750">
        <w:rPr>
          <w:rStyle w:val="CommentReference"/>
          <w:rFonts w:ascii="Arial" w:hAnsi="Arial"/>
          <w:b w:val="0"/>
          <w:bCs w:val="0"/>
          <w:iCs w:val="0"/>
          <w:color w:val="auto"/>
          <w:szCs w:val="20"/>
        </w:rPr>
        <w:commentReference w:id="2665"/>
      </w:r>
    </w:p>
    <w:p w14:paraId="3AC63CBA" w14:textId="6C323BC6" w:rsidR="00A5683E" w:rsidRPr="00A5683E" w:rsidDel="00465EDB" w:rsidRDefault="00A5683E" w:rsidP="00A5683E">
      <w:pPr>
        <w:rPr>
          <w:del w:id="2666" w:author="ADASE Richard R" w:date="2017-07-17T17:23:00Z"/>
        </w:rPr>
      </w:pPr>
      <w:del w:id="2667" w:author="ADASE Richard R" w:date="2017-07-17T17:23:00Z">
        <w:r w:rsidDel="00465EDB">
          <w:delText>Primary Switch Gear details are created automatically during placement, based on layouts stored in the assembly catalog.</w:delText>
        </w:r>
      </w:del>
    </w:p>
    <w:p w14:paraId="24F42D01" w14:textId="7FD87A34" w:rsidR="001B63D1" w:rsidDel="00465EDB" w:rsidRDefault="001B63D1" w:rsidP="001B63D1">
      <w:pPr>
        <w:pStyle w:val="Heading2"/>
        <w:rPr>
          <w:del w:id="2668" w:author="ADASE Richard R" w:date="2017-07-17T17:23:00Z"/>
        </w:rPr>
      </w:pPr>
      <w:bookmarkStart w:id="2669" w:name="_Toc488246380"/>
      <w:bookmarkStart w:id="2670" w:name="_Toc490428578"/>
      <w:bookmarkStart w:id="2671" w:name="_Toc507144543"/>
      <w:bookmarkStart w:id="2672" w:name="_Toc510165762"/>
      <w:del w:id="2673" w:author="ADASE Richard R" w:date="2017-07-17T17:23:00Z">
        <w:r w:rsidDel="00465EDB">
          <w:delText xml:space="preserve">Secondary Switch </w:delText>
        </w:r>
        <w:commentRangeStart w:id="2674"/>
        <w:commentRangeStart w:id="2675"/>
        <w:r w:rsidDel="00465EDB">
          <w:delText>Gear</w:delText>
        </w:r>
        <w:commentRangeEnd w:id="2674"/>
        <w:r w:rsidR="00BD540E" w:rsidDel="00465EDB">
          <w:rPr>
            <w:rStyle w:val="CommentReference"/>
            <w:rFonts w:ascii="Arial" w:hAnsi="Arial"/>
            <w:b w:val="0"/>
            <w:bCs w:val="0"/>
            <w:iCs w:val="0"/>
            <w:color w:val="auto"/>
            <w:szCs w:val="20"/>
          </w:rPr>
          <w:commentReference w:id="2674"/>
        </w:r>
        <w:commentRangeEnd w:id="2675"/>
        <w:r w:rsidR="00465EDB" w:rsidDel="00465EDB">
          <w:rPr>
            <w:rStyle w:val="CommentReference"/>
            <w:rFonts w:ascii="Arial" w:hAnsi="Arial"/>
            <w:b w:val="0"/>
            <w:bCs w:val="0"/>
            <w:iCs w:val="0"/>
            <w:color w:val="auto"/>
            <w:szCs w:val="20"/>
          </w:rPr>
          <w:commentReference w:id="2675"/>
        </w:r>
        <w:bookmarkEnd w:id="2669"/>
        <w:bookmarkEnd w:id="2670"/>
        <w:bookmarkEnd w:id="2671"/>
        <w:bookmarkEnd w:id="2672"/>
      </w:del>
    </w:p>
    <w:p w14:paraId="4651233B" w14:textId="3F9C211F" w:rsidR="00A5683E" w:rsidRPr="00A5683E" w:rsidDel="00465EDB" w:rsidRDefault="00A5683E" w:rsidP="00A5683E">
      <w:pPr>
        <w:rPr>
          <w:del w:id="2676" w:author="ADASE 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36CF87CF" w14:textId="1A8F5AB0" w:rsidR="001B63D1" w:rsidRDefault="001B63D1" w:rsidP="001B63D1">
      <w:pPr>
        <w:pStyle w:val="Heading2"/>
      </w:pPr>
      <w:bookmarkStart w:id="2678" w:name="_Toc510165763"/>
      <w:r>
        <w:t>Vault</w:t>
      </w:r>
      <w:bookmarkEnd w:id="2678"/>
    </w:p>
    <w:p w14:paraId="6A80A0C3" w14:textId="3C97A146" w:rsidR="00A5683E" w:rsidRDefault="00A5683E" w:rsidP="00A5683E">
      <w:pPr>
        <w:rPr>
          <w:ins w:id="2679" w:author="ADASE Richard R" w:date="2017-07-17T17:06:00Z"/>
        </w:rPr>
      </w:pPr>
      <w:r>
        <w:t xml:space="preserve">Vault details are </w:t>
      </w:r>
      <w:proofErr w:type="gramStart"/>
      <w:r>
        <w:t>optional, and</w:t>
      </w:r>
      <w:proofErr w:type="gramEnd"/>
      <w:r>
        <w:t xml:space="preserve"> may be added any time after placement of a Vault feature.  Multiple Vaults may share the same detail if necessary, typically indicating that they are connected.</w:t>
      </w:r>
    </w:p>
    <w:p w14:paraId="2012C5E2" w14:textId="3A888D7D" w:rsidR="00890A08" w:rsidRDefault="00890A08" w:rsidP="00A5683E">
      <w:pPr>
        <w:rPr>
          <w:ins w:id="2680" w:author="ADASE Richard R" w:date="2018-03-30T11:03:00Z"/>
        </w:rPr>
      </w:pPr>
      <w:ins w:id="2681" w:author="ADASE Richard R" w:date="2017-07-17T17:06:00Z">
        <w:r>
          <w:t>When a Primary Switch Gear or Second</w:t>
        </w:r>
        <w:r w:rsidR="00736ACD">
          <w:t>ary Switch Gear is placed in a V</w:t>
        </w:r>
        <w:r>
          <w:t xml:space="preserve">ault, the graphic components are </w:t>
        </w:r>
        <w:r w:rsidR="00736ACD">
          <w:t>generated in the Vault detail window.</w:t>
        </w:r>
      </w:ins>
    </w:p>
    <w:p w14:paraId="23A8D837" w14:textId="45663EC8" w:rsidR="00BB2B4C" w:rsidRDefault="00BB2B4C" w:rsidP="00BB2B4C">
      <w:pPr>
        <w:pStyle w:val="Heading1"/>
        <w:rPr>
          <w:ins w:id="2682" w:author="ADASE Richard R" w:date="2018-03-30T11:03:00Z"/>
        </w:rPr>
      </w:pPr>
      <w:bookmarkStart w:id="2683" w:name="_Ref510171707"/>
      <w:ins w:id="2684" w:author="ADASE Richard R" w:date="2018-03-30T11:03:00Z">
        <w:r>
          <w:lastRenderedPageBreak/>
          <w:t>Assemblies</w:t>
        </w:r>
        <w:bookmarkEnd w:id="2683"/>
      </w:ins>
    </w:p>
    <w:p w14:paraId="7E835C63" w14:textId="16E30578" w:rsidR="00BB2B4C" w:rsidRDefault="00BB2B4C" w:rsidP="00BB2B4C">
      <w:pPr>
        <w:rPr>
          <w:ins w:id="2685" w:author="ADASE Richard R" w:date="2018-03-30T11:05:00Z"/>
        </w:rPr>
      </w:pPr>
      <w:ins w:id="2686" w:author="ADASE Richard R" w:date="2018-03-30T11:04:00Z">
        <w:r>
          <w:t xml:space="preserve">An </w:t>
        </w:r>
        <w:r>
          <w:fldChar w:fldCharType="begin"/>
        </w:r>
        <w:r>
          <w:instrText xml:space="preserve"> HYPERLINK "mk:@MSITStore:C:\\Program%20Files%20(x86)\\Intergraph\\GTechnology\\Program\\Resdlls\\0009\\GTechAdmin.chm::/generating_the_equipment_catalog_entries.htm" \o "Generating the Equipment Catalog Entries" \t "_self" </w:instrText>
        </w:r>
        <w:r>
          <w:fldChar w:fldCharType="separate"/>
        </w:r>
        <w:r>
          <w:rPr>
            <w:rStyle w:val="Hyperlink"/>
          </w:rPr>
          <w:t>equipment assembly</w:t>
        </w:r>
        <w:r>
          <w:fldChar w:fldCharType="end"/>
        </w:r>
        <w:r>
          <w:t xml:space="preserve"> is a standard but expandable piece of equipment. Engineers use </w:t>
        </w:r>
        <w:r>
          <w:fldChar w:fldCharType="begin"/>
        </w:r>
        <w:r>
          <w:instrText xml:space="preserve"> HYPERLINK "mk:@MSITStore:C:\\Program%20Files%20(x86)\\Intergraph\\GTechnology\\Program\\Resdlls\\0009\\GTechAdmin.chm::/assembliesDesi.htm" \o "Assemblies" \t "_self" </w:instrText>
        </w:r>
        <w:r>
          <w:fldChar w:fldCharType="separate"/>
        </w:r>
        <w:r>
          <w:rPr>
            <w:rStyle w:val="Hyperlink"/>
          </w:rPr>
          <w:t>predefined assemblies</w:t>
        </w:r>
        <w:r>
          <w:fldChar w:fldCharType="end"/>
        </w:r>
        <w:r>
          <w:t xml:space="preserve"> to avoid having to build new ones for each installation.  For example, a switch</w:t>
        </w:r>
      </w:ins>
      <w:ins w:id="2687" w:author="ADASE Richard R" w:date="2018-03-30T11:05:00Z">
        <w:r>
          <w:t xml:space="preserve"> </w:t>
        </w:r>
      </w:ins>
      <w:ins w:id="2688" w:author="ADASE Richard R" w:date="2018-03-30T11:04:00Z">
        <w:r>
          <w:t>gear is a</w:t>
        </w:r>
      </w:ins>
      <w:ins w:id="2689" w:author="ADASE Richard R" w:date="2018-03-30T11:05:00Z">
        <w:r>
          <w:t>n</w:t>
        </w:r>
      </w:ins>
      <w:ins w:id="2690" w:author="ADASE Richard R" w:date="2018-03-30T11:04:00Z">
        <w:r>
          <w:t xml:space="preserve"> </w:t>
        </w:r>
      </w:ins>
      <w:ins w:id="2691" w:author="ADASE Richard R" w:date="2018-03-30T11:05:00Z">
        <w:r>
          <w:t>enclosure</w:t>
        </w:r>
      </w:ins>
      <w:ins w:id="2692" w:author="ADASE Richard R" w:date="2018-03-30T11:04:00Z">
        <w:r>
          <w:t xml:space="preserve"> that contains various electrical devices like fuses, switches, and busses. </w:t>
        </w:r>
      </w:ins>
      <w:ins w:id="2693" w:author="ADASE Richard R" w:date="2018-03-30T11:05:00Z">
        <w:r>
          <w:t xml:space="preserve"> </w:t>
        </w:r>
      </w:ins>
      <w:ins w:id="2694" w:author="ADASE Richard R" w:date="2018-03-30T11:04:00Z">
        <w:r>
          <w:t>An assembly lets you place a switch</w:t>
        </w:r>
      </w:ins>
      <w:ins w:id="2695" w:author="ADASE Richard R" w:date="2018-03-30T11:05:00Z">
        <w:r>
          <w:t xml:space="preserve"> </w:t>
        </w:r>
      </w:ins>
      <w:ins w:id="2696" w:author="ADASE Richard R" w:date="2018-03-30T11:04:00Z">
        <w:r>
          <w:t>gear as a single facility, which is more efficient, less tedious, and less error prone than placing individual electrical devices.</w:t>
        </w:r>
      </w:ins>
    </w:p>
    <w:p w14:paraId="1E5596B3" w14:textId="5EAE3664" w:rsidR="00BB2B4C" w:rsidRDefault="00BB2B4C" w:rsidP="00BB2B4C">
      <w:pPr>
        <w:rPr>
          <w:ins w:id="2697" w:author="ADASE Richard R" w:date="2018-03-30T11:07:00Z"/>
        </w:rPr>
      </w:pPr>
      <w:ins w:id="2698" w:author="ADASE Richard R" w:date="2018-03-30T11:06:00Z">
        <w:r>
          <w:t>G/Technology enables storage of</w:t>
        </w:r>
      </w:ins>
      <w:ins w:id="2699" w:author="ADASE Richard R" w:date="2018-03-30T11:05:00Z">
        <w:r>
          <w:t xml:space="preserve"> predefined assemblies in the database as an </w:t>
        </w:r>
        <w:r>
          <w:fldChar w:fldCharType="begin"/>
        </w:r>
        <w:r>
          <w:instrText xml:space="preserve"> HYPERLINK "mk:@MSITStore:C:\\Program%20Files%20(x86)\\Intergraph\\GTechnology\\Program\\Resdlls\\0009\\GTechAdmin.chm::/settingupanassemblymodel.htm" \o "Setting Up the Assembly Model and Equipment Catalog" \t "_self" </w:instrText>
        </w:r>
        <w:r>
          <w:fldChar w:fldCharType="separate"/>
        </w:r>
        <w:r>
          <w:rPr>
            <w:rStyle w:val="Hyperlink"/>
          </w:rPr>
          <w:t>equipment catalog</w:t>
        </w:r>
        <w:r>
          <w:fldChar w:fldCharType="end"/>
        </w:r>
        <w:r>
          <w:t>. A</w:t>
        </w:r>
      </w:ins>
      <w:ins w:id="2700" w:author="ADASE Richard R" w:date="2018-03-30T11:06:00Z">
        <w:r>
          <w:t>t placement,</w:t>
        </w:r>
      </w:ins>
      <w:ins w:id="2701" w:author="ADASE Richard R" w:date="2018-03-30T11:07:00Z">
        <w:r>
          <w:t xml:space="preserve"> a</w:t>
        </w:r>
      </w:ins>
      <w:ins w:id="2702" w:author="ADASE Richard R" w:date="2018-03-30T11:05:00Z">
        <w:r>
          <w:t xml:space="preserve">ttributes are replicated to each facility, based on what is stored in the equipment catalog. When these features are stored in the catalog, the user can </w:t>
        </w:r>
      </w:ins>
      <w:ins w:id="2703" w:author="ADASE Richard R" w:date="2018-03-30T11:07:00Z">
        <w:r>
          <w:t>place</w:t>
        </w:r>
      </w:ins>
      <w:ins w:id="2704" w:author="ADASE Richard R" w:date="2018-03-30T11:05:00Z">
        <w:r>
          <w:t xml:space="preserve"> them using </w:t>
        </w:r>
      </w:ins>
      <w:ins w:id="2705" w:author="ADASE Richard R" w:date="2018-03-30T11:07:00Z">
        <w:r>
          <w:t>specialized assembly</w:t>
        </w:r>
      </w:ins>
      <w:ins w:id="2706" w:author="ADASE Richard R" w:date="2018-03-30T11:05:00Z">
        <w:r>
          <w:t xml:space="preserve"> placement techniques.</w:t>
        </w:r>
      </w:ins>
    </w:p>
    <w:p w14:paraId="5C697E22" w14:textId="0887A99C" w:rsidR="00BB2B4C" w:rsidRDefault="00BB2B4C" w:rsidP="00BB2B4C">
      <w:pPr>
        <w:rPr>
          <w:ins w:id="2707" w:author="ADASE Richard R" w:date="2018-03-30T11:09:00Z"/>
        </w:rPr>
      </w:pPr>
      <w:commentRangeStart w:id="2708"/>
      <w:ins w:id="2709" w:author="ADASE Richard R" w:date="2018-03-30T11:08:00Z">
        <w:r>
          <w:t xml:space="preserve">Each of the following subsections </w:t>
        </w:r>
      </w:ins>
      <w:commentRangeEnd w:id="2708"/>
      <w:ins w:id="2710" w:author="ADASE Richard R" w:date="2018-03-30T11:10:00Z">
        <w:r>
          <w:rPr>
            <w:rStyle w:val="CommentReference"/>
          </w:rPr>
          <w:commentReference w:id="2708"/>
        </w:r>
      </w:ins>
      <w:ins w:id="2711" w:author="ADASE Richard R" w:date="2018-03-30T11:08:00Z">
        <w:r>
          <w:t xml:space="preserve">describes a feature class </w:t>
        </w:r>
      </w:ins>
      <w:ins w:id="2712" w:author="ADASE Richard R" w:date="2018-03-30T11:09:00Z">
        <w:r>
          <w:t>that makes use of an equipment catalog for placement.</w:t>
        </w:r>
      </w:ins>
    </w:p>
    <w:p w14:paraId="129EB3BA" w14:textId="6EEBBBE7" w:rsidR="008B7AD6" w:rsidRPr="008B7AD6" w:rsidRDefault="00BB2B4C" w:rsidP="00E752CF">
      <w:pPr>
        <w:pStyle w:val="Heading2"/>
        <w:rPr>
          <w:ins w:id="2713" w:author="ADASE Richard R" w:date="2018-03-30T11:09:00Z"/>
        </w:rPr>
      </w:pPr>
      <w:ins w:id="2714" w:author="ADASE Richard R" w:date="2018-03-30T11:09:00Z">
        <w:r>
          <w:t>Primary Switch Gear</w:t>
        </w:r>
      </w:ins>
    </w:p>
    <w:p w14:paraId="5A8E4F59" w14:textId="1780F5FB" w:rsidR="00BB2B4C" w:rsidRDefault="008B7AD6" w:rsidP="008B7AD6">
      <w:pPr>
        <w:pStyle w:val="Heading3"/>
        <w:rPr>
          <w:ins w:id="2715" w:author="ADASE Richard R" w:date="2018-03-30T13:51:00Z"/>
        </w:rPr>
      </w:pPr>
      <w:ins w:id="2716" w:author="ADASE Richard R" w:date="2018-03-30T11:14:00Z">
        <w:r>
          <w:t>Included Features</w:t>
        </w:r>
      </w:ins>
    </w:p>
    <w:p w14:paraId="49696823" w14:textId="5EF9A191" w:rsidR="00F40E03" w:rsidRPr="00F40E03" w:rsidRDefault="00F40E03" w:rsidP="00F40E03">
      <w:pPr>
        <w:pStyle w:val="NormalIndent"/>
        <w:rPr>
          <w:ins w:id="2717" w:author="ADASE Richard R" w:date="2018-03-30T11:13:00Z"/>
        </w:rPr>
      </w:pPr>
      <w:ins w:id="2718" w:author="ADASE Richard R" w:date="2018-03-30T13:51:00Z">
        <w:r>
          <w:t xml:space="preserve">Entries in the equipment catalog may include </w:t>
        </w:r>
      </w:ins>
      <w:ins w:id="2719" w:author="ADASE Richard R" w:date="2018-03-30T13:52:00Z">
        <w:r>
          <w:t xml:space="preserve">features from </w:t>
        </w:r>
      </w:ins>
      <w:ins w:id="2720" w:author="ADASE Richard R" w:date="2018-03-30T13:51:00Z">
        <w:r>
          <w:t xml:space="preserve">the </w:t>
        </w:r>
      </w:ins>
      <w:ins w:id="2721" w:author="ADASE Richard R" w:date="2018-03-30T13:52:00Z">
        <w:r>
          <w:t>following classes:</w:t>
        </w:r>
      </w:ins>
    </w:p>
    <w:p w14:paraId="3DBBBF7E" w14:textId="77777777" w:rsidR="00F40E03" w:rsidRDefault="00F40E03" w:rsidP="00F40E03">
      <w:pPr>
        <w:pStyle w:val="ListParagraph"/>
        <w:numPr>
          <w:ilvl w:val="1"/>
          <w:numId w:val="17"/>
        </w:numPr>
        <w:rPr>
          <w:ins w:id="2722" w:author="ADASE Richard R" w:date="2018-03-30T13:53:00Z"/>
        </w:rPr>
      </w:pPr>
      <w:ins w:id="2723" w:author="ADASE Richard R" w:date="2018-03-30T13:53:00Z">
        <w:r>
          <w:t>Primary Fuse – UG</w:t>
        </w:r>
      </w:ins>
    </w:p>
    <w:p w14:paraId="2E384375" w14:textId="4161690A" w:rsidR="00F40E03" w:rsidRDefault="00F40E03" w:rsidP="00F40E03">
      <w:pPr>
        <w:pStyle w:val="ListParagraph"/>
        <w:numPr>
          <w:ilvl w:val="1"/>
          <w:numId w:val="17"/>
        </w:numPr>
        <w:rPr>
          <w:ins w:id="2724" w:author="ADASE Richard R" w:date="2018-03-30T13:53:00Z"/>
        </w:rPr>
      </w:pPr>
      <w:ins w:id="2725" w:author="ADASE Richard R" w:date="2018-03-30T13:53:00Z">
        <w:r>
          <w:t>Primary Fuse – UG Network</w:t>
        </w:r>
      </w:ins>
    </w:p>
    <w:p w14:paraId="630D6ECC" w14:textId="77777777" w:rsidR="00F40E03" w:rsidRDefault="00F40E03" w:rsidP="00F40E03">
      <w:pPr>
        <w:pStyle w:val="ListParagraph"/>
        <w:numPr>
          <w:ilvl w:val="1"/>
          <w:numId w:val="17"/>
        </w:numPr>
        <w:rPr>
          <w:ins w:id="2726" w:author="ADASE Richard R" w:date="2018-03-30T13:53:00Z"/>
        </w:rPr>
      </w:pPr>
      <w:ins w:id="2727" w:author="ADASE Richard R" w:date="2018-03-30T13:53:00Z">
        <w:r>
          <w:t>Primary Switch – UG</w:t>
        </w:r>
      </w:ins>
    </w:p>
    <w:p w14:paraId="2819A110" w14:textId="331B8FBF" w:rsidR="00F40E03" w:rsidRDefault="00F40E03" w:rsidP="00F40E03">
      <w:pPr>
        <w:pStyle w:val="ListParagraph"/>
        <w:numPr>
          <w:ilvl w:val="1"/>
          <w:numId w:val="17"/>
        </w:numPr>
        <w:rPr>
          <w:ins w:id="2728" w:author="ADASE Richard R" w:date="2018-03-30T13:53:00Z"/>
        </w:rPr>
      </w:pPr>
      <w:ins w:id="2729" w:author="ADASE Richard R" w:date="2018-03-30T13:53:00Z">
        <w:r>
          <w:t>Primary Switch – UG Network</w:t>
        </w:r>
      </w:ins>
    </w:p>
    <w:p w14:paraId="4C104D36" w14:textId="77777777" w:rsidR="008B7AD6" w:rsidRDefault="008B7AD6" w:rsidP="008B7AD6">
      <w:pPr>
        <w:pStyle w:val="ListParagraph"/>
        <w:numPr>
          <w:ilvl w:val="1"/>
          <w:numId w:val="17"/>
        </w:numPr>
        <w:rPr>
          <w:ins w:id="2730" w:author="ADASE Richard R" w:date="2018-03-30T11:13:00Z"/>
        </w:rPr>
      </w:pPr>
      <w:ins w:id="2731" w:author="ADASE Richard R" w:date="2018-03-30T11:13:00Z">
        <w:r>
          <w:t>Primary Switch Gear Bus</w:t>
        </w:r>
      </w:ins>
    </w:p>
    <w:p w14:paraId="286EF865" w14:textId="77777777" w:rsidR="008B7AD6" w:rsidRDefault="008B7AD6" w:rsidP="008B7AD6">
      <w:pPr>
        <w:pStyle w:val="ListParagraph"/>
        <w:numPr>
          <w:ilvl w:val="1"/>
          <w:numId w:val="17"/>
        </w:numPr>
        <w:rPr>
          <w:ins w:id="2732" w:author="ADASE Richard R" w:date="2018-03-30T11:13:00Z"/>
        </w:rPr>
      </w:pPr>
      <w:ins w:id="2733" w:author="ADASE Richard R" w:date="2018-03-30T11:13:00Z">
        <w:r>
          <w:t>Remote Terminal Unit</w:t>
        </w:r>
      </w:ins>
    </w:p>
    <w:p w14:paraId="77D16868" w14:textId="3B455865" w:rsidR="008B7AD6" w:rsidRDefault="00E06847" w:rsidP="00E06847">
      <w:pPr>
        <w:pStyle w:val="Heading3"/>
        <w:rPr>
          <w:ins w:id="2734" w:author="ADASE Richard R" w:date="2018-03-30T13:59:00Z"/>
        </w:rPr>
      </w:pPr>
      <w:commentRangeStart w:id="2735"/>
      <w:ins w:id="2736" w:author="ADASE Richard R" w:date="2018-03-30T13:59:00Z">
        <w:r>
          <w:t>Catalog Entries</w:t>
        </w:r>
      </w:ins>
      <w:commentRangeEnd w:id="2735"/>
      <w:ins w:id="2737" w:author="ADASE Richard R" w:date="2018-03-30T14:11:00Z">
        <w:r>
          <w:rPr>
            <w:rStyle w:val="CommentReference"/>
            <w:rFonts w:ascii="Arial" w:hAnsi="Arial"/>
            <w:b w:val="0"/>
            <w:bCs w:val="0"/>
            <w:iCs w:val="0"/>
            <w:smallCaps w:val="0"/>
            <w:color w:val="auto"/>
            <w:szCs w:val="20"/>
          </w:rPr>
          <w:commentReference w:id="2735"/>
        </w:r>
      </w:ins>
    </w:p>
    <w:p w14:paraId="0202C65B" w14:textId="12825BBF" w:rsidR="00E06847" w:rsidRDefault="00E06847" w:rsidP="00E06847">
      <w:pPr>
        <w:pStyle w:val="Heading4"/>
        <w:rPr>
          <w:ins w:id="2738" w:author="ADASE Richard R" w:date="2018-03-30T14:12:00Z"/>
        </w:rPr>
      </w:pPr>
      <w:proofErr w:type="spellStart"/>
      <w:ins w:id="2739" w:author="ADASE Richard R" w:date="2018-03-30T14:00:00Z">
        <w:r>
          <w:t>Deadfront</w:t>
        </w:r>
        <w:proofErr w:type="spellEnd"/>
        <w:r>
          <w:t xml:space="preserve"> PME-9</w:t>
        </w:r>
      </w:ins>
      <w:ins w:id="2740" w:author="ADASE Richard R" w:date="2018-03-30T14:13:00Z">
        <w:r w:rsidR="00E752CF">
          <w:t xml:space="preserve"> (2S/2L)</w:t>
        </w:r>
      </w:ins>
    </w:p>
    <w:p w14:paraId="4474210B" w14:textId="0F483B35" w:rsidR="00E752CF" w:rsidRPr="00E752CF" w:rsidRDefault="00E752CF" w:rsidP="00E752CF">
      <w:pPr>
        <w:pStyle w:val="NormalIndent"/>
        <w:rPr>
          <w:ins w:id="2741" w:author="ADASE Richard R" w:date="2018-03-30T14:00:00Z"/>
        </w:rPr>
      </w:pPr>
      <w:ins w:id="2742" w:author="ADASE Richard R" w:date="2018-03-30T14:12:00Z">
        <w:r>
          <w:rPr>
            <w:noProof/>
          </w:rPr>
          <w:drawing>
            <wp:inline distT="0" distB="0" distL="0" distR="0" wp14:anchorId="50E93658" wp14:editId="5402ECEE">
              <wp:extent cx="2381250" cy="1809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1809750"/>
                      </a:xfrm>
                      <a:prstGeom prst="rect">
                        <a:avLst/>
                      </a:prstGeom>
                      <a:noFill/>
                      <a:ln>
                        <a:noFill/>
                      </a:ln>
                    </pic:spPr>
                  </pic:pic>
                </a:graphicData>
              </a:graphic>
            </wp:inline>
          </w:drawing>
        </w:r>
      </w:ins>
    </w:p>
    <w:p w14:paraId="36FAAB65" w14:textId="5CD8D364" w:rsidR="00E06847" w:rsidRDefault="00E06847" w:rsidP="00E06847">
      <w:pPr>
        <w:pStyle w:val="Heading4"/>
        <w:rPr>
          <w:ins w:id="2743" w:author="ADASE Richard R" w:date="2018-03-30T14:12:00Z"/>
        </w:rPr>
      </w:pPr>
      <w:proofErr w:type="spellStart"/>
      <w:ins w:id="2744" w:author="ADASE Richard R" w:date="2018-03-30T14:00:00Z">
        <w:r>
          <w:t>Deadfront</w:t>
        </w:r>
        <w:proofErr w:type="spellEnd"/>
        <w:r>
          <w:t xml:space="preserve"> PME-</w:t>
        </w:r>
        <w:r>
          <w:t>10</w:t>
        </w:r>
      </w:ins>
      <w:ins w:id="2745" w:author="ADASE Richard R" w:date="2018-03-30T14:13:00Z">
        <w:r w:rsidR="00E752CF">
          <w:t xml:space="preserve"> (4 Way)</w:t>
        </w:r>
      </w:ins>
    </w:p>
    <w:p w14:paraId="485F126E" w14:textId="35563534" w:rsidR="00E752CF" w:rsidRPr="00E752CF" w:rsidRDefault="00E752CF" w:rsidP="00E752CF">
      <w:pPr>
        <w:pStyle w:val="NormalIndent"/>
        <w:rPr>
          <w:ins w:id="2746" w:author="ADASE Richard R" w:date="2018-03-30T14:00:00Z"/>
        </w:rPr>
      </w:pPr>
      <w:ins w:id="2747" w:author="ADASE Richard R" w:date="2018-03-30T14:12:00Z">
        <w:r>
          <w:rPr>
            <w:noProof/>
          </w:rPr>
          <w:drawing>
            <wp:inline distT="0" distB="0" distL="0" distR="0" wp14:anchorId="064B5BDC" wp14:editId="1455A98D">
              <wp:extent cx="2362200" cy="1781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0" cy="1781175"/>
                      </a:xfrm>
                      <a:prstGeom prst="rect">
                        <a:avLst/>
                      </a:prstGeom>
                      <a:noFill/>
                      <a:ln>
                        <a:noFill/>
                      </a:ln>
                    </pic:spPr>
                  </pic:pic>
                </a:graphicData>
              </a:graphic>
            </wp:inline>
          </w:drawing>
        </w:r>
      </w:ins>
    </w:p>
    <w:p w14:paraId="72CD75AC" w14:textId="6E1BB14A" w:rsidR="00E06847" w:rsidRDefault="00E06847" w:rsidP="00E06847">
      <w:pPr>
        <w:pStyle w:val="Heading4"/>
        <w:rPr>
          <w:ins w:id="2748" w:author="ADASE Richard R" w:date="2018-03-30T14:13:00Z"/>
        </w:rPr>
      </w:pPr>
      <w:proofErr w:type="spellStart"/>
      <w:ins w:id="2749" w:author="ADASE Richard R" w:date="2018-03-30T14:00:00Z">
        <w:r>
          <w:t>Deadfront</w:t>
        </w:r>
        <w:proofErr w:type="spellEnd"/>
        <w:r>
          <w:t xml:space="preserve"> PME-</w:t>
        </w:r>
        <w:r>
          <w:t>11</w:t>
        </w:r>
      </w:ins>
      <w:ins w:id="2750" w:author="ADASE Richard R" w:date="2018-03-30T14:13:00Z">
        <w:r w:rsidR="00E752CF">
          <w:t xml:space="preserve"> (3S/1L)</w:t>
        </w:r>
      </w:ins>
    </w:p>
    <w:p w14:paraId="195A55D2" w14:textId="0849DC3F" w:rsidR="00E752CF" w:rsidRPr="00E752CF" w:rsidRDefault="00E752CF" w:rsidP="00E752CF">
      <w:pPr>
        <w:pStyle w:val="NormalIndent"/>
        <w:rPr>
          <w:ins w:id="2751" w:author="ADASE Richard R" w:date="2018-03-30T14:00:00Z"/>
        </w:rPr>
      </w:pPr>
      <w:ins w:id="2752" w:author="ADASE Richard R" w:date="2018-03-30T14:13:00Z">
        <w:r>
          <w:rPr>
            <w:noProof/>
          </w:rPr>
          <w:drawing>
            <wp:inline distT="0" distB="0" distL="0" distR="0" wp14:anchorId="3E6AF43C" wp14:editId="6D238FA0">
              <wp:extent cx="2343150" cy="1809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3150" cy="1809750"/>
                      </a:xfrm>
                      <a:prstGeom prst="rect">
                        <a:avLst/>
                      </a:prstGeom>
                      <a:noFill/>
                      <a:ln>
                        <a:noFill/>
                      </a:ln>
                    </pic:spPr>
                  </pic:pic>
                </a:graphicData>
              </a:graphic>
            </wp:inline>
          </w:drawing>
        </w:r>
      </w:ins>
    </w:p>
    <w:p w14:paraId="6A503904" w14:textId="25B94727" w:rsidR="00E06847" w:rsidRDefault="00E06847" w:rsidP="00E06847">
      <w:pPr>
        <w:pStyle w:val="Heading4"/>
        <w:rPr>
          <w:ins w:id="2753" w:author="ADASE Richard R" w:date="2018-03-30T14:13:00Z"/>
        </w:rPr>
      </w:pPr>
      <w:proofErr w:type="spellStart"/>
      <w:ins w:id="2754" w:author="ADASE Richard R" w:date="2018-03-30T14:00:00Z">
        <w:r>
          <w:t>Deadfront</w:t>
        </w:r>
        <w:proofErr w:type="spellEnd"/>
        <w:r>
          <w:t xml:space="preserve"> PME-</w:t>
        </w:r>
        <w:r>
          <w:t>12</w:t>
        </w:r>
      </w:ins>
      <w:ins w:id="2755" w:author="ADASE Richard R" w:date="2018-03-30T14:13:00Z">
        <w:r w:rsidR="00E752CF">
          <w:t xml:space="preserve"> (1S/3L)</w:t>
        </w:r>
      </w:ins>
    </w:p>
    <w:p w14:paraId="7F88EF58" w14:textId="685A5985" w:rsidR="00E752CF" w:rsidRPr="00E752CF" w:rsidRDefault="00E752CF" w:rsidP="00E752CF">
      <w:pPr>
        <w:pStyle w:val="NormalIndent"/>
        <w:rPr>
          <w:ins w:id="2756" w:author="ADASE Richard R" w:date="2018-03-30T14:00:00Z"/>
        </w:rPr>
      </w:pPr>
      <w:ins w:id="2757" w:author="ADASE Richard R" w:date="2018-03-30T14:13:00Z">
        <w:r>
          <w:rPr>
            <w:noProof/>
          </w:rPr>
          <w:drawing>
            <wp:inline distT="0" distB="0" distL="0" distR="0" wp14:anchorId="25E9CD0F" wp14:editId="3E4E9942">
              <wp:extent cx="2371725" cy="1847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1725" cy="1847850"/>
                      </a:xfrm>
                      <a:prstGeom prst="rect">
                        <a:avLst/>
                      </a:prstGeom>
                      <a:noFill/>
                      <a:ln>
                        <a:noFill/>
                      </a:ln>
                    </pic:spPr>
                  </pic:pic>
                </a:graphicData>
              </a:graphic>
            </wp:inline>
          </w:drawing>
        </w:r>
      </w:ins>
    </w:p>
    <w:p w14:paraId="70F6E7A4" w14:textId="685321DA" w:rsidR="00E06847" w:rsidRDefault="00E06847" w:rsidP="00E06847">
      <w:pPr>
        <w:pStyle w:val="Heading4"/>
        <w:rPr>
          <w:ins w:id="2758" w:author="ADASE Richard R" w:date="2018-03-30T14:08:00Z"/>
        </w:rPr>
      </w:pPr>
      <w:commentRangeStart w:id="2759"/>
      <w:ins w:id="2760" w:author="ADASE Richard R" w:date="2018-03-30T14:07:00Z">
        <w:r>
          <w:t>Vault 1</w:t>
        </w:r>
      </w:ins>
      <w:commentRangeEnd w:id="2759"/>
      <w:ins w:id="2761" w:author="ADASE Richard R" w:date="2018-03-30T14:08:00Z">
        <w:r>
          <w:rPr>
            <w:rStyle w:val="CommentReference"/>
            <w:rFonts w:ascii="Arial" w:hAnsi="Arial"/>
            <w:b w:val="0"/>
            <w:bCs w:val="0"/>
            <w:iCs w:val="0"/>
            <w:color w:val="auto"/>
            <w:szCs w:val="20"/>
          </w:rPr>
          <w:commentReference w:id="2759"/>
        </w:r>
      </w:ins>
    </w:p>
    <w:p w14:paraId="58468987" w14:textId="16346366" w:rsidR="00E06847" w:rsidRPr="00E06847" w:rsidRDefault="00E06847" w:rsidP="00E06847">
      <w:pPr>
        <w:pStyle w:val="NormalIndent"/>
        <w:rPr>
          <w:ins w:id="2762" w:author="ADASE Richard R" w:date="2018-03-30T14:07:00Z"/>
        </w:rPr>
      </w:pPr>
      <w:ins w:id="2763" w:author="ADASE Richard R" w:date="2018-03-30T14:09:00Z">
        <w:r>
          <w:rPr>
            <w:noProof/>
          </w:rPr>
          <w:drawing>
            <wp:inline distT="0" distB="0" distL="0" distR="0" wp14:anchorId="225BE943" wp14:editId="69AFBEB7">
              <wp:extent cx="1247775" cy="1238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775" cy="1238250"/>
                      </a:xfrm>
                      <a:prstGeom prst="rect">
                        <a:avLst/>
                      </a:prstGeom>
                      <a:noFill/>
                      <a:ln>
                        <a:noFill/>
                      </a:ln>
                    </pic:spPr>
                  </pic:pic>
                </a:graphicData>
              </a:graphic>
            </wp:inline>
          </w:drawing>
        </w:r>
      </w:ins>
    </w:p>
    <w:p w14:paraId="7527947F" w14:textId="5591CC89" w:rsidR="00E06847" w:rsidRDefault="00E06847" w:rsidP="00E06847">
      <w:pPr>
        <w:pStyle w:val="Heading4"/>
        <w:rPr>
          <w:ins w:id="2764" w:author="ADASE Richard R" w:date="2018-03-30T14:09:00Z"/>
        </w:rPr>
      </w:pPr>
      <w:ins w:id="2765" w:author="ADASE Richard R" w:date="2018-03-30T14:07:00Z">
        <w:r>
          <w:t>Vault</w:t>
        </w:r>
        <w:r>
          <w:t xml:space="preserve"> 2</w:t>
        </w:r>
      </w:ins>
    </w:p>
    <w:p w14:paraId="55607D9C" w14:textId="0674DE6F" w:rsidR="00E06847" w:rsidRPr="00E06847" w:rsidRDefault="00E06847" w:rsidP="00E06847">
      <w:pPr>
        <w:pStyle w:val="NormalIndent"/>
        <w:rPr>
          <w:ins w:id="2766" w:author="ADASE Richard R" w:date="2018-03-30T14:07:00Z"/>
        </w:rPr>
      </w:pPr>
      <w:ins w:id="2767" w:author="ADASE Richard R" w:date="2018-03-30T14:09:00Z">
        <w:r>
          <w:rPr>
            <w:noProof/>
          </w:rPr>
          <w:drawing>
            <wp:inline distT="0" distB="0" distL="0" distR="0" wp14:anchorId="4913AFE0" wp14:editId="6F8618DE">
              <wp:extent cx="1266825" cy="1238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1238250"/>
                      </a:xfrm>
                      <a:prstGeom prst="rect">
                        <a:avLst/>
                      </a:prstGeom>
                      <a:noFill/>
                      <a:ln>
                        <a:noFill/>
                      </a:ln>
                    </pic:spPr>
                  </pic:pic>
                </a:graphicData>
              </a:graphic>
            </wp:inline>
          </w:drawing>
        </w:r>
      </w:ins>
    </w:p>
    <w:p w14:paraId="0EF5B052" w14:textId="66DF1C73" w:rsidR="00E06847" w:rsidRDefault="00E06847" w:rsidP="00E06847">
      <w:pPr>
        <w:pStyle w:val="Heading4"/>
        <w:rPr>
          <w:ins w:id="2768" w:author="ADASE Richard R" w:date="2018-03-30T14:10:00Z"/>
        </w:rPr>
      </w:pPr>
      <w:ins w:id="2769" w:author="ADASE Richard R" w:date="2018-03-30T14:07:00Z">
        <w:r>
          <w:t>Vault</w:t>
        </w:r>
        <w:r>
          <w:t xml:space="preserve"> 3</w:t>
        </w:r>
      </w:ins>
    </w:p>
    <w:p w14:paraId="18534D89" w14:textId="31748033" w:rsidR="00E06847" w:rsidRPr="00E06847" w:rsidRDefault="00E06847" w:rsidP="00E06847">
      <w:pPr>
        <w:pStyle w:val="NormalIndent"/>
        <w:rPr>
          <w:ins w:id="2770" w:author="ADASE Richard R" w:date="2018-03-30T14:07:00Z"/>
        </w:rPr>
      </w:pPr>
      <w:ins w:id="2771" w:author="ADASE Richard R" w:date="2018-03-30T14:10:00Z">
        <w:r>
          <w:rPr>
            <w:noProof/>
          </w:rPr>
          <w:drawing>
            <wp:inline distT="0" distB="0" distL="0" distR="0" wp14:anchorId="043DAB5C" wp14:editId="4E2D0DBA">
              <wp:extent cx="1257300" cy="1238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7300" cy="1238250"/>
                      </a:xfrm>
                      <a:prstGeom prst="rect">
                        <a:avLst/>
                      </a:prstGeom>
                      <a:noFill/>
                      <a:ln>
                        <a:noFill/>
                      </a:ln>
                    </pic:spPr>
                  </pic:pic>
                </a:graphicData>
              </a:graphic>
            </wp:inline>
          </w:drawing>
        </w:r>
      </w:ins>
    </w:p>
    <w:p w14:paraId="3947567D" w14:textId="139AA58D" w:rsidR="00E06847" w:rsidRDefault="00E06847" w:rsidP="00E06847">
      <w:pPr>
        <w:pStyle w:val="Heading4"/>
        <w:rPr>
          <w:ins w:id="2772" w:author="ADASE Richard R" w:date="2018-03-30T14:10:00Z"/>
        </w:rPr>
      </w:pPr>
      <w:ins w:id="2773" w:author="ADASE Richard R" w:date="2018-03-30T14:07:00Z">
        <w:r>
          <w:t>Vault</w:t>
        </w:r>
        <w:r>
          <w:t xml:space="preserve"> 4</w:t>
        </w:r>
      </w:ins>
    </w:p>
    <w:p w14:paraId="2ECDC64D" w14:textId="5F4E25A7" w:rsidR="00E06847" w:rsidRPr="00E06847" w:rsidRDefault="00E06847" w:rsidP="00E06847">
      <w:pPr>
        <w:pStyle w:val="NormalIndent"/>
        <w:rPr>
          <w:ins w:id="2774" w:author="ADASE Richard R" w:date="2018-03-30T14:07:00Z"/>
        </w:rPr>
      </w:pPr>
      <w:ins w:id="2775" w:author="ADASE Richard R" w:date="2018-03-30T14:10:00Z">
        <w:r>
          <w:rPr>
            <w:noProof/>
          </w:rPr>
          <w:drawing>
            <wp:inline distT="0" distB="0" distL="0" distR="0" wp14:anchorId="4C4220A5" wp14:editId="3B6CFDB7">
              <wp:extent cx="1219200" cy="1257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pic:spPr>
                  </pic:pic>
                </a:graphicData>
              </a:graphic>
            </wp:inline>
          </w:drawing>
        </w:r>
      </w:ins>
    </w:p>
    <w:p w14:paraId="11EB066D" w14:textId="4B1531AA" w:rsidR="00E06847" w:rsidRDefault="00E06847" w:rsidP="00E06847">
      <w:pPr>
        <w:pStyle w:val="Heading4"/>
        <w:rPr>
          <w:ins w:id="2776" w:author="ADASE Richard R" w:date="2018-03-30T14:10:00Z"/>
        </w:rPr>
      </w:pPr>
      <w:ins w:id="2777" w:author="ADASE Richard R" w:date="2018-03-30T14:07:00Z">
        <w:r>
          <w:t>Vault</w:t>
        </w:r>
        <w:r>
          <w:t xml:space="preserve"> 5</w:t>
        </w:r>
      </w:ins>
    </w:p>
    <w:p w14:paraId="071F2D6A" w14:textId="56711249" w:rsidR="00E06847" w:rsidRPr="00E06847" w:rsidRDefault="00E06847" w:rsidP="00E06847">
      <w:pPr>
        <w:pStyle w:val="NormalIndent"/>
        <w:rPr>
          <w:ins w:id="2778" w:author="ADASE Richard R" w:date="2018-03-30T14:07:00Z"/>
        </w:rPr>
      </w:pPr>
      <w:ins w:id="2779" w:author="ADASE Richard R" w:date="2018-03-30T14:10:00Z">
        <w:r>
          <w:rPr>
            <w:noProof/>
          </w:rPr>
          <w:drawing>
            <wp:inline distT="0" distB="0" distL="0" distR="0" wp14:anchorId="40D3EF07" wp14:editId="249DD7EB">
              <wp:extent cx="1247775" cy="1247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ins>
    </w:p>
    <w:p w14:paraId="2BD908AF" w14:textId="0069F970" w:rsidR="00E06847" w:rsidRDefault="00E06847" w:rsidP="00E06847">
      <w:pPr>
        <w:pStyle w:val="Heading4"/>
        <w:rPr>
          <w:ins w:id="2780" w:author="ADASE Richard R" w:date="2018-03-30T14:10:00Z"/>
        </w:rPr>
      </w:pPr>
      <w:ins w:id="2781" w:author="ADASE Richard R" w:date="2018-03-30T14:07:00Z">
        <w:r>
          <w:t xml:space="preserve">Vault </w:t>
        </w:r>
        <w:r>
          <w:t>6</w:t>
        </w:r>
      </w:ins>
    </w:p>
    <w:p w14:paraId="7C92DC8E" w14:textId="36DFBB26" w:rsidR="00E06847" w:rsidRPr="00E06847" w:rsidRDefault="00E06847" w:rsidP="00E06847">
      <w:pPr>
        <w:pStyle w:val="NormalIndent"/>
        <w:rPr>
          <w:ins w:id="2782" w:author="ADASE Richard R" w:date="2018-03-30T14:07:00Z"/>
        </w:rPr>
      </w:pPr>
      <w:ins w:id="2783" w:author="ADASE Richard R" w:date="2018-03-30T14:10:00Z">
        <w:r>
          <w:rPr>
            <w:noProof/>
          </w:rPr>
          <w:drawing>
            <wp:inline distT="0" distB="0" distL="0" distR="0" wp14:anchorId="1148ACD7" wp14:editId="5EC496F2">
              <wp:extent cx="1247775" cy="1257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7775" cy="1257300"/>
                      </a:xfrm>
                      <a:prstGeom prst="rect">
                        <a:avLst/>
                      </a:prstGeom>
                      <a:noFill/>
                      <a:ln>
                        <a:noFill/>
                      </a:ln>
                    </pic:spPr>
                  </pic:pic>
                </a:graphicData>
              </a:graphic>
            </wp:inline>
          </w:drawing>
        </w:r>
      </w:ins>
    </w:p>
    <w:p w14:paraId="71933759" w14:textId="40A4B86A" w:rsidR="00E06847" w:rsidRDefault="00E06847" w:rsidP="00E06847">
      <w:pPr>
        <w:pStyle w:val="Heading4"/>
        <w:rPr>
          <w:ins w:id="2784" w:author="ADASE Richard R" w:date="2018-03-30T14:11:00Z"/>
        </w:rPr>
      </w:pPr>
      <w:ins w:id="2785" w:author="ADASE Richard R" w:date="2018-03-30T14:07:00Z">
        <w:r>
          <w:t>Vault</w:t>
        </w:r>
        <w:r>
          <w:t xml:space="preserve"> 7</w:t>
        </w:r>
      </w:ins>
    </w:p>
    <w:p w14:paraId="0A43872A" w14:textId="7A83AEC8" w:rsidR="00E06847" w:rsidRPr="00E06847" w:rsidRDefault="00E06847" w:rsidP="00E06847">
      <w:pPr>
        <w:pStyle w:val="NormalIndent"/>
        <w:rPr>
          <w:ins w:id="2786" w:author="ADASE Richard R" w:date="2018-03-30T14:07:00Z"/>
        </w:rPr>
      </w:pPr>
      <w:ins w:id="2787" w:author="ADASE Richard R" w:date="2018-03-30T14:11:00Z">
        <w:r>
          <w:rPr>
            <w:noProof/>
          </w:rPr>
          <w:drawing>
            <wp:inline distT="0" distB="0" distL="0" distR="0" wp14:anchorId="64FAE7D0" wp14:editId="62F8B6A4">
              <wp:extent cx="1247775" cy="1285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47775" cy="1285875"/>
                      </a:xfrm>
                      <a:prstGeom prst="rect">
                        <a:avLst/>
                      </a:prstGeom>
                      <a:noFill/>
                      <a:ln>
                        <a:noFill/>
                      </a:ln>
                    </pic:spPr>
                  </pic:pic>
                </a:graphicData>
              </a:graphic>
            </wp:inline>
          </w:drawing>
        </w:r>
      </w:ins>
    </w:p>
    <w:p w14:paraId="472A683D" w14:textId="109B2DCA" w:rsidR="00E06847" w:rsidRDefault="00E06847" w:rsidP="00E06847">
      <w:pPr>
        <w:pStyle w:val="Heading4"/>
        <w:rPr>
          <w:ins w:id="2788" w:author="ADASE Richard R" w:date="2018-03-30T14:14:00Z"/>
        </w:rPr>
      </w:pPr>
      <w:ins w:id="2789" w:author="ADASE Richard R" w:date="2018-03-30T14:04:00Z">
        <w:r>
          <w:t>Vista</w:t>
        </w:r>
      </w:ins>
      <w:ins w:id="2790" w:author="ADASE Richard R" w:date="2018-03-30T14:02:00Z">
        <w:r>
          <w:t xml:space="preserve"> 4 Way</w:t>
        </w:r>
      </w:ins>
    </w:p>
    <w:p w14:paraId="2C385CE0" w14:textId="062EE82E" w:rsidR="00E752CF" w:rsidRPr="00E752CF" w:rsidRDefault="00E752CF" w:rsidP="00E752CF">
      <w:pPr>
        <w:pStyle w:val="NormalIndent"/>
        <w:rPr>
          <w:ins w:id="2791" w:author="ADASE Richard R" w:date="2018-03-30T14:02:00Z"/>
        </w:rPr>
      </w:pPr>
      <w:ins w:id="2792" w:author="ADASE Richard R" w:date="2018-03-30T14:14:00Z">
        <w:r>
          <w:rPr>
            <w:noProof/>
          </w:rPr>
          <w:drawing>
            <wp:inline distT="0" distB="0" distL="0" distR="0" wp14:anchorId="32257B86" wp14:editId="49315FA4">
              <wp:extent cx="1323975" cy="1133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23975" cy="1133475"/>
                      </a:xfrm>
                      <a:prstGeom prst="rect">
                        <a:avLst/>
                      </a:prstGeom>
                      <a:noFill/>
                      <a:ln>
                        <a:noFill/>
                      </a:ln>
                    </pic:spPr>
                  </pic:pic>
                </a:graphicData>
              </a:graphic>
            </wp:inline>
          </w:drawing>
        </w:r>
      </w:ins>
    </w:p>
    <w:p w14:paraId="2CA4D0B7" w14:textId="15F1438F" w:rsidR="00E06847" w:rsidRDefault="00E06847" w:rsidP="00E06847">
      <w:pPr>
        <w:pStyle w:val="Heading4"/>
        <w:rPr>
          <w:ins w:id="2793" w:author="ADASE Richard R" w:date="2018-03-30T14:14:00Z"/>
        </w:rPr>
      </w:pPr>
      <w:ins w:id="2794" w:author="ADASE Richard R" w:date="2018-03-30T14:04:00Z">
        <w:r>
          <w:t xml:space="preserve">Vista </w:t>
        </w:r>
      </w:ins>
      <w:ins w:id="2795" w:author="ADASE Richard R" w:date="2018-03-30T14:02:00Z">
        <w:r>
          <w:t>4 Way</w:t>
        </w:r>
      </w:ins>
      <w:ins w:id="2796" w:author="ADASE Richard R" w:date="2018-03-30T14:03:00Z">
        <w:r>
          <w:t xml:space="preserve"> (2S/2L)</w:t>
        </w:r>
      </w:ins>
    </w:p>
    <w:p w14:paraId="63B98815" w14:textId="48794F78" w:rsidR="00E752CF" w:rsidRPr="00E752CF" w:rsidRDefault="00E752CF" w:rsidP="00E752CF">
      <w:pPr>
        <w:pStyle w:val="NormalIndent"/>
        <w:rPr>
          <w:ins w:id="2797" w:author="ADASE Richard R" w:date="2018-03-30T14:02:00Z"/>
        </w:rPr>
      </w:pPr>
      <w:ins w:id="2798" w:author="ADASE Richard R" w:date="2018-03-30T14:14:00Z">
        <w:r>
          <w:rPr>
            <w:noProof/>
          </w:rPr>
          <w:drawing>
            <wp:inline distT="0" distB="0" distL="0" distR="0" wp14:anchorId="1A08DBAD" wp14:editId="0162DB07">
              <wp:extent cx="1333500"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0" cy="1143000"/>
                      </a:xfrm>
                      <a:prstGeom prst="rect">
                        <a:avLst/>
                      </a:prstGeom>
                      <a:noFill/>
                      <a:ln>
                        <a:noFill/>
                      </a:ln>
                    </pic:spPr>
                  </pic:pic>
                </a:graphicData>
              </a:graphic>
            </wp:inline>
          </w:drawing>
        </w:r>
      </w:ins>
    </w:p>
    <w:p w14:paraId="71EF5B7F" w14:textId="21DD3BEE" w:rsidR="00E06847" w:rsidRDefault="00E06847" w:rsidP="00E06847">
      <w:pPr>
        <w:pStyle w:val="Heading4"/>
        <w:rPr>
          <w:ins w:id="2799" w:author="ADASE Richard R" w:date="2018-03-30T14:14:00Z"/>
        </w:rPr>
      </w:pPr>
      <w:ins w:id="2800" w:author="ADASE Richard R" w:date="2018-03-30T14:04:00Z">
        <w:r>
          <w:t xml:space="preserve">Vista </w:t>
        </w:r>
      </w:ins>
      <w:ins w:id="2801" w:author="ADASE Richard R" w:date="2018-03-30T14:02:00Z">
        <w:r>
          <w:t>4 Way</w:t>
        </w:r>
      </w:ins>
      <w:ins w:id="2802" w:author="ADASE Richard R" w:date="2018-03-30T14:03:00Z">
        <w:r>
          <w:t xml:space="preserve"> (3S/1L)</w:t>
        </w:r>
      </w:ins>
    </w:p>
    <w:p w14:paraId="3F50CCA3" w14:textId="3AFF63A5" w:rsidR="00E752CF" w:rsidRPr="00E752CF" w:rsidRDefault="00E752CF" w:rsidP="00E752CF">
      <w:pPr>
        <w:pStyle w:val="NormalIndent"/>
        <w:rPr>
          <w:ins w:id="2803" w:author="ADASE Richard R" w:date="2018-03-30T14:02:00Z"/>
        </w:rPr>
      </w:pPr>
      <w:ins w:id="2804" w:author="ADASE Richard R" w:date="2018-03-30T14:14:00Z">
        <w:r>
          <w:rPr>
            <w:noProof/>
          </w:rPr>
          <w:drawing>
            <wp:inline distT="0" distB="0" distL="0" distR="0" wp14:anchorId="154E3EB5" wp14:editId="0D7E2288">
              <wp:extent cx="1314450" cy="1143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4450" cy="1143000"/>
                      </a:xfrm>
                      <a:prstGeom prst="rect">
                        <a:avLst/>
                      </a:prstGeom>
                      <a:noFill/>
                      <a:ln>
                        <a:noFill/>
                      </a:ln>
                    </pic:spPr>
                  </pic:pic>
                </a:graphicData>
              </a:graphic>
            </wp:inline>
          </w:drawing>
        </w:r>
      </w:ins>
    </w:p>
    <w:p w14:paraId="52F85E7E" w14:textId="2060C302" w:rsidR="00E06847" w:rsidRDefault="00E06847" w:rsidP="00E06847">
      <w:pPr>
        <w:pStyle w:val="Heading4"/>
        <w:rPr>
          <w:ins w:id="2805" w:author="ADASE Richard R" w:date="2018-03-30T14:15:00Z"/>
        </w:rPr>
      </w:pPr>
      <w:ins w:id="2806" w:author="ADASE Richard R" w:date="2018-03-30T14:04:00Z">
        <w:r>
          <w:t xml:space="preserve">Vista </w:t>
        </w:r>
      </w:ins>
      <w:ins w:id="2807" w:author="ADASE Richard R" w:date="2018-03-30T14:02:00Z">
        <w:r>
          <w:t>5</w:t>
        </w:r>
        <w:r>
          <w:t xml:space="preserve"> Way</w:t>
        </w:r>
      </w:ins>
      <w:ins w:id="2808" w:author="ADASE Richard R" w:date="2018-03-30T14:03:00Z">
        <w:r>
          <w:t xml:space="preserve"> (2S/3L)</w:t>
        </w:r>
      </w:ins>
    </w:p>
    <w:p w14:paraId="3B25DC39" w14:textId="1D18FDB2" w:rsidR="00E752CF" w:rsidRPr="00E752CF" w:rsidRDefault="00E752CF" w:rsidP="00E752CF">
      <w:pPr>
        <w:pStyle w:val="NormalIndent"/>
        <w:rPr>
          <w:ins w:id="2809" w:author="ADASE Richard R" w:date="2018-03-30T14:02:00Z"/>
        </w:rPr>
      </w:pPr>
      <w:ins w:id="2810" w:author="ADASE Richard R" w:date="2018-03-30T14:15:00Z">
        <w:r>
          <w:rPr>
            <w:noProof/>
          </w:rPr>
          <w:drawing>
            <wp:inline distT="0" distB="0" distL="0" distR="0" wp14:anchorId="0ABFE0C4" wp14:editId="30A09FA3">
              <wp:extent cx="1571625" cy="1133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71625" cy="1133475"/>
                      </a:xfrm>
                      <a:prstGeom prst="rect">
                        <a:avLst/>
                      </a:prstGeom>
                      <a:noFill/>
                      <a:ln>
                        <a:noFill/>
                      </a:ln>
                    </pic:spPr>
                  </pic:pic>
                </a:graphicData>
              </a:graphic>
            </wp:inline>
          </w:drawing>
        </w:r>
      </w:ins>
    </w:p>
    <w:p w14:paraId="6149A461" w14:textId="5DEB569F" w:rsidR="00E06847" w:rsidRDefault="00E06847" w:rsidP="00E06847">
      <w:pPr>
        <w:pStyle w:val="Heading4"/>
        <w:rPr>
          <w:ins w:id="2811" w:author="ADASE Richard R" w:date="2018-03-30T14:15:00Z"/>
        </w:rPr>
      </w:pPr>
      <w:ins w:id="2812" w:author="ADASE Richard R" w:date="2018-03-30T14:04:00Z">
        <w:r>
          <w:t xml:space="preserve">Vista </w:t>
        </w:r>
      </w:ins>
      <w:ins w:id="2813" w:author="ADASE Richard R" w:date="2018-03-30T14:02:00Z">
        <w:r>
          <w:t>5</w:t>
        </w:r>
        <w:r>
          <w:t xml:space="preserve"> Way</w:t>
        </w:r>
      </w:ins>
      <w:ins w:id="2814" w:author="ADASE Richard R" w:date="2018-03-30T14:03:00Z">
        <w:r>
          <w:t xml:space="preserve"> (3S/2L)</w:t>
        </w:r>
      </w:ins>
    </w:p>
    <w:p w14:paraId="2866FF02" w14:textId="44E1B1D1" w:rsidR="00E752CF" w:rsidRPr="00E752CF" w:rsidRDefault="00E752CF" w:rsidP="00E752CF">
      <w:pPr>
        <w:pStyle w:val="NormalIndent"/>
        <w:rPr>
          <w:ins w:id="2815" w:author="ADASE Richard R" w:date="2018-03-30T14:02:00Z"/>
        </w:rPr>
      </w:pPr>
      <w:ins w:id="2816" w:author="ADASE Richard R" w:date="2018-03-30T14:15:00Z">
        <w:r>
          <w:rPr>
            <w:noProof/>
          </w:rPr>
          <w:drawing>
            <wp:inline distT="0" distB="0" distL="0" distR="0" wp14:anchorId="193C3889" wp14:editId="386990B8">
              <wp:extent cx="1562100" cy="1143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62100" cy="1143000"/>
                      </a:xfrm>
                      <a:prstGeom prst="rect">
                        <a:avLst/>
                      </a:prstGeom>
                      <a:noFill/>
                      <a:ln>
                        <a:noFill/>
                      </a:ln>
                    </pic:spPr>
                  </pic:pic>
                </a:graphicData>
              </a:graphic>
            </wp:inline>
          </w:drawing>
        </w:r>
      </w:ins>
    </w:p>
    <w:p w14:paraId="26E28DA8" w14:textId="6E71BAF1" w:rsidR="00E06847" w:rsidRDefault="00E06847" w:rsidP="00E06847">
      <w:pPr>
        <w:pStyle w:val="Heading4"/>
        <w:rPr>
          <w:ins w:id="2817" w:author="ADASE Richard R" w:date="2018-03-30T14:15:00Z"/>
        </w:rPr>
      </w:pPr>
      <w:ins w:id="2818" w:author="ADASE Richard R" w:date="2018-03-30T14:04:00Z">
        <w:r>
          <w:t xml:space="preserve">Vista </w:t>
        </w:r>
      </w:ins>
      <w:ins w:id="2819" w:author="ADASE Richard R" w:date="2018-03-30T14:02:00Z">
        <w:r>
          <w:t>6</w:t>
        </w:r>
        <w:r>
          <w:t xml:space="preserve"> Way</w:t>
        </w:r>
      </w:ins>
      <w:ins w:id="2820" w:author="ADASE Richard R" w:date="2018-03-30T14:03:00Z">
        <w:r>
          <w:t xml:space="preserve"> (2S/4L)</w:t>
        </w:r>
      </w:ins>
    </w:p>
    <w:p w14:paraId="1C1DB4B3" w14:textId="68799454" w:rsidR="00E752CF" w:rsidRPr="00E752CF" w:rsidRDefault="00E752CF" w:rsidP="00E752CF">
      <w:pPr>
        <w:pStyle w:val="NormalIndent"/>
        <w:rPr>
          <w:ins w:id="2821" w:author="ADASE Richard R" w:date="2018-03-30T11:09:00Z"/>
        </w:rPr>
      </w:pPr>
      <w:ins w:id="2822" w:author="ADASE Richard R" w:date="2018-03-30T14:15:00Z">
        <w:r>
          <w:rPr>
            <w:noProof/>
          </w:rPr>
          <w:drawing>
            <wp:inline distT="0" distB="0" distL="0" distR="0" wp14:anchorId="071A8935" wp14:editId="7B3CD9B9">
              <wp:extent cx="1819275" cy="1162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19275" cy="1162050"/>
                      </a:xfrm>
                      <a:prstGeom prst="rect">
                        <a:avLst/>
                      </a:prstGeom>
                      <a:noFill/>
                      <a:ln>
                        <a:noFill/>
                      </a:ln>
                    </pic:spPr>
                  </pic:pic>
                </a:graphicData>
              </a:graphic>
            </wp:inline>
          </w:drawing>
        </w:r>
      </w:ins>
    </w:p>
    <w:p w14:paraId="36215262" w14:textId="469CD854" w:rsidR="00BB2B4C" w:rsidRDefault="00BB2B4C" w:rsidP="00BB2B4C">
      <w:pPr>
        <w:pStyle w:val="Heading2"/>
        <w:rPr>
          <w:ins w:id="2823" w:author="ADASE Richard R" w:date="2018-03-30T11:09:00Z"/>
        </w:rPr>
      </w:pPr>
      <w:ins w:id="2824" w:author="ADASE Richard R" w:date="2018-03-30T11:09:00Z">
        <w:r>
          <w:t>Secondary Switch Gear</w:t>
        </w:r>
      </w:ins>
    </w:p>
    <w:p w14:paraId="78045076" w14:textId="042B9C5F" w:rsidR="008B7AD6" w:rsidRDefault="008B7AD6" w:rsidP="008B7AD6">
      <w:pPr>
        <w:pStyle w:val="Heading3"/>
        <w:rPr>
          <w:ins w:id="2825" w:author="ADASE Richard R" w:date="2018-03-30T13:52:00Z"/>
        </w:rPr>
      </w:pPr>
      <w:ins w:id="2826" w:author="ADASE Richard R" w:date="2018-03-30T11:14:00Z">
        <w:r>
          <w:t>Included Features</w:t>
        </w:r>
      </w:ins>
    </w:p>
    <w:p w14:paraId="473B86B8" w14:textId="77777777" w:rsidR="00F40E03" w:rsidRPr="00F40E03" w:rsidRDefault="00F40E03" w:rsidP="00F40E03">
      <w:pPr>
        <w:pStyle w:val="NormalIndent"/>
        <w:rPr>
          <w:ins w:id="2827" w:author="ADASE Richard R" w:date="2018-03-30T13:52:00Z"/>
        </w:rPr>
      </w:pPr>
      <w:ins w:id="2828" w:author="ADASE Richard R" w:date="2018-03-30T13:52:00Z">
        <w:r>
          <w:t>Entries in the equipment catalog may include features from the following classes:</w:t>
        </w:r>
      </w:ins>
    </w:p>
    <w:p w14:paraId="3D41749E" w14:textId="77777777" w:rsidR="008B7AD6" w:rsidRDefault="008B7AD6" w:rsidP="008B7AD6">
      <w:pPr>
        <w:pStyle w:val="ListParagraph"/>
        <w:numPr>
          <w:ilvl w:val="1"/>
          <w:numId w:val="17"/>
        </w:numPr>
        <w:rPr>
          <w:ins w:id="2829" w:author="ADASE Richard R" w:date="2018-03-30T11:14:00Z"/>
        </w:rPr>
      </w:pPr>
      <w:ins w:id="2830" w:author="ADASE Richard R" w:date="2018-03-30T11:14:00Z">
        <w:r>
          <w:t>Remote Terminal Unit</w:t>
        </w:r>
      </w:ins>
    </w:p>
    <w:p w14:paraId="2049B7B3" w14:textId="77777777" w:rsidR="00F40E03" w:rsidRDefault="00F40E03" w:rsidP="00F40E03">
      <w:pPr>
        <w:pStyle w:val="ListParagraph"/>
        <w:numPr>
          <w:ilvl w:val="1"/>
          <w:numId w:val="17"/>
        </w:numPr>
        <w:rPr>
          <w:ins w:id="2831" w:author="ADASE Richard R" w:date="2018-03-30T13:53:00Z"/>
        </w:rPr>
      </w:pPr>
      <w:ins w:id="2832" w:author="ADASE Richard R" w:date="2018-03-30T13:53:00Z">
        <w:r>
          <w:t>Secondary Breaker</w:t>
        </w:r>
      </w:ins>
    </w:p>
    <w:p w14:paraId="66DC0864" w14:textId="3A013389" w:rsidR="00F40E03" w:rsidRDefault="00F40E03" w:rsidP="00F40E03">
      <w:pPr>
        <w:pStyle w:val="ListParagraph"/>
        <w:numPr>
          <w:ilvl w:val="1"/>
          <w:numId w:val="17"/>
        </w:numPr>
        <w:rPr>
          <w:ins w:id="2833" w:author="ADASE Richard R" w:date="2018-03-30T13:53:00Z"/>
        </w:rPr>
      </w:pPr>
      <w:ins w:id="2834" w:author="ADASE Richard R" w:date="2018-03-30T13:53:00Z">
        <w:r>
          <w:t>Secondary Breaker – Network</w:t>
        </w:r>
      </w:ins>
    </w:p>
    <w:p w14:paraId="5A89D38A" w14:textId="77777777" w:rsidR="008B7AD6" w:rsidRDefault="008B7AD6" w:rsidP="008B7AD6">
      <w:pPr>
        <w:pStyle w:val="ListParagraph"/>
        <w:numPr>
          <w:ilvl w:val="1"/>
          <w:numId w:val="17"/>
        </w:numPr>
        <w:rPr>
          <w:ins w:id="2835" w:author="ADASE Richard R" w:date="2018-03-30T11:14:00Z"/>
        </w:rPr>
      </w:pPr>
      <w:ins w:id="2836" w:author="ADASE Richard R" w:date="2018-03-30T11:14:00Z">
        <w:r>
          <w:t>Secondary Switch Gear Bus</w:t>
        </w:r>
      </w:ins>
    </w:p>
    <w:p w14:paraId="74852BAC" w14:textId="77777777" w:rsidR="008B7AD6" w:rsidRDefault="008B7AD6" w:rsidP="008B7AD6">
      <w:pPr>
        <w:pStyle w:val="ListParagraph"/>
        <w:numPr>
          <w:ilvl w:val="1"/>
          <w:numId w:val="17"/>
        </w:numPr>
        <w:rPr>
          <w:ins w:id="2837" w:author="ADASE Richard R" w:date="2018-03-30T11:14:00Z"/>
        </w:rPr>
      </w:pPr>
      <w:ins w:id="2838" w:author="ADASE Richard R" w:date="2018-03-30T11:14:00Z">
        <w:r>
          <w:t>Secondary Switch Gear Enclosure</w:t>
        </w:r>
      </w:ins>
    </w:p>
    <w:p w14:paraId="29933D09" w14:textId="4C3188E7" w:rsidR="008B7AD6" w:rsidRDefault="00E752CF" w:rsidP="00E752CF">
      <w:pPr>
        <w:pStyle w:val="Heading3"/>
        <w:rPr>
          <w:ins w:id="2839" w:author="ADASE Richard R" w:date="2018-03-30T14:16:00Z"/>
        </w:rPr>
      </w:pPr>
      <w:ins w:id="2840" w:author="ADASE Richard R" w:date="2018-03-30T14:16:00Z">
        <w:r>
          <w:t>Catalog Entries</w:t>
        </w:r>
      </w:ins>
    </w:p>
    <w:p w14:paraId="235DED2C" w14:textId="77777777" w:rsidR="00E752CF" w:rsidRDefault="00E752CF" w:rsidP="00BB2B4C">
      <w:pPr>
        <w:rPr>
          <w:ins w:id="2841" w:author="ADASE Richard R" w:date="2018-03-30T11:08:00Z"/>
        </w:rPr>
      </w:pPr>
    </w:p>
    <w:p w14:paraId="7B0676AF" w14:textId="77777777" w:rsidR="00BB2B4C" w:rsidRPr="00BB2B4C" w:rsidRDefault="00BB2B4C" w:rsidP="00BB2B4C"/>
    <w:p w14:paraId="64BB91DB" w14:textId="77777777" w:rsidR="00D31119" w:rsidRDefault="00D31119" w:rsidP="00D31119">
      <w:pPr>
        <w:pStyle w:val="AppendixHeading"/>
      </w:pPr>
      <w:bookmarkStart w:id="2842" w:name="_Toc473656925"/>
      <w:bookmarkStart w:id="2843" w:name="_Toc474949611"/>
      <w:bookmarkStart w:id="2844" w:name="_Toc510165764"/>
      <w:r>
        <w:lastRenderedPageBreak/>
        <w:t>Open Issues</w:t>
      </w:r>
      <w:bookmarkEnd w:id="2842"/>
      <w:bookmarkEnd w:id="2843"/>
      <w:bookmarkEnd w:id="2844"/>
    </w:p>
    <w:tbl>
      <w:tblPr>
        <w:tblStyle w:val="TableINGRRowColumn"/>
        <w:tblW w:w="9435" w:type="dxa"/>
        <w:tblLayout w:type="fixed"/>
        <w:tblLook w:val="04A0" w:firstRow="1" w:lastRow="0" w:firstColumn="1" w:lastColumn="0" w:noHBand="0" w:noVBand="1"/>
      </w:tblPr>
      <w:tblGrid>
        <w:gridCol w:w="705"/>
        <w:gridCol w:w="990"/>
        <w:gridCol w:w="6660"/>
        <w:gridCol w:w="1080"/>
      </w:tblGrid>
      <w:tr w:rsidR="001C57E4" w:rsidRPr="00511049" w14:paraId="292043B5" w14:textId="77777777" w:rsidTr="00DF39CA">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705" w:type="dxa"/>
          </w:tcPr>
          <w:p w14:paraId="0AD779D2" w14:textId="77777777" w:rsidR="001C57E4" w:rsidRPr="00511049" w:rsidRDefault="001C57E4" w:rsidP="0099111A">
            <w:pPr>
              <w:jc w:val="center"/>
              <w:rPr>
                <w:sz w:val="18"/>
                <w:szCs w:val="18"/>
              </w:rPr>
            </w:pPr>
            <w:r w:rsidRPr="00511049">
              <w:rPr>
                <w:sz w:val="18"/>
                <w:szCs w:val="18"/>
              </w:rPr>
              <w:t>#</w:t>
            </w:r>
          </w:p>
        </w:tc>
        <w:tc>
          <w:tcPr>
            <w:tcW w:w="990" w:type="dxa"/>
          </w:tcPr>
          <w:p w14:paraId="0769190D" w14:textId="77777777" w:rsidR="001C57E4" w:rsidRPr="00511049" w:rsidRDefault="001C57E4" w:rsidP="0099111A">
            <w:pPr>
              <w:cnfStyle w:val="100000000000" w:firstRow="1" w:lastRow="0" w:firstColumn="0" w:lastColumn="0" w:oddVBand="0" w:evenVBand="0" w:oddHBand="0" w:evenHBand="0" w:firstRowFirstColumn="0" w:firstRowLastColumn="0" w:lastRowFirstColumn="0" w:lastRowLastColumn="0"/>
              <w:rPr>
                <w:sz w:val="18"/>
                <w:szCs w:val="18"/>
              </w:rPr>
            </w:pPr>
            <w:r w:rsidRPr="00511049">
              <w:rPr>
                <w:sz w:val="18"/>
                <w:szCs w:val="18"/>
              </w:rPr>
              <w:t>Section</w:t>
            </w:r>
          </w:p>
        </w:tc>
        <w:tc>
          <w:tcPr>
            <w:tcW w:w="6660" w:type="dxa"/>
          </w:tcPr>
          <w:p w14:paraId="65F2BE32" w14:textId="77777777" w:rsidR="001C57E4" w:rsidRPr="00511049" w:rsidRDefault="001C57E4" w:rsidP="0099111A">
            <w:pPr>
              <w:cnfStyle w:val="100000000000" w:firstRow="1" w:lastRow="0" w:firstColumn="0" w:lastColumn="0" w:oddVBand="0" w:evenVBand="0" w:oddHBand="0" w:evenHBand="0" w:firstRowFirstColumn="0" w:firstRowLastColumn="0" w:lastRowFirstColumn="0" w:lastRowLastColumn="0"/>
              <w:rPr>
                <w:sz w:val="18"/>
                <w:szCs w:val="18"/>
              </w:rPr>
            </w:pPr>
            <w:r w:rsidRPr="00511049">
              <w:rPr>
                <w:sz w:val="18"/>
                <w:szCs w:val="18"/>
              </w:rPr>
              <w:t>Issue description</w:t>
            </w:r>
          </w:p>
        </w:tc>
        <w:tc>
          <w:tcPr>
            <w:tcW w:w="1080" w:type="dxa"/>
          </w:tcPr>
          <w:p w14:paraId="7AABBA8A" w14:textId="77777777" w:rsidR="001C57E4" w:rsidRPr="00511049" w:rsidRDefault="001C57E4" w:rsidP="0099111A">
            <w:pPr>
              <w:cnfStyle w:val="100000000000" w:firstRow="1" w:lastRow="0" w:firstColumn="0" w:lastColumn="0" w:oddVBand="0" w:evenVBand="0" w:oddHBand="0" w:evenHBand="0" w:firstRowFirstColumn="0" w:firstRowLastColumn="0" w:lastRowFirstColumn="0" w:lastRowLastColumn="0"/>
              <w:rPr>
                <w:sz w:val="18"/>
                <w:szCs w:val="18"/>
              </w:rPr>
            </w:pPr>
            <w:r w:rsidRPr="00511049">
              <w:rPr>
                <w:sz w:val="18"/>
                <w:szCs w:val="18"/>
              </w:rPr>
              <w:t>Status</w:t>
            </w:r>
          </w:p>
        </w:tc>
      </w:tr>
      <w:tr w:rsidR="001C57E4" w:rsidRPr="002857EE" w14:paraId="7DBADEC3"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5D24F18" w14:textId="3768455B" w:rsidR="001C57E4" w:rsidRPr="00511049" w:rsidRDefault="001C57E4" w:rsidP="0099111A">
            <w:pPr>
              <w:jc w:val="center"/>
              <w:rPr>
                <w:sz w:val="18"/>
                <w:szCs w:val="18"/>
              </w:rPr>
            </w:pPr>
            <w:r>
              <w:rPr>
                <w:sz w:val="18"/>
                <w:szCs w:val="18"/>
              </w:rPr>
              <w:t>1</w:t>
            </w:r>
          </w:p>
        </w:tc>
        <w:tc>
          <w:tcPr>
            <w:tcW w:w="990" w:type="dxa"/>
          </w:tcPr>
          <w:p w14:paraId="00312B7B" w14:textId="7FAE9D07" w:rsidR="001C57E4" w:rsidRPr="002857EE" w:rsidRDefault="001C57E4" w:rsidP="0099111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BR 0.1.</w:t>
            </w:r>
            <w:proofErr w:type="gramStart"/>
            <w:r>
              <w:rPr>
                <w:rFonts w:ascii="Calibri" w:hAnsi="Calibri"/>
                <w:color w:val="000000"/>
              </w:rPr>
              <w:t>10.F</w:t>
            </w:r>
            <w:proofErr w:type="gramEnd"/>
            <w:r>
              <w:rPr>
                <w:rFonts w:ascii="Calibri" w:hAnsi="Calibri"/>
                <w:color w:val="000000"/>
              </w:rPr>
              <w:t>10</w:t>
            </w:r>
          </w:p>
        </w:tc>
        <w:tc>
          <w:tcPr>
            <w:tcW w:w="6660" w:type="dxa"/>
          </w:tcPr>
          <w:p w14:paraId="795DC667" w14:textId="418FBA87" w:rsidR="001C57E4" w:rsidRPr="002857EE" w:rsidRDefault="001C57E4" w:rsidP="0099111A">
            <w:pPr>
              <w:cnfStyle w:val="000000000000" w:firstRow="0" w:lastRow="0" w:firstColumn="0" w:lastColumn="0" w:oddVBand="0" w:evenVBand="0" w:oddHBand="0" w:evenHBand="0" w:firstRowFirstColumn="0" w:firstRowLastColumn="0" w:lastRowFirstColumn="0" w:lastRowLastColumn="0"/>
              <w:rPr>
                <w:szCs w:val="18"/>
              </w:rPr>
            </w:pPr>
            <w:r>
              <w:rPr>
                <w:szCs w:val="18"/>
              </w:rPr>
              <w:t>Need to determine what to do with this BR since partial energization is in the process of being removed from scope.</w:t>
            </w:r>
          </w:p>
        </w:tc>
        <w:tc>
          <w:tcPr>
            <w:tcW w:w="1080" w:type="dxa"/>
          </w:tcPr>
          <w:p w14:paraId="69E47DCC" w14:textId="3B89BB72" w:rsidR="001C57E4" w:rsidRPr="002857EE" w:rsidRDefault="001C57E4" w:rsidP="0099111A">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2/15/2017</w:t>
            </w:r>
          </w:p>
        </w:tc>
      </w:tr>
      <w:tr w:rsidR="001C57E4" w:rsidRPr="002857EE" w14:paraId="7353E2AA"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D86C48F" w14:textId="742B9AB3" w:rsidR="001C57E4" w:rsidRDefault="001C57E4" w:rsidP="0099111A">
            <w:pPr>
              <w:jc w:val="center"/>
              <w:rPr>
                <w:sz w:val="18"/>
                <w:szCs w:val="18"/>
              </w:rPr>
            </w:pPr>
            <w:r>
              <w:rPr>
                <w:sz w:val="18"/>
                <w:szCs w:val="18"/>
              </w:rPr>
              <w:t>2</w:t>
            </w:r>
          </w:p>
        </w:tc>
        <w:tc>
          <w:tcPr>
            <w:tcW w:w="990" w:type="dxa"/>
          </w:tcPr>
          <w:p w14:paraId="162F90EC" w14:textId="47DACA79"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BR 0.1.</w:t>
            </w:r>
            <w:proofErr w:type="gramStart"/>
            <w:r>
              <w:rPr>
                <w:rFonts w:ascii="Calibri" w:hAnsi="Calibri"/>
                <w:color w:val="000000"/>
              </w:rPr>
              <w:t>3.F</w:t>
            </w:r>
            <w:proofErr w:type="gramEnd"/>
            <w:r>
              <w:rPr>
                <w:rFonts w:ascii="Calibri" w:hAnsi="Calibri"/>
                <w:color w:val="000000"/>
              </w:rPr>
              <w:t>5</w:t>
            </w:r>
          </w:p>
        </w:tc>
        <w:tc>
          <w:tcPr>
            <w:tcW w:w="6660" w:type="dxa"/>
          </w:tcPr>
          <w:p w14:paraId="7A34DA64" w14:textId="77777777" w:rsidR="001C57E4" w:rsidRDefault="001C57E4" w:rsidP="0099111A">
            <w:pPr>
              <w:cnfStyle w:val="000000000000" w:firstRow="0" w:lastRow="0" w:firstColumn="0" w:lastColumn="0" w:oddVBand="0" w:evenVBand="0" w:oddHBand="0" w:evenHBand="0" w:firstRowFirstColumn="0" w:firstRowLastColumn="0" w:lastRowFirstColumn="0" w:lastRowLastColumn="0"/>
              <w:rPr>
                <w:ins w:id="2845" w:author="ADASE Richard R" w:date="2017-07-19T16:29:00Z"/>
                <w:szCs w:val="18"/>
              </w:rPr>
            </w:pPr>
            <w:r>
              <w:rPr>
                <w:szCs w:val="18"/>
              </w:rPr>
              <w:t>Need to determine the best place to address consistency of symbology across desktop, web, and mobile environments.</w:t>
            </w:r>
          </w:p>
          <w:p w14:paraId="39D76196" w14:textId="68698454" w:rsidR="00B75610" w:rsidRDefault="00B75610" w:rsidP="0099111A">
            <w:pPr>
              <w:cnfStyle w:val="000000000000" w:firstRow="0" w:lastRow="0" w:firstColumn="0" w:lastColumn="0" w:oddVBand="0" w:evenVBand="0" w:oddHBand="0" w:evenHBand="0" w:firstRowFirstColumn="0" w:firstRowLastColumn="0" w:lastRowFirstColumn="0" w:lastRowLastColumn="0"/>
              <w:rPr>
                <w:szCs w:val="18"/>
              </w:rPr>
            </w:pPr>
            <w:ins w:id="2846" w:author="ADASE Richard R" w:date="2017-07-19T16:29:00Z">
              <w:r>
                <w:rPr>
                  <w:szCs w:val="18"/>
                </w:rPr>
                <w:t xml:space="preserve">See section </w:t>
              </w:r>
              <w:r>
                <w:rPr>
                  <w:szCs w:val="18"/>
                </w:rPr>
                <w:fldChar w:fldCharType="begin"/>
              </w:r>
              <w:r>
                <w:rPr>
                  <w:szCs w:val="18"/>
                </w:rPr>
                <w:instrText xml:space="preserve"> REF _Ref487652122 \r \h </w:instrText>
              </w:r>
            </w:ins>
            <w:r>
              <w:rPr>
                <w:szCs w:val="18"/>
              </w:rPr>
            </w:r>
            <w:r>
              <w:rPr>
                <w:szCs w:val="18"/>
              </w:rPr>
              <w:fldChar w:fldCharType="separate"/>
            </w:r>
            <w:ins w:id="2847" w:author="ADASE Richard R" w:date="2017-07-19T16:29:00Z">
              <w:r>
                <w:rPr>
                  <w:szCs w:val="18"/>
                </w:rPr>
                <w:t>5.1.5</w:t>
              </w:r>
              <w:r>
                <w:rPr>
                  <w:szCs w:val="18"/>
                </w:rPr>
                <w:fldChar w:fldCharType="end"/>
              </w:r>
              <w:r>
                <w:rPr>
                  <w:szCs w:val="18"/>
                </w:rPr>
                <w:t>.</w:t>
              </w:r>
            </w:ins>
          </w:p>
        </w:tc>
        <w:tc>
          <w:tcPr>
            <w:tcW w:w="1080" w:type="dxa"/>
          </w:tcPr>
          <w:p w14:paraId="74B47AE7" w14:textId="77777777"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ins w:id="2848" w:author="ADASE Richard R" w:date="2017-07-19T16:29:00Z"/>
                <w:szCs w:val="18"/>
              </w:rPr>
            </w:pPr>
            <w:r>
              <w:rPr>
                <w:szCs w:val="18"/>
              </w:rPr>
              <w:t>Open 2/15/2017</w:t>
            </w:r>
          </w:p>
          <w:p w14:paraId="7F5ECFB9" w14:textId="4898EC98" w:rsidR="00B75610" w:rsidRDefault="00B75610" w:rsidP="0099111A">
            <w:pPr>
              <w:jc w:val="center"/>
              <w:cnfStyle w:val="000000000000" w:firstRow="0" w:lastRow="0" w:firstColumn="0" w:lastColumn="0" w:oddVBand="0" w:evenVBand="0" w:oddHBand="0" w:evenHBand="0" w:firstRowFirstColumn="0" w:firstRowLastColumn="0" w:lastRowFirstColumn="0" w:lastRowLastColumn="0"/>
              <w:rPr>
                <w:szCs w:val="18"/>
              </w:rPr>
            </w:pPr>
            <w:ins w:id="2849" w:author="ADASE Richard R" w:date="2017-07-19T16:29:00Z">
              <w:r>
                <w:rPr>
                  <w:szCs w:val="18"/>
                </w:rPr>
                <w:t>Resolved 7/19/2017</w:t>
              </w:r>
            </w:ins>
          </w:p>
        </w:tc>
      </w:tr>
      <w:tr w:rsidR="001C57E4" w:rsidRPr="002857EE" w14:paraId="7385B0E8"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B9E5DFF" w14:textId="65D2194B" w:rsidR="001C57E4" w:rsidRDefault="001C57E4" w:rsidP="0099111A">
            <w:pPr>
              <w:jc w:val="center"/>
              <w:rPr>
                <w:sz w:val="18"/>
                <w:szCs w:val="18"/>
              </w:rPr>
            </w:pPr>
            <w:r>
              <w:rPr>
                <w:sz w:val="18"/>
                <w:szCs w:val="18"/>
              </w:rPr>
              <w:t>3</w:t>
            </w:r>
          </w:p>
        </w:tc>
        <w:tc>
          <w:tcPr>
            <w:tcW w:w="990" w:type="dxa"/>
          </w:tcPr>
          <w:p w14:paraId="3588F9D9" w14:textId="4821397F"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BR 1.3.</w:t>
            </w:r>
            <w:proofErr w:type="gramStart"/>
            <w:r>
              <w:rPr>
                <w:rFonts w:ascii="Calibri" w:hAnsi="Calibri"/>
                <w:color w:val="000000"/>
              </w:rPr>
              <w:t>4.F</w:t>
            </w:r>
            <w:proofErr w:type="gramEnd"/>
            <w:r>
              <w:rPr>
                <w:rFonts w:ascii="Calibri" w:hAnsi="Calibri"/>
                <w:color w:val="000000"/>
              </w:rPr>
              <w:t>15</w:t>
            </w:r>
          </w:p>
        </w:tc>
        <w:tc>
          <w:tcPr>
            <w:tcW w:w="6660" w:type="dxa"/>
          </w:tcPr>
          <w:p w14:paraId="1CA35A83" w14:textId="77777777" w:rsidR="001C57E4" w:rsidRDefault="001C57E4" w:rsidP="0099111A">
            <w:pPr>
              <w:cnfStyle w:val="000000000000" w:firstRow="0" w:lastRow="0" w:firstColumn="0" w:lastColumn="0" w:oddVBand="0" w:evenVBand="0" w:oddHBand="0" w:evenHBand="0" w:firstRowFirstColumn="0" w:firstRowLastColumn="0" w:lastRowFirstColumn="0" w:lastRowLastColumn="0"/>
              <w:rPr>
                <w:ins w:id="2850" w:author="ADASE Richard R" w:date="2017-07-19T16:30:00Z"/>
                <w:szCs w:val="18"/>
              </w:rPr>
            </w:pPr>
            <w:commentRangeStart w:id="2851"/>
            <w:r>
              <w:rPr>
                <w:szCs w:val="18"/>
              </w:rPr>
              <w:t>Need to review approach for transferring features.</w:t>
            </w:r>
            <w:commentRangeEnd w:id="2851"/>
            <w:r>
              <w:rPr>
                <w:rStyle w:val="CommentReference"/>
              </w:rPr>
              <w:commentReference w:id="2851"/>
            </w:r>
          </w:p>
          <w:p w14:paraId="62E5B732" w14:textId="6EB57C96" w:rsidR="00D07785" w:rsidRDefault="00D07785" w:rsidP="0099111A">
            <w:pPr>
              <w:cnfStyle w:val="000000000000" w:firstRow="0" w:lastRow="0" w:firstColumn="0" w:lastColumn="0" w:oddVBand="0" w:evenVBand="0" w:oddHBand="0" w:evenHBand="0" w:firstRowFirstColumn="0" w:firstRowLastColumn="0" w:lastRowFirstColumn="0" w:lastRowLastColumn="0"/>
              <w:rPr>
                <w:szCs w:val="18"/>
              </w:rPr>
            </w:pPr>
            <w:ins w:id="2852" w:author="ADASE Richard R" w:date="2017-07-19T16:30:00Z">
              <w:r>
                <w:rPr>
                  <w:szCs w:val="18"/>
                </w:rPr>
                <w:t>BR moved to Job Management DDD.</w:t>
              </w:r>
            </w:ins>
          </w:p>
        </w:tc>
        <w:tc>
          <w:tcPr>
            <w:tcW w:w="1080" w:type="dxa"/>
          </w:tcPr>
          <w:p w14:paraId="2CC79D0B" w14:textId="77777777"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ins w:id="2853" w:author="ADASE Richard R" w:date="2017-07-19T16:30:00Z"/>
                <w:szCs w:val="18"/>
              </w:rPr>
            </w:pPr>
            <w:r>
              <w:rPr>
                <w:szCs w:val="18"/>
              </w:rPr>
              <w:t>Open 2/15/2017</w:t>
            </w:r>
          </w:p>
          <w:p w14:paraId="425C8C78" w14:textId="7AD1476A" w:rsidR="00D07785" w:rsidRDefault="00D07785" w:rsidP="0099111A">
            <w:pPr>
              <w:jc w:val="center"/>
              <w:cnfStyle w:val="000000000000" w:firstRow="0" w:lastRow="0" w:firstColumn="0" w:lastColumn="0" w:oddVBand="0" w:evenVBand="0" w:oddHBand="0" w:evenHBand="0" w:firstRowFirstColumn="0" w:firstRowLastColumn="0" w:lastRowFirstColumn="0" w:lastRowLastColumn="0"/>
              <w:rPr>
                <w:szCs w:val="18"/>
              </w:rPr>
            </w:pPr>
            <w:ins w:id="2854" w:author="ADASE Richard R" w:date="2017-07-19T16:30:00Z">
              <w:r>
                <w:rPr>
                  <w:szCs w:val="18"/>
                </w:rPr>
                <w:t>Resolved 7/19/2017</w:t>
              </w:r>
            </w:ins>
          </w:p>
        </w:tc>
      </w:tr>
      <w:tr w:rsidR="001C57E4" w:rsidRPr="002857EE" w14:paraId="4A9FADDF"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C0498EB" w14:textId="433AB087" w:rsidR="001C57E4" w:rsidRDefault="001C57E4" w:rsidP="0099111A">
            <w:pPr>
              <w:jc w:val="center"/>
              <w:rPr>
                <w:sz w:val="18"/>
                <w:szCs w:val="18"/>
              </w:rPr>
            </w:pPr>
            <w:r>
              <w:rPr>
                <w:sz w:val="18"/>
                <w:szCs w:val="18"/>
              </w:rPr>
              <w:t>4</w:t>
            </w:r>
          </w:p>
        </w:tc>
        <w:tc>
          <w:tcPr>
            <w:tcW w:w="990" w:type="dxa"/>
          </w:tcPr>
          <w:p w14:paraId="376B549A" w14:textId="233BF0EA"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fldChar w:fldCharType="begin"/>
            </w:r>
            <w:r>
              <w:rPr>
                <w:rFonts w:ascii="Calibri" w:hAnsi="Calibri"/>
                <w:color w:val="000000"/>
              </w:rPr>
              <w:instrText xml:space="preserve"> REF _Ref474955450 \r \h  \* MERGEFORMAT </w:instrText>
            </w:r>
            <w:r>
              <w:rPr>
                <w:rFonts w:ascii="Calibri" w:hAnsi="Calibri"/>
                <w:color w:val="000000"/>
              </w:rPr>
            </w:r>
            <w:r>
              <w:rPr>
                <w:rFonts w:ascii="Calibri" w:hAnsi="Calibri"/>
                <w:color w:val="000000"/>
              </w:rPr>
              <w:fldChar w:fldCharType="separate"/>
            </w:r>
            <w:r w:rsidR="00E727E3">
              <w:rPr>
                <w:rFonts w:ascii="Calibri" w:hAnsi="Calibri"/>
                <w:color w:val="000000"/>
              </w:rPr>
              <w:t>4.1</w:t>
            </w:r>
            <w:r>
              <w:rPr>
                <w:rFonts w:ascii="Calibri" w:hAnsi="Calibri"/>
                <w:color w:val="000000"/>
              </w:rPr>
              <w:fldChar w:fldCharType="end"/>
            </w:r>
          </w:p>
        </w:tc>
        <w:tc>
          <w:tcPr>
            <w:tcW w:w="6660" w:type="dxa"/>
          </w:tcPr>
          <w:p w14:paraId="081DF92E" w14:textId="77777777" w:rsidR="001C57E4" w:rsidRDefault="001C57E4" w:rsidP="0099111A">
            <w:pPr>
              <w:cnfStyle w:val="000000000000" w:firstRow="0" w:lastRow="0" w:firstColumn="0" w:lastColumn="0" w:oddVBand="0" w:evenVBand="0" w:oddHBand="0" w:evenHBand="0" w:firstRowFirstColumn="0" w:firstRowLastColumn="0" w:lastRowFirstColumn="0" w:lastRowLastColumn="0"/>
              <w:rPr>
                <w:ins w:id="2855" w:author="ADASE Richard R" w:date="2017-07-19T16:41:00Z"/>
              </w:rPr>
            </w:pPr>
            <w:r>
              <w:t>Need to add descriptions of other types of data stored in the Common Attributes component.</w:t>
            </w:r>
          </w:p>
          <w:p w14:paraId="2B995AA2" w14:textId="746A5F68" w:rsidR="003627DB" w:rsidRDefault="003627DB" w:rsidP="0099111A">
            <w:pPr>
              <w:cnfStyle w:val="000000000000" w:firstRow="0" w:lastRow="0" w:firstColumn="0" w:lastColumn="0" w:oddVBand="0" w:evenVBand="0" w:oddHBand="0" w:evenHBand="0" w:firstRowFirstColumn="0" w:firstRowLastColumn="0" w:lastRowFirstColumn="0" w:lastRowLastColumn="0"/>
              <w:rPr>
                <w:szCs w:val="18"/>
              </w:rPr>
            </w:pPr>
            <w:ins w:id="2856" w:author="ADASE Richard R" w:date="2017-07-19T16:41:00Z">
              <w:r>
                <w:t xml:space="preserve">No additional needs at this time; will add more </w:t>
              </w:r>
              <w:r w:rsidR="00EF7F11">
                <w:t>information as needed.</w:t>
              </w:r>
            </w:ins>
          </w:p>
        </w:tc>
        <w:tc>
          <w:tcPr>
            <w:tcW w:w="1080" w:type="dxa"/>
          </w:tcPr>
          <w:p w14:paraId="3177801F" w14:textId="77777777"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ins w:id="2857" w:author="ADASE Richard R" w:date="2017-07-19T16:41:00Z"/>
                <w:szCs w:val="18"/>
              </w:rPr>
            </w:pPr>
            <w:r>
              <w:rPr>
                <w:szCs w:val="18"/>
              </w:rPr>
              <w:t>Open 2/15/2017</w:t>
            </w:r>
          </w:p>
          <w:p w14:paraId="1149787A" w14:textId="125CEC95" w:rsidR="00EF7F11" w:rsidRDefault="00EF7F11" w:rsidP="0099111A">
            <w:pPr>
              <w:jc w:val="center"/>
              <w:cnfStyle w:val="000000000000" w:firstRow="0" w:lastRow="0" w:firstColumn="0" w:lastColumn="0" w:oddVBand="0" w:evenVBand="0" w:oddHBand="0" w:evenHBand="0" w:firstRowFirstColumn="0" w:firstRowLastColumn="0" w:lastRowFirstColumn="0" w:lastRowLastColumn="0"/>
              <w:rPr>
                <w:szCs w:val="18"/>
              </w:rPr>
            </w:pPr>
            <w:ins w:id="2858" w:author="ADASE Richard R" w:date="2017-07-19T16:41:00Z">
              <w:r>
                <w:rPr>
                  <w:szCs w:val="18"/>
                </w:rPr>
                <w:t>Resolved 7/19/2017</w:t>
              </w:r>
            </w:ins>
          </w:p>
        </w:tc>
      </w:tr>
      <w:tr w:rsidR="001C57E4" w:rsidRPr="002857EE" w14:paraId="1A061FBE"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1492ACDD" w14:textId="295CDE09" w:rsidR="001C57E4" w:rsidRDefault="001C57E4" w:rsidP="0099111A">
            <w:pPr>
              <w:jc w:val="center"/>
              <w:rPr>
                <w:sz w:val="18"/>
                <w:szCs w:val="18"/>
              </w:rPr>
            </w:pPr>
            <w:r>
              <w:rPr>
                <w:sz w:val="18"/>
                <w:szCs w:val="18"/>
              </w:rPr>
              <w:t>5</w:t>
            </w:r>
          </w:p>
        </w:tc>
        <w:tc>
          <w:tcPr>
            <w:tcW w:w="990" w:type="dxa"/>
          </w:tcPr>
          <w:p w14:paraId="59FE546E" w14:textId="4D9617ED"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fldChar w:fldCharType="begin"/>
            </w:r>
            <w:r>
              <w:rPr>
                <w:rFonts w:ascii="Calibri" w:hAnsi="Calibri"/>
                <w:color w:val="000000"/>
              </w:rPr>
              <w:instrText xml:space="preserve"> REF _Ref474955478 \r \h  \* MERGEFORMAT </w:instrText>
            </w:r>
            <w:r>
              <w:rPr>
                <w:rFonts w:ascii="Calibri" w:hAnsi="Calibri"/>
                <w:color w:val="000000"/>
              </w:rPr>
            </w:r>
            <w:r>
              <w:rPr>
                <w:rFonts w:ascii="Calibri" w:hAnsi="Calibri"/>
                <w:color w:val="000000"/>
              </w:rPr>
              <w:fldChar w:fldCharType="separate"/>
            </w:r>
            <w:r w:rsidR="00E727E3">
              <w:rPr>
                <w:rFonts w:ascii="Calibri" w:hAnsi="Calibri"/>
                <w:color w:val="000000"/>
              </w:rPr>
              <w:t>4.1.1</w:t>
            </w:r>
            <w:r>
              <w:rPr>
                <w:rFonts w:ascii="Calibri" w:hAnsi="Calibri"/>
                <w:color w:val="000000"/>
              </w:rPr>
              <w:fldChar w:fldCharType="end"/>
            </w:r>
          </w:p>
        </w:tc>
        <w:tc>
          <w:tcPr>
            <w:tcW w:w="6660" w:type="dxa"/>
          </w:tcPr>
          <w:p w14:paraId="73DD4A42" w14:textId="77777777" w:rsidR="001C57E4" w:rsidRDefault="001C57E4" w:rsidP="0099111A">
            <w:pPr>
              <w:cnfStyle w:val="000000000000" w:firstRow="0" w:lastRow="0" w:firstColumn="0" w:lastColumn="0" w:oddVBand="0" w:evenVBand="0" w:oddHBand="0" w:evenHBand="0" w:firstRowFirstColumn="0" w:firstRowLastColumn="0" w:lastRowFirstColumn="0" w:lastRowLastColumn="0"/>
              <w:rPr>
                <w:ins w:id="2859" w:author="ADASE Richard R" w:date="2017-07-19T16:42:00Z"/>
              </w:rPr>
            </w:pPr>
            <w:r>
              <w:t>What values should be populated in the Level of Confidence attribute for features placed by designers after the system is in production?</w:t>
            </w:r>
          </w:p>
          <w:p w14:paraId="0CF9D801" w14:textId="51372F4D" w:rsidR="00C90B92" w:rsidRDefault="00C90B92" w:rsidP="0099111A">
            <w:pPr>
              <w:cnfStyle w:val="000000000000" w:firstRow="0" w:lastRow="0" w:firstColumn="0" w:lastColumn="0" w:oddVBand="0" w:evenVBand="0" w:oddHBand="0" w:evenHBand="0" w:firstRowFirstColumn="0" w:firstRowLastColumn="0" w:lastRowFirstColumn="0" w:lastRowLastColumn="0"/>
            </w:pPr>
            <w:ins w:id="2860" w:author="ADASE Richard R" w:date="2017-07-19T16:42:00Z">
              <w:r>
                <w:t>Expanded description to clarify that attributes will be null on placement.  Additional processing would require scope review.</w:t>
              </w:r>
            </w:ins>
          </w:p>
        </w:tc>
        <w:tc>
          <w:tcPr>
            <w:tcW w:w="1080" w:type="dxa"/>
          </w:tcPr>
          <w:p w14:paraId="33A4FE18" w14:textId="77777777"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ins w:id="2861" w:author="ADASE Richard R" w:date="2017-07-19T16:42:00Z"/>
                <w:szCs w:val="18"/>
              </w:rPr>
            </w:pPr>
            <w:r>
              <w:rPr>
                <w:szCs w:val="18"/>
              </w:rPr>
              <w:t>Open 2/15/2017</w:t>
            </w:r>
          </w:p>
          <w:p w14:paraId="2625FA75" w14:textId="47F3FE95" w:rsidR="00C90B92" w:rsidRDefault="00C90B92" w:rsidP="0099111A">
            <w:pPr>
              <w:jc w:val="center"/>
              <w:cnfStyle w:val="000000000000" w:firstRow="0" w:lastRow="0" w:firstColumn="0" w:lastColumn="0" w:oddVBand="0" w:evenVBand="0" w:oddHBand="0" w:evenHBand="0" w:firstRowFirstColumn="0" w:firstRowLastColumn="0" w:lastRowFirstColumn="0" w:lastRowLastColumn="0"/>
              <w:rPr>
                <w:szCs w:val="18"/>
              </w:rPr>
            </w:pPr>
            <w:ins w:id="2862" w:author="ADASE Richard R" w:date="2017-07-19T16:42:00Z">
              <w:r>
                <w:rPr>
                  <w:szCs w:val="18"/>
                </w:rPr>
                <w:t>Resolved 7/19/2017</w:t>
              </w:r>
            </w:ins>
          </w:p>
        </w:tc>
      </w:tr>
      <w:tr w:rsidR="001C57E4" w:rsidRPr="002857EE" w14:paraId="5C8C89EE"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BF27542" w14:textId="25E995A1" w:rsidR="001C57E4" w:rsidRDefault="001C57E4" w:rsidP="0099111A">
            <w:pPr>
              <w:jc w:val="center"/>
              <w:rPr>
                <w:sz w:val="18"/>
                <w:szCs w:val="18"/>
              </w:rPr>
            </w:pPr>
            <w:r>
              <w:rPr>
                <w:sz w:val="18"/>
                <w:szCs w:val="18"/>
              </w:rPr>
              <w:t>6</w:t>
            </w:r>
          </w:p>
        </w:tc>
        <w:tc>
          <w:tcPr>
            <w:tcW w:w="990" w:type="dxa"/>
          </w:tcPr>
          <w:p w14:paraId="5F894230" w14:textId="1220AD8D"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fldChar w:fldCharType="begin"/>
            </w:r>
            <w:r>
              <w:rPr>
                <w:rFonts w:ascii="Calibri" w:hAnsi="Calibri"/>
                <w:color w:val="000000"/>
              </w:rPr>
              <w:instrText xml:space="preserve"> REF _Ref474955521 \r \h  \* MERGEFORMAT </w:instrText>
            </w:r>
            <w:r>
              <w:rPr>
                <w:rFonts w:ascii="Calibri" w:hAnsi="Calibri"/>
                <w:color w:val="000000"/>
              </w:rPr>
            </w:r>
            <w:r>
              <w:rPr>
                <w:rFonts w:ascii="Calibri" w:hAnsi="Calibri"/>
                <w:color w:val="000000"/>
              </w:rPr>
              <w:fldChar w:fldCharType="separate"/>
            </w:r>
            <w:r w:rsidR="00E727E3">
              <w:rPr>
                <w:rFonts w:ascii="Calibri" w:hAnsi="Calibri"/>
                <w:color w:val="000000"/>
              </w:rPr>
              <w:t>4.2</w:t>
            </w:r>
            <w:r>
              <w:rPr>
                <w:rFonts w:ascii="Calibri" w:hAnsi="Calibri"/>
                <w:color w:val="000000"/>
              </w:rPr>
              <w:fldChar w:fldCharType="end"/>
            </w:r>
          </w:p>
        </w:tc>
        <w:tc>
          <w:tcPr>
            <w:tcW w:w="6660" w:type="dxa"/>
          </w:tcPr>
          <w:p w14:paraId="5EF2DD2B" w14:textId="77777777" w:rsidR="001C57E4" w:rsidRDefault="001C57E4" w:rsidP="0099111A">
            <w:pPr>
              <w:cnfStyle w:val="000000000000" w:firstRow="0" w:lastRow="0" w:firstColumn="0" w:lastColumn="0" w:oddVBand="0" w:evenVBand="0" w:oddHBand="0" w:evenHBand="0" w:firstRowFirstColumn="0" w:firstRowLastColumn="0" w:lastRowFirstColumn="0" w:lastRowLastColumn="0"/>
              <w:rPr>
                <w:ins w:id="2863" w:author="ADASE Richard R" w:date="2017-07-19T16:42:00Z"/>
              </w:rPr>
            </w:pPr>
            <w:r>
              <w:t>Elaborate on the intended use of the Property Accounting Attributes component.</w:t>
            </w:r>
          </w:p>
          <w:p w14:paraId="2FBD03C7" w14:textId="28FA9A59" w:rsidR="00C90B92" w:rsidRDefault="00C90B92" w:rsidP="0099111A">
            <w:pPr>
              <w:cnfStyle w:val="000000000000" w:firstRow="0" w:lastRow="0" w:firstColumn="0" w:lastColumn="0" w:oddVBand="0" w:evenVBand="0" w:oddHBand="0" w:evenHBand="0" w:firstRowFirstColumn="0" w:firstRowLastColumn="0" w:lastRowFirstColumn="0" w:lastRowLastColumn="0"/>
            </w:pPr>
            <w:ins w:id="2864" w:author="ADASE Richard R" w:date="2017-07-19T16:42:00Z">
              <w:r>
                <w:t>Component is no longer part of the design.</w:t>
              </w:r>
            </w:ins>
          </w:p>
        </w:tc>
        <w:tc>
          <w:tcPr>
            <w:tcW w:w="1080" w:type="dxa"/>
          </w:tcPr>
          <w:p w14:paraId="135B0ACA" w14:textId="77777777"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ins w:id="2865" w:author="ADASE Richard R" w:date="2017-07-19T16:42:00Z"/>
                <w:szCs w:val="18"/>
              </w:rPr>
            </w:pPr>
            <w:r>
              <w:rPr>
                <w:szCs w:val="18"/>
              </w:rPr>
              <w:t>Open 2/15/2017</w:t>
            </w:r>
          </w:p>
          <w:p w14:paraId="139BD6CF" w14:textId="71C41BA4" w:rsidR="00C90B92" w:rsidRDefault="00C90B92" w:rsidP="0099111A">
            <w:pPr>
              <w:jc w:val="center"/>
              <w:cnfStyle w:val="000000000000" w:firstRow="0" w:lastRow="0" w:firstColumn="0" w:lastColumn="0" w:oddVBand="0" w:evenVBand="0" w:oddHBand="0" w:evenHBand="0" w:firstRowFirstColumn="0" w:firstRowLastColumn="0" w:lastRowFirstColumn="0" w:lastRowLastColumn="0"/>
              <w:rPr>
                <w:szCs w:val="18"/>
              </w:rPr>
            </w:pPr>
            <w:ins w:id="2866" w:author="ADASE Richard R" w:date="2017-07-19T16:42:00Z">
              <w:r>
                <w:rPr>
                  <w:szCs w:val="18"/>
                </w:rPr>
                <w:t>Resolved 7/19/2017</w:t>
              </w:r>
            </w:ins>
          </w:p>
        </w:tc>
      </w:tr>
      <w:tr w:rsidR="001C57E4" w:rsidRPr="002857EE" w14:paraId="124C0D6D"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4DC3986F" w14:textId="0AABD27C" w:rsidR="001C57E4" w:rsidRDefault="001C57E4" w:rsidP="0099111A">
            <w:pPr>
              <w:jc w:val="center"/>
              <w:rPr>
                <w:sz w:val="18"/>
                <w:szCs w:val="18"/>
              </w:rPr>
            </w:pPr>
            <w:r>
              <w:rPr>
                <w:sz w:val="18"/>
                <w:szCs w:val="18"/>
              </w:rPr>
              <w:t>7</w:t>
            </w:r>
          </w:p>
        </w:tc>
        <w:tc>
          <w:tcPr>
            <w:tcW w:w="990" w:type="dxa"/>
          </w:tcPr>
          <w:p w14:paraId="63BBA879" w14:textId="3C045F3F" w:rsidR="001C57E4" w:rsidRDefault="001C57E4" w:rsidP="00BD1A9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fldChar w:fldCharType="begin"/>
            </w:r>
            <w:r>
              <w:rPr>
                <w:rFonts w:ascii="Calibri" w:hAnsi="Calibri"/>
                <w:color w:val="000000"/>
              </w:rPr>
              <w:instrText xml:space="preserve"> REF _Ref474955587 \r \h  \* MERGEFORMAT </w:instrText>
            </w:r>
            <w:r>
              <w:rPr>
                <w:rFonts w:ascii="Calibri" w:hAnsi="Calibri"/>
                <w:color w:val="000000"/>
              </w:rPr>
            </w:r>
            <w:r>
              <w:rPr>
                <w:rFonts w:ascii="Calibri" w:hAnsi="Calibri"/>
                <w:color w:val="000000"/>
              </w:rPr>
              <w:fldChar w:fldCharType="separate"/>
            </w:r>
            <w:r w:rsidR="00E727E3">
              <w:rPr>
                <w:rFonts w:ascii="Calibri" w:hAnsi="Calibri"/>
                <w:color w:val="000000"/>
              </w:rPr>
              <w:t>5.5</w:t>
            </w:r>
            <w:r>
              <w:rPr>
                <w:rFonts w:ascii="Calibri" w:hAnsi="Calibri"/>
                <w:color w:val="000000"/>
              </w:rPr>
              <w:fldChar w:fldCharType="end"/>
            </w:r>
            <w:r>
              <w:rPr>
                <w:rFonts w:ascii="Calibri" w:hAnsi="Calibri"/>
                <w:color w:val="000000"/>
              </w:rPr>
              <w:t xml:space="preserve">, </w:t>
            </w:r>
            <w:r>
              <w:rPr>
                <w:rFonts w:ascii="Calibri" w:hAnsi="Calibri"/>
                <w:color w:val="000000"/>
              </w:rPr>
              <w:fldChar w:fldCharType="begin"/>
            </w:r>
            <w:r>
              <w:rPr>
                <w:rFonts w:ascii="Calibri" w:hAnsi="Calibri"/>
                <w:color w:val="000000"/>
              </w:rPr>
              <w:instrText xml:space="preserve"> REF _Ref474955592 \r \h  \* MERGEFORMAT </w:instrText>
            </w:r>
            <w:r>
              <w:rPr>
                <w:rFonts w:ascii="Calibri" w:hAnsi="Calibri"/>
                <w:color w:val="000000"/>
              </w:rPr>
            </w:r>
            <w:r>
              <w:rPr>
                <w:rFonts w:ascii="Calibri" w:hAnsi="Calibri"/>
                <w:color w:val="000000"/>
              </w:rPr>
              <w:fldChar w:fldCharType="separate"/>
            </w:r>
            <w:r w:rsidR="00E727E3">
              <w:rPr>
                <w:rFonts w:ascii="Calibri" w:hAnsi="Calibri"/>
                <w:color w:val="000000"/>
              </w:rPr>
              <w:t>5.6</w:t>
            </w:r>
            <w:r>
              <w:rPr>
                <w:rFonts w:ascii="Calibri" w:hAnsi="Calibri"/>
                <w:color w:val="000000"/>
              </w:rPr>
              <w:fldChar w:fldCharType="end"/>
            </w:r>
            <w:r>
              <w:rPr>
                <w:rFonts w:ascii="Calibri" w:hAnsi="Calibri"/>
                <w:color w:val="000000"/>
              </w:rPr>
              <w:t xml:space="preserve">, </w:t>
            </w:r>
            <w:r>
              <w:rPr>
                <w:rFonts w:ascii="Calibri" w:hAnsi="Calibri"/>
                <w:color w:val="000000"/>
              </w:rPr>
              <w:fldChar w:fldCharType="begin"/>
            </w:r>
            <w:r>
              <w:rPr>
                <w:rFonts w:ascii="Calibri" w:hAnsi="Calibri"/>
                <w:color w:val="000000"/>
              </w:rPr>
              <w:instrText xml:space="preserve"> REF _Ref474955595 \r \h  \* MERGEFORMAT </w:instrText>
            </w:r>
            <w:r>
              <w:rPr>
                <w:rFonts w:ascii="Calibri" w:hAnsi="Calibri"/>
                <w:color w:val="000000"/>
              </w:rPr>
            </w:r>
            <w:r>
              <w:rPr>
                <w:rFonts w:ascii="Calibri" w:hAnsi="Calibri"/>
                <w:color w:val="000000"/>
              </w:rPr>
              <w:fldChar w:fldCharType="separate"/>
            </w:r>
            <w:r w:rsidR="00E727E3">
              <w:rPr>
                <w:rFonts w:ascii="Calibri" w:hAnsi="Calibri"/>
                <w:color w:val="000000"/>
              </w:rPr>
              <w:t>5.7</w:t>
            </w:r>
            <w:r>
              <w:rPr>
                <w:rFonts w:ascii="Calibri" w:hAnsi="Calibri"/>
                <w:color w:val="000000"/>
              </w:rPr>
              <w:fldChar w:fldCharType="end"/>
            </w:r>
            <w:r>
              <w:rPr>
                <w:rFonts w:ascii="Calibri" w:hAnsi="Calibri"/>
                <w:color w:val="000000"/>
              </w:rPr>
              <w:t xml:space="preserve">, </w:t>
            </w:r>
            <w:r>
              <w:rPr>
                <w:rFonts w:ascii="Calibri" w:hAnsi="Calibri"/>
                <w:color w:val="000000"/>
              </w:rPr>
              <w:fldChar w:fldCharType="begin"/>
            </w:r>
            <w:r>
              <w:rPr>
                <w:rFonts w:ascii="Calibri" w:hAnsi="Calibri"/>
                <w:color w:val="000000"/>
              </w:rPr>
              <w:instrText xml:space="preserve"> REF _Ref474955599 \r \h  \* MERGEFORMAT </w:instrText>
            </w:r>
            <w:r>
              <w:rPr>
                <w:rFonts w:ascii="Calibri" w:hAnsi="Calibri"/>
                <w:color w:val="000000"/>
              </w:rPr>
            </w:r>
            <w:r>
              <w:rPr>
                <w:rFonts w:ascii="Calibri" w:hAnsi="Calibri"/>
                <w:color w:val="000000"/>
              </w:rPr>
              <w:fldChar w:fldCharType="separate"/>
            </w:r>
            <w:r w:rsidR="00E727E3">
              <w:rPr>
                <w:rFonts w:ascii="Calibri" w:hAnsi="Calibri"/>
                <w:color w:val="000000"/>
              </w:rPr>
              <w:t>5.8</w:t>
            </w:r>
            <w:r>
              <w:rPr>
                <w:rFonts w:ascii="Calibri" w:hAnsi="Calibri"/>
                <w:color w:val="000000"/>
              </w:rPr>
              <w:fldChar w:fldCharType="end"/>
            </w:r>
          </w:p>
        </w:tc>
        <w:tc>
          <w:tcPr>
            <w:tcW w:w="6660" w:type="dxa"/>
          </w:tcPr>
          <w:p w14:paraId="746E3725" w14:textId="77777777" w:rsidR="001C57E4" w:rsidRDefault="001C57E4" w:rsidP="0099111A">
            <w:pPr>
              <w:cnfStyle w:val="000000000000" w:firstRow="0" w:lastRow="0" w:firstColumn="0" w:lastColumn="0" w:oddVBand="0" w:evenVBand="0" w:oddHBand="0" w:evenHBand="0" w:firstRowFirstColumn="0" w:firstRowLastColumn="0" w:lastRowFirstColumn="0" w:lastRowLastColumn="0"/>
              <w:rPr>
                <w:ins w:id="2867" w:author="ADASE Richard R" w:date="2017-07-19T16:42:00Z"/>
              </w:rPr>
            </w:pPr>
            <w:r>
              <w:t>Elaborate on fiber-related relationships.</w:t>
            </w:r>
          </w:p>
          <w:p w14:paraId="313B151B" w14:textId="7ED84B04" w:rsidR="00C90B92" w:rsidRDefault="00C90B92" w:rsidP="0099111A">
            <w:pPr>
              <w:cnfStyle w:val="000000000000" w:firstRow="0" w:lastRow="0" w:firstColumn="0" w:lastColumn="0" w:oddVBand="0" w:evenVBand="0" w:oddHBand="0" w:evenHBand="0" w:firstRowFirstColumn="0" w:firstRowLastColumn="0" w:lastRowFirstColumn="0" w:lastRowLastColumn="0"/>
            </w:pPr>
            <w:ins w:id="2868" w:author="ADASE Richard R" w:date="2017-07-19T16:42:00Z">
              <w:r>
                <w:t>Added descriptions.</w:t>
              </w:r>
            </w:ins>
          </w:p>
        </w:tc>
        <w:tc>
          <w:tcPr>
            <w:tcW w:w="1080" w:type="dxa"/>
          </w:tcPr>
          <w:p w14:paraId="6232FA7D" w14:textId="77777777"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ins w:id="2869" w:author="ADASE Richard R" w:date="2017-07-19T16:43:00Z"/>
                <w:szCs w:val="18"/>
              </w:rPr>
            </w:pPr>
            <w:r>
              <w:rPr>
                <w:szCs w:val="18"/>
              </w:rPr>
              <w:t>Open 2/15/2017</w:t>
            </w:r>
          </w:p>
          <w:p w14:paraId="61B5B0CA" w14:textId="1AF5D101" w:rsidR="00C90B92" w:rsidRDefault="00C90B92" w:rsidP="0099111A">
            <w:pPr>
              <w:jc w:val="center"/>
              <w:cnfStyle w:val="000000000000" w:firstRow="0" w:lastRow="0" w:firstColumn="0" w:lastColumn="0" w:oddVBand="0" w:evenVBand="0" w:oddHBand="0" w:evenHBand="0" w:firstRowFirstColumn="0" w:firstRowLastColumn="0" w:lastRowFirstColumn="0" w:lastRowLastColumn="0"/>
              <w:rPr>
                <w:szCs w:val="18"/>
              </w:rPr>
            </w:pPr>
            <w:ins w:id="2870" w:author="ADASE Richard R" w:date="2017-07-19T16:43:00Z">
              <w:r>
                <w:rPr>
                  <w:szCs w:val="18"/>
                </w:rPr>
                <w:t>Resolved 7/19/2017</w:t>
              </w:r>
            </w:ins>
          </w:p>
        </w:tc>
      </w:tr>
      <w:tr w:rsidR="001C57E4" w:rsidRPr="002857EE" w14:paraId="0018A064"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B5AD3FA" w14:textId="4BCDC04B" w:rsidR="001C57E4" w:rsidRDefault="001C57E4" w:rsidP="0099111A">
            <w:pPr>
              <w:jc w:val="center"/>
              <w:rPr>
                <w:sz w:val="18"/>
                <w:szCs w:val="18"/>
              </w:rPr>
            </w:pPr>
            <w:r>
              <w:rPr>
                <w:sz w:val="18"/>
                <w:szCs w:val="18"/>
              </w:rPr>
              <w:t>8</w:t>
            </w:r>
          </w:p>
        </w:tc>
        <w:tc>
          <w:tcPr>
            <w:tcW w:w="990" w:type="dxa"/>
          </w:tcPr>
          <w:p w14:paraId="46830D50" w14:textId="40F98932" w:rsidR="001C57E4" w:rsidRDefault="001C57E4" w:rsidP="00BD1A9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fldChar w:fldCharType="begin"/>
            </w:r>
            <w:r>
              <w:rPr>
                <w:rFonts w:ascii="Calibri" w:hAnsi="Calibri"/>
                <w:color w:val="000000"/>
              </w:rPr>
              <w:instrText xml:space="preserve"> REF _Ref471832468 \r \h </w:instrText>
            </w:r>
            <w:r>
              <w:rPr>
                <w:rFonts w:ascii="Calibri" w:hAnsi="Calibri"/>
                <w:color w:val="000000"/>
              </w:rPr>
            </w:r>
            <w:r>
              <w:rPr>
                <w:rFonts w:ascii="Calibri" w:hAnsi="Calibri"/>
                <w:color w:val="000000"/>
              </w:rPr>
              <w:fldChar w:fldCharType="separate"/>
            </w:r>
            <w:r w:rsidR="00E727E3">
              <w:rPr>
                <w:rFonts w:ascii="Calibri" w:hAnsi="Calibri"/>
                <w:color w:val="000000"/>
              </w:rPr>
              <w:t>6.1.3</w:t>
            </w:r>
            <w:r>
              <w:rPr>
                <w:rFonts w:ascii="Calibri" w:hAnsi="Calibri"/>
                <w:color w:val="000000"/>
              </w:rPr>
              <w:fldChar w:fldCharType="end"/>
            </w:r>
          </w:p>
        </w:tc>
        <w:tc>
          <w:tcPr>
            <w:tcW w:w="6660" w:type="dxa"/>
          </w:tcPr>
          <w:p w14:paraId="5EC53EE5" w14:textId="77777777" w:rsidR="001C57E4" w:rsidRDefault="001C57E4" w:rsidP="0099111A">
            <w:pPr>
              <w:cnfStyle w:val="000000000000" w:firstRow="0" w:lastRow="0" w:firstColumn="0" w:lastColumn="0" w:oddVBand="0" w:evenVBand="0" w:oddHBand="0" w:evenHBand="0" w:firstRowFirstColumn="0" w:firstRowLastColumn="0" w:lastRowFirstColumn="0" w:lastRowLastColumn="0"/>
              <w:rPr>
                <w:ins w:id="2871" w:author="ADASE Richard R" w:date="2017-07-19T16:43:00Z"/>
              </w:rPr>
            </w:pPr>
            <w:r>
              <w:t>Need to propose and review a general color and weight scheme for feature states.</w:t>
            </w:r>
          </w:p>
          <w:p w14:paraId="2CA29AB1" w14:textId="3066B86A" w:rsidR="00C90B92" w:rsidRDefault="00C90B92" w:rsidP="0099111A">
            <w:pPr>
              <w:cnfStyle w:val="000000000000" w:firstRow="0" w:lastRow="0" w:firstColumn="0" w:lastColumn="0" w:oddVBand="0" w:evenVBand="0" w:oddHBand="0" w:evenHBand="0" w:firstRowFirstColumn="0" w:firstRowLastColumn="0" w:lastRowFirstColumn="0" w:lastRowLastColumn="0"/>
            </w:pPr>
            <w:ins w:id="2872" w:author="ADASE Richard R" w:date="2017-07-19T16:43:00Z">
              <w:r>
                <w:t>Added for Distribution legend, in addition to previous description of Network legend.  Adjustments can be addressed individually from now on.</w:t>
              </w:r>
            </w:ins>
          </w:p>
        </w:tc>
        <w:tc>
          <w:tcPr>
            <w:tcW w:w="1080" w:type="dxa"/>
          </w:tcPr>
          <w:p w14:paraId="42228145" w14:textId="77777777"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ins w:id="2873" w:author="ADASE Richard R" w:date="2017-07-19T16:43:00Z"/>
                <w:szCs w:val="18"/>
              </w:rPr>
            </w:pPr>
            <w:r>
              <w:rPr>
                <w:szCs w:val="18"/>
              </w:rPr>
              <w:t>Open 2/15/2017</w:t>
            </w:r>
          </w:p>
          <w:p w14:paraId="4DA9A480" w14:textId="0781FB89" w:rsidR="00C90B92" w:rsidRDefault="00C90B92" w:rsidP="0099111A">
            <w:pPr>
              <w:jc w:val="center"/>
              <w:cnfStyle w:val="000000000000" w:firstRow="0" w:lastRow="0" w:firstColumn="0" w:lastColumn="0" w:oddVBand="0" w:evenVBand="0" w:oddHBand="0" w:evenHBand="0" w:firstRowFirstColumn="0" w:firstRowLastColumn="0" w:lastRowFirstColumn="0" w:lastRowLastColumn="0"/>
              <w:rPr>
                <w:szCs w:val="18"/>
              </w:rPr>
            </w:pPr>
            <w:ins w:id="2874" w:author="ADASE Richard R" w:date="2017-07-19T16:43:00Z">
              <w:r>
                <w:rPr>
                  <w:szCs w:val="18"/>
                </w:rPr>
                <w:t>Resolved 7/19/2017</w:t>
              </w:r>
            </w:ins>
          </w:p>
        </w:tc>
      </w:tr>
      <w:tr w:rsidR="001C57E4" w:rsidRPr="002857EE" w14:paraId="01693D9D"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19843BF" w14:textId="3D6D5919" w:rsidR="001C57E4" w:rsidRDefault="001C57E4" w:rsidP="0099111A">
            <w:pPr>
              <w:jc w:val="center"/>
              <w:rPr>
                <w:sz w:val="18"/>
                <w:szCs w:val="18"/>
              </w:rPr>
            </w:pPr>
            <w:r>
              <w:rPr>
                <w:sz w:val="18"/>
                <w:szCs w:val="18"/>
              </w:rPr>
              <w:lastRenderedPageBreak/>
              <w:t>9</w:t>
            </w:r>
          </w:p>
        </w:tc>
        <w:tc>
          <w:tcPr>
            <w:tcW w:w="990" w:type="dxa"/>
          </w:tcPr>
          <w:p w14:paraId="696BBFE4" w14:textId="355B21EB" w:rsidR="001C57E4" w:rsidRDefault="001C57E4" w:rsidP="00BD1A9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fldChar w:fldCharType="begin"/>
            </w:r>
            <w:r>
              <w:rPr>
                <w:rFonts w:ascii="Calibri" w:hAnsi="Calibri"/>
                <w:color w:val="000000"/>
              </w:rPr>
              <w:instrText xml:space="preserve"> REF _Ref474955723 \r \h </w:instrText>
            </w:r>
            <w:r>
              <w:rPr>
                <w:rFonts w:ascii="Calibri" w:hAnsi="Calibri"/>
                <w:color w:val="000000"/>
              </w:rPr>
            </w:r>
            <w:r>
              <w:rPr>
                <w:rFonts w:ascii="Calibri" w:hAnsi="Calibri"/>
                <w:color w:val="000000"/>
              </w:rPr>
              <w:fldChar w:fldCharType="separate"/>
            </w:r>
            <w:r w:rsidR="00E727E3">
              <w:rPr>
                <w:rFonts w:ascii="Calibri" w:hAnsi="Calibri"/>
                <w:color w:val="000000"/>
              </w:rPr>
              <w:t>6.1.4</w:t>
            </w:r>
            <w:r>
              <w:rPr>
                <w:rFonts w:ascii="Calibri" w:hAnsi="Calibri"/>
                <w:color w:val="000000"/>
              </w:rPr>
              <w:fldChar w:fldCharType="end"/>
            </w:r>
          </w:p>
        </w:tc>
        <w:tc>
          <w:tcPr>
            <w:tcW w:w="6660" w:type="dxa"/>
          </w:tcPr>
          <w:p w14:paraId="4426DE0B" w14:textId="77777777" w:rsidR="001C57E4" w:rsidRDefault="001C57E4" w:rsidP="0099111A">
            <w:pPr>
              <w:cnfStyle w:val="000000000000" w:firstRow="0" w:lastRow="0" w:firstColumn="0" w:lastColumn="0" w:oddVBand="0" w:evenVBand="0" w:oddHBand="0" w:evenHBand="0" w:firstRowFirstColumn="0" w:firstRowLastColumn="0" w:lastRowFirstColumn="0" w:lastRowLastColumn="0"/>
              <w:rPr>
                <w:ins w:id="2875" w:author="ADASE Richard R" w:date="2017-07-19T16:44:00Z"/>
              </w:rPr>
            </w:pPr>
            <w:r>
              <w:t>Review proposed symbology guidelines for Distribution Design legend.</w:t>
            </w:r>
          </w:p>
          <w:p w14:paraId="65AD6EEF" w14:textId="1E6EA815" w:rsidR="00C90B92" w:rsidRDefault="00C90B92" w:rsidP="0099111A">
            <w:pPr>
              <w:cnfStyle w:val="000000000000" w:firstRow="0" w:lastRow="0" w:firstColumn="0" w:lastColumn="0" w:oddVBand="0" w:evenVBand="0" w:oddHBand="0" w:evenHBand="0" w:firstRowFirstColumn="0" w:firstRowLastColumn="0" w:lastRowFirstColumn="0" w:lastRowLastColumn="0"/>
            </w:pPr>
            <w:ins w:id="2876" w:author="ADASE Richard R" w:date="2017-07-19T16:44:00Z">
              <w:r>
                <w:t>Will review with SMEs during week of 7/31.</w:t>
              </w:r>
            </w:ins>
          </w:p>
        </w:tc>
        <w:tc>
          <w:tcPr>
            <w:tcW w:w="1080" w:type="dxa"/>
          </w:tcPr>
          <w:p w14:paraId="5F9BC269" w14:textId="77777777"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ins w:id="2877" w:author="ADASE Richard R" w:date="2017-07-19T16:44:00Z"/>
                <w:szCs w:val="18"/>
              </w:rPr>
            </w:pPr>
            <w:r>
              <w:rPr>
                <w:szCs w:val="18"/>
              </w:rPr>
              <w:t>Open 2/15/2017</w:t>
            </w:r>
          </w:p>
          <w:p w14:paraId="28C75088" w14:textId="01362E0E" w:rsidR="00C90B92" w:rsidRDefault="00C90B92" w:rsidP="0099111A">
            <w:pPr>
              <w:jc w:val="center"/>
              <w:cnfStyle w:val="000000000000" w:firstRow="0" w:lastRow="0" w:firstColumn="0" w:lastColumn="0" w:oddVBand="0" w:evenVBand="0" w:oddHBand="0" w:evenHBand="0" w:firstRowFirstColumn="0" w:firstRowLastColumn="0" w:lastRowFirstColumn="0" w:lastRowLastColumn="0"/>
              <w:rPr>
                <w:szCs w:val="18"/>
              </w:rPr>
            </w:pPr>
            <w:ins w:id="2878" w:author="ADASE Richard R" w:date="2017-07-19T16:44:00Z">
              <w:r>
                <w:rPr>
                  <w:szCs w:val="18"/>
                </w:rPr>
                <w:t>Resolved 7/19/2017</w:t>
              </w:r>
            </w:ins>
          </w:p>
        </w:tc>
      </w:tr>
      <w:tr w:rsidR="001C57E4" w:rsidRPr="002857EE" w14:paraId="418FA747"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5ECC4C3" w14:textId="3F112077" w:rsidR="001C57E4" w:rsidRDefault="001C57E4" w:rsidP="0099111A">
            <w:pPr>
              <w:jc w:val="center"/>
              <w:rPr>
                <w:sz w:val="18"/>
                <w:szCs w:val="18"/>
              </w:rPr>
            </w:pPr>
            <w:r>
              <w:rPr>
                <w:sz w:val="18"/>
                <w:szCs w:val="18"/>
              </w:rPr>
              <w:t>10</w:t>
            </w:r>
          </w:p>
        </w:tc>
        <w:tc>
          <w:tcPr>
            <w:tcW w:w="990" w:type="dxa"/>
          </w:tcPr>
          <w:p w14:paraId="77454660" w14:textId="277D4056" w:rsidR="001C57E4" w:rsidRDefault="001C57E4" w:rsidP="00BD1A9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fldChar w:fldCharType="begin"/>
            </w:r>
            <w:r>
              <w:rPr>
                <w:rFonts w:ascii="Calibri" w:hAnsi="Calibri"/>
                <w:color w:val="000000"/>
              </w:rPr>
              <w:instrText xml:space="preserve"> REF _Ref474955813 \r \h </w:instrText>
            </w:r>
            <w:r>
              <w:rPr>
                <w:rFonts w:ascii="Calibri" w:hAnsi="Calibri"/>
                <w:color w:val="000000"/>
              </w:rPr>
            </w:r>
            <w:r>
              <w:rPr>
                <w:rFonts w:ascii="Calibri" w:hAnsi="Calibri"/>
                <w:color w:val="000000"/>
              </w:rPr>
              <w:fldChar w:fldCharType="separate"/>
            </w:r>
            <w:r w:rsidR="00E727E3">
              <w:rPr>
                <w:rFonts w:ascii="Calibri" w:hAnsi="Calibri"/>
                <w:color w:val="000000"/>
              </w:rPr>
              <w:t>6.2.3</w:t>
            </w:r>
            <w:r>
              <w:rPr>
                <w:rFonts w:ascii="Calibri" w:hAnsi="Calibri"/>
                <w:color w:val="000000"/>
              </w:rPr>
              <w:fldChar w:fldCharType="end"/>
            </w:r>
          </w:p>
        </w:tc>
        <w:tc>
          <w:tcPr>
            <w:tcW w:w="6660" w:type="dxa"/>
          </w:tcPr>
          <w:p w14:paraId="0DA6D21A" w14:textId="77777777" w:rsidR="001C57E4" w:rsidRDefault="001C57E4" w:rsidP="0099111A">
            <w:pPr>
              <w:cnfStyle w:val="000000000000" w:firstRow="0" w:lastRow="0" w:firstColumn="0" w:lastColumn="0" w:oddVBand="0" w:evenVBand="0" w:oddHBand="0" w:evenHBand="0" w:firstRowFirstColumn="0" w:firstRowLastColumn="0" w:lastRowFirstColumn="0" w:lastRowLastColumn="0"/>
              <w:rPr>
                <w:ins w:id="2879" w:author="ADASE Richard R" w:date="2017-07-19T16:44:00Z"/>
              </w:rPr>
            </w:pPr>
            <w:r>
              <w:t>Review proposed color scheme for Network Design legend.</w:t>
            </w:r>
          </w:p>
          <w:p w14:paraId="37A9D367" w14:textId="4E6B3E6C" w:rsidR="00C90B92" w:rsidRDefault="00C90B92" w:rsidP="0099111A">
            <w:pPr>
              <w:cnfStyle w:val="000000000000" w:firstRow="0" w:lastRow="0" w:firstColumn="0" w:lastColumn="0" w:oddVBand="0" w:evenVBand="0" w:oddHBand="0" w:evenHBand="0" w:firstRowFirstColumn="0" w:firstRowLastColumn="0" w:lastRowFirstColumn="0" w:lastRowLastColumn="0"/>
            </w:pPr>
            <w:ins w:id="2880" w:author="ADASE Richard R" w:date="2017-07-19T16:44:00Z">
              <w:r>
                <w:t xml:space="preserve">Reviewed previously during network follow-up </w:t>
              </w:r>
              <w:proofErr w:type="gramStart"/>
              <w:r>
                <w:t>meetings, and</w:t>
              </w:r>
              <w:proofErr w:type="gramEnd"/>
              <w:r>
                <w:t xml:space="preserve"> will review again with SMEs during week of 7/31.</w:t>
              </w:r>
            </w:ins>
          </w:p>
        </w:tc>
        <w:tc>
          <w:tcPr>
            <w:tcW w:w="1080" w:type="dxa"/>
          </w:tcPr>
          <w:p w14:paraId="428589D8" w14:textId="77777777"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ins w:id="2881" w:author="ADASE Richard R" w:date="2017-07-19T16:45:00Z"/>
                <w:szCs w:val="18"/>
              </w:rPr>
            </w:pPr>
            <w:r>
              <w:rPr>
                <w:szCs w:val="18"/>
              </w:rPr>
              <w:t>Open 2/15/2017</w:t>
            </w:r>
          </w:p>
          <w:p w14:paraId="25F84C30" w14:textId="11369083" w:rsidR="00C90B92" w:rsidRDefault="00C90B92" w:rsidP="0099111A">
            <w:pPr>
              <w:jc w:val="center"/>
              <w:cnfStyle w:val="000000000000" w:firstRow="0" w:lastRow="0" w:firstColumn="0" w:lastColumn="0" w:oddVBand="0" w:evenVBand="0" w:oddHBand="0" w:evenHBand="0" w:firstRowFirstColumn="0" w:firstRowLastColumn="0" w:lastRowFirstColumn="0" w:lastRowLastColumn="0"/>
              <w:rPr>
                <w:szCs w:val="18"/>
              </w:rPr>
            </w:pPr>
            <w:ins w:id="2882" w:author="ADASE Richard R" w:date="2017-07-19T16:45:00Z">
              <w:r>
                <w:rPr>
                  <w:szCs w:val="18"/>
                </w:rPr>
                <w:t>Resolved 7/19/2017</w:t>
              </w:r>
            </w:ins>
          </w:p>
        </w:tc>
      </w:tr>
      <w:tr w:rsidR="001C57E4" w:rsidRPr="002857EE" w14:paraId="072401BC"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4A96E5E4" w14:textId="0B632ED7" w:rsidR="001C57E4" w:rsidRDefault="001C57E4" w:rsidP="0099111A">
            <w:pPr>
              <w:jc w:val="center"/>
              <w:rPr>
                <w:sz w:val="18"/>
                <w:szCs w:val="18"/>
              </w:rPr>
            </w:pPr>
            <w:r>
              <w:rPr>
                <w:sz w:val="18"/>
                <w:szCs w:val="18"/>
              </w:rPr>
              <w:t>11</w:t>
            </w:r>
          </w:p>
        </w:tc>
        <w:tc>
          <w:tcPr>
            <w:tcW w:w="990" w:type="dxa"/>
          </w:tcPr>
          <w:p w14:paraId="19FE4AE0" w14:textId="322A4BDA" w:rsidR="001C57E4" w:rsidRDefault="001C57E4" w:rsidP="00BD1A9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fldChar w:fldCharType="begin"/>
            </w:r>
            <w:r>
              <w:rPr>
                <w:rFonts w:ascii="Calibri" w:hAnsi="Calibri"/>
                <w:color w:val="000000"/>
              </w:rPr>
              <w:instrText xml:space="preserve"> REF _Ref474955909 \r \h </w:instrText>
            </w:r>
            <w:r>
              <w:rPr>
                <w:rFonts w:ascii="Calibri" w:hAnsi="Calibri"/>
                <w:color w:val="000000"/>
              </w:rPr>
            </w:r>
            <w:r>
              <w:rPr>
                <w:rFonts w:ascii="Calibri" w:hAnsi="Calibri"/>
                <w:color w:val="000000"/>
              </w:rPr>
              <w:fldChar w:fldCharType="separate"/>
            </w:r>
            <w:r w:rsidR="00E727E3">
              <w:rPr>
                <w:rFonts w:ascii="Calibri" w:hAnsi="Calibri"/>
                <w:color w:val="000000"/>
              </w:rPr>
              <w:t>6.3.3</w:t>
            </w:r>
            <w:r>
              <w:rPr>
                <w:rFonts w:ascii="Calibri" w:hAnsi="Calibri"/>
                <w:color w:val="000000"/>
              </w:rPr>
              <w:fldChar w:fldCharType="end"/>
            </w:r>
          </w:p>
        </w:tc>
        <w:tc>
          <w:tcPr>
            <w:tcW w:w="6660" w:type="dxa"/>
          </w:tcPr>
          <w:p w14:paraId="4B8B2E31" w14:textId="64BFE837" w:rsidR="001C57E4" w:rsidRDefault="001C57E4" w:rsidP="0099111A">
            <w:pPr>
              <w:cnfStyle w:val="000000000000" w:firstRow="0" w:lastRow="0" w:firstColumn="0" w:lastColumn="0" w:oddVBand="0" w:evenVBand="0" w:oddHBand="0" w:evenHBand="0" w:firstRowFirstColumn="0" w:firstRowLastColumn="0" w:lastRowFirstColumn="0" w:lastRowLastColumn="0"/>
            </w:pPr>
            <w:commentRangeStart w:id="2883"/>
            <w:commentRangeStart w:id="2884"/>
            <w:r>
              <w:t>Determine if a different color can replace yellow in the Protective Device legend, to avoid confusion with standard G/Technology behavior that uses yellow to indicate problems with style rules.</w:t>
            </w:r>
            <w:commentRangeEnd w:id="2883"/>
            <w:r>
              <w:rPr>
                <w:rStyle w:val="CommentReference"/>
              </w:rPr>
              <w:commentReference w:id="2883"/>
            </w:r>
            <w:commentRangeEnd w:id="2884"/>
            <w:r w:rsidR="00C90B92">
              <w:rPr>
                <w:rStyle w:val="CommentReference"/>
              </w:rPr>
              <w:commentReference w:id="2884"/>
            </w:r>
          </w:p>
        </w:tc>
        <w:tc>
          <w:tcPr>
            <w:tcW w:w="1080" w:type="dxa"/>
          </w:tcPr>
          <w:p w14:paraId="575F8952" w14:textId="139655C3"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2/15/2017</w:t>
            </w:r>
          </w:p>
        </w:tc>
      </w:tr>
      <w:tr w:rsidR="001C57E4" w:rsidRPr="002857EE" w14:paraId="7FF75007"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970B629" w14:textId="4DC61A7F" w:rsidR="001C57E4" w:rsidRDefault="001C57E4" w:rsidP="0099111A">
            <w:pPr>
              <w:jc w:val="center"/>
              <w:rPr>
                <w:sz w:val="18"/>
                <w:szCs w:val="18"/>
              </w:rPr>
            </w:pPr>
            <w:r>
              <w:rPr>
                <w:sz w:val="18"/>
                <w:szCs w:val="18"/>
              </w:rPr>
              <w:t>12</w:t>
            </w:r>
          </w:p>
        </w:tc>
        <w:tc>
          <w:tcPr>
            <w:tcW w:w="990" w:type="dxa"/>
          </w:tcPr>
          <w:p w14:paraId="540919E3" w14:textId="1DF2DC97" w:rsidR="001C57E4" w:rsidRDefault="001C57E4" w:rsidP="00BD1A9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fldChar w:fldCharType="begin"/>
            </w:r>
            <w:r>
              <w:rPr>
                <w:rFonts w:ascii="Calibri" w:hAnsi="Calibri"/>
                <w:color w:val="000000"/>
              </w:rPr>
              <w:instrText xml:space="preserve"> REF _Ref474955968 \r \h </w:instrText>
            </w:r>
            <w:r>
              <w:rPr>
                <w:rFonts w:ascii="Calibri" w:hAnsi="Calibri"/>
                <w:color w:val="000000"/>
              </w:rPr>
            </w:r>
            <w:r>
              <w:rPr>
                <w:rFonts w:ascii="Calibri" w:hAnsi="Calibri"/>
                <w:color w:val="000000"/>
              </w:rPr>
              <w:fldChar w:fldCharType="separate"/>
            </w:r>
            <w:r w:rsidR="00E727E3">
              <w:rPr>
                <w:rFonts w:ascii="Calibri" w:hAnsi="Calibri"/>
                <w:color w:val="000000"/>
              </w:rPr>
              <w:t>1</w:t>
            </w:r>
            <w:r>
              <w:rPr>
                <w:rFonts w:ascii="Calibri" w:hAnsi="Calibri"/>
                <w:color w:val="000000"/>
              </w:rPr>
              <w:fldChar w:fldCharType="end"/>
            </w:r>
          </w:p>
        </w:tc>
        <w:tc>
          <w:tcPr>
            <w:tcW w:w="6660" w:type="dxa"/>
          </w:tcPr>
          <w:p w14:paraId="4A79333E" w14:textId="77777777" w:rsidR="001C57E4" w:rsidRDefault="001C57E4" w:rsidP="0099111A">
            <w:pPr>
              <w:cnfStyle w:val="000000000000" w:firstRow="0" w:lastRow="0" w:firstColumn="0" w:lastColumn="0" w:oddVBand="0" w:evenVBand="0" w:oddHBand="0" w:evenHBand="0" w:firstRowFirstColumn="0" w:firstRowLastColumn="0" w:lastRowFirstColumn="0" w:lastRowLastColumn="0"/>
              <w:rPr>
                <w:ins w:id="2885" w:author="ADASE Richard R" w:date="2017-07-19T16:46:00Z"/>
              </w:rPr>
            </w:pPr>
            <w:r>
              <w:t>Elaborate on the design of Asset History.</w:t>
            </w:r>
          </w:p>
          <w:p w14:paraId="7C32EEE1" w14:textId="59A09781" w:rsidR="00C90B92" w:rsidRDefault="00C90B92" w:rsidP="0099111A">
            <w:pPr>
              <w:cnfStyle w:val="000000000000" w:firstRow="0" w:lastRow="0" w:firstColumn="0" w:lastColumn="0" w:oddVBand="0" w:evenVBand="0" w:oddHBand="0" w:evenHBand="0" w:firstRowFirstColumn="0" w:firstRowLastColumn="0" w:lastRowFirstColumn="0" w:lastRowLastColumn="0"/>
            </w:pPr>
            <w:ins w:id="2886" w:author="ADASE Richard R" w:date="2017-07-19T16:46:00Z">
              <w:r>
                <w:t>Relocated to Job Management DDD.</w:t>
              </w:r>
            </w:ins>
          </w:p>
        </w:tc>
        <w:tc>
          <w:tcPr>
            <w:tcW w:w="1080" w:type="dxa"/>
          </w:tcPr>
          <w:p w14:paraId="409EC49C" w14:textId="77777777"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ins w:id="2887" w:author="ADASE Richard R" w:date="2017-07-19T16:46:00Z"/>
                <w:szCs w:val="18"/>
              </w:rPr>
            </w:pPr>
            <w:r>
              <w:rPr>
                <w:szCs w:val="18"/>
              </w:rPr>
              <w:t>Open 2/15/2017</w:t>
            </w:r>
          </w:p>
          <w:p w14:paraId="1A6DC3A5" w14:textId="3645D061" w:rsidR="00C90B92" w:rsidRDefault="00C90B92" w:rsidP="0099111A">
            <w:pPr>
              <w:jc w:val="center"/>
              <w:cnfStyle w:val="000000000000" w:firstRow="0" w:lastRow="0" w:firstColumn="0" w:lastColumn="0" w:oddVBand="0" w:evenVBand="0" w:oddHBand="0" w:evenHBand="0" w:firstRowFirstColumn="0" w:firstRowLastColumn="0" w:lastRowFirstColumn="0" w:lastRowLastColumn="0"/>
              <w:rPr>
                <w:szCs w:val="18"/>
              </w:rPr>
            </w:pPr>
            <w:ins w:id="2888" w:author="ADASE Richard R" w:date="2017-07-19T16:46:00Z">
              <w:r>
                <w:rPr>
                  <w:szCs w:val="18"/>
                </w:rPr>
                <w:t>Resolved 7/19/2017</w:t>
              </w:r>
            </w:ins>
          </w:p>
        </w:tc>
      </w:tr>
      <w:tr w:rsidR="001C57E4" w:rsidRPr="002857EE" w14:paraId="2AD1D278"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71A46D1" w14:textId="65717C79" w:rsidR="001C57E4" w:rsidRDefault="001C57E4" w:rsidP="0099111A">
            <w:pPr>
              <w:jc w:val="center"/>
              <w:rPr>
                <w:sz w:val="18"/>
                <w:szCs w:val="18"/>
              </w:rPr>
            </w:pPr>
            <w:r>
              <w:rPr>
                <w:sz w:val="18"/>
                <w:szCs w:val="18"/>
              </w:rPr>
              <w:t>13</w:t>
            </w:r>
          </w:p>
        </w:tc>
        <w:tc>
          <w:tcPr>
            <w:tcW w:w="990" w:type="dxa"/>
          </w:tcPr>
          <w:p w14:paraId="161B76C7" w14:textId="0D8885AD" w:rsidR="001C57E4" w:rsidRDefault="001C57E4" w:rsidP="00BD1A9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fldChar w:fldCharType="begin"/>
            </w:r>
            <w:r>
              <w:rPr>
                <w:rFonts w:ascii="Calibri" w:hAnsi="Calibri"/>
                <w:color w:val="000000"/>
              </w:rPr>
              <w:instrText xml:space="preserve"> REF _Ref471856324 \r \h </w:instrText>
            </w:r>
            <w:r>
              <w:rPr>
                <w:rFonts w:ascii="Calibri" w:hAnsi="Calibri"/>
                <w:color w:val="000000"/>
              </w:rPr>
            </w:r>
            <w:r>
              <w:rPr>
                <w:rFonts w:ascii="Calibri" w:hAnsi="Calibri"/>
                <w:color w:val="000000"/>
              </w:rPr>
              <w:fldChar w:fldCharType="separate"/>
            </w:r>
            <w:r w:rsidR="00E727E3">
              <w:rPr>
                <w:rFonts w:ascii="Calibri" w:hAnsi="Calibri"/>
                <w:color w:val="000000"/>
              </w:rPr>
              <w:t>7.1</w:t>
            </w:r>
            <w:r>
              <w:rPr>
                <w:rFonts w:ascii="Calibri" w:hAnsi="Calibri"/>
                <w:color w:val="000000"/>
              </w:rPr>
              <w:fldChar w:fldCharType="end"/>
            </w:r>
          </w:p>
        </w:tc>
        <w:tc>
          <w:tcPr>
            <w:tcW w:w="6660" w:type="dxa"/>
          </w:tcPr>
          <w:p w14:paraId="21D63A8B" w14:textId="77777777" w:rsidR="001C57E4" w:rsidRDefault="001C57E4" w:rsidP="00041D84">
            <w:pPr>
              <w:cnfStyle w:val="000000000000" w:firstRow="0" w:lastRow="0" w:firstColumn="0" w:lastColumn="0" w:oddVBand="0" w:evenVBand="0" w:oddHBand="0" w:evenHBand="0" w:firstRowFirstColumn="0" w:firstRowLastColumn="0" w:lastRowFirstColumn="0" w:lastRowLastColumn="0"/>
              <w:rPr>
                <w:ins w:id="2889" w:author="ADASE Richard R" w:date="2017-07-19T16:46:00Z"/>
              </w:rPr>
            </w:pPr>
            <w:r>
              <w:t>Need to obtain drawings of Manhole Detail footprints so that they can be included in this document.</w:t>
            </w:r>
          </w:p>
          <w:p w14:paraId="36A86245" w14:textId="316F183E" w:rsidR="00C90B92" w:rsidRDefault="00C90B92" w:rsidP="00041D84">
            <w:pPr>
              <w:cnfStyle w:val="000000000000" w:firstRow="0" w:lastRow="0" w:firstColumn="0" w:lastColumn="0" w:oddVBand="0" w:evenVBand="0" w:oddHBand="0" w:evenHBand="0" w:firstRowFirstColumn="0" w:firstRowLastColumn="0" w:lastRowFirstColumn="0" w:lastRowLastColumn="0"/>
            </w:pPr>
            <w:ins w:id="2890" w:author="ADASE Richard R" w:date="2017-07-19T16:46:00Z">
              <w:r>
                <w:t>Received and incorporated.</w:t>
              </w:r>
            </w:ins>
          </w:p>
        </w:tc>
        <w:tc>
          <w:tcPr>
            <w:tcW w:w="1080" w:type="dxa"/>
          </w:tcPr>
          <w:p w14:paraId="688E1271" w14:textId="77777777" w:rsidR="001C57E4" w:rsidRDefault="001C57E4" w:rsidP="0099111A">
            <w:pPr>
              <w:jc w:val="center"/>
              <w:cnfStyle w:val="000000000000" w:firstRow="0" w:lastRow="0" w:firstColumn="0" w:lastColumn="0" w:oddVBand="0" w:evenVBand="0" w:oddHBand="0" w:evenHBand="0" w:firstRowFirstColumn="0" w:firstRowLastColumn="0" w:lastRowFirstColumn="0" w:lastRowLastColumn="0"/>
              <w:rPr>
                <w:ins w:id="2891" w:author="ADASE Richard R" w:date="2017-07-19T16:46:00Z"/>
                <w:szCs w:val="18"/>
              </w:rPr>
            </w:pPr>
            <w:r>
              <w:rPr>
                <w:szCs w:val="18"/>
              </w:rPr>
              <w:t>Open 2/15/2017</w:t>
            </w:r>
          </w:p>
          <w:p w14:paraId="3D2E0DBD" w14:textId="0D11F3FA" w:rsidR="00C90B92" w:rsidRDefault="00C90B92" w:rsidP="0099111A">
            <w:pPr>
              <w:jc w:val="center"/>
              <w:cnfStyle w:val="000000000000" w:firstRow="0" w:lastRow="0" w:firstColumn="0" w:lastColumn="0" w:oddVBand="0" w:evenVBand="0" w:oddHBand="0" w:evenHBand="0" w:firstRowFirstColumn="0" w:firstRowLastColumn="0" w:lastRowFirstColumn="0" w:lastRowLastColumn="0"/>
              <w:rPr>
                <w:szCs w:val="18"/>
              </w:rPr>
            </w:pPr>
            <w:ins w:id="2892" w:author="ADASE Richard R" w:date="2017-07-19T16:46:00Z">
              <w:r>
                <w:rPr>
                  <w:szCs w:val="18"/>
                </w:rPr>
                <w:t>Resolved 7/19/2017</w:t>
              </w:r>
            </w:ins>
          </w:p>
        </w:tc>
      </w:tr>
      <w:tr w:rsidR="001C57E4" w:rsidRPr="002857EE" w14:paraId="72EAE3E8"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1088F4C2" w14:textId="7B47EFB0" w:rsidR="001C57E4" w:rsidRDefault="001C57E4" w:rsidP="001C57E4">
            <w:pPr>
              <w:jc w:val="center"/>
              <w:rPr>
                <w:sz w:val="18"/>
                <w:szCs w:val="18"/>
              </w:rPr>
            </w:pPr>
            <w:r>
              <w:rPr>
                <w:sz w:val="18"/>
                <w:szCs w:val="18"/>
              </w:rPr>
              <w:t>14</w:t>
            </w:r>
          </w:p>
        </w:tc>
        <w:tc>
          <w:tcPr>
            <w:tcW w:w="990" w:type="dxa"/>
          </w:tcPr>
          <w:p w14:paraId="71227FE7"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11C3207C" w14:textId="7777777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pPr>
            <w:r>
              <w:rPr>
                <w:u w:val="single"/>
              </w:rPr>
              <w:t>DFS Features – Electric</w:t>
            </w:r>
          </w:p>
          <w:p w14:paraId="05C1FE1B" w14:textId="77777777" w:rsidR="001C57E4" w:rsidRDefault="001C57E4" w:rsidP="00ED38DC">
            <w:pPr>
              <w:pStyle w:val="ListParagraph"/>
              <w:numPr>
                <w:ilvl w:val="0"/>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 xml:space="preserve">Many electrical features were not reviewed by SMEs as part of DFS review </w:t>
            </w:r>
          </w:p>
          <w:p w14:paraId="7E3E091A" w14:textId="77777777" w:rsidR="001C57E4" w:rsidRDefault="001C57E4" w:rsidP="00ED38DC">
            <w:pPr>
              <w:pStyle w:val="ListParagraph"/>
              <w:numPr>
                <w:ilvl w:val="0"/>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Shared components need to be reviewed with SMEs</w:t>
            </w:r>
          </w:p>
          <w:p w14:paraId="2CF02C99" w14:textId="77777777" w:rsidR="001C57E4" w:rsidRDefault="001C57E4" w:rsidP="00ED38DC">
            <w:pPr>
              <w:pStyle w:val="ListParagraph"/>
              <w:numPr>
                <w:ilvl w:val="0"/>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Dialogues need to be refined for placement, edit, and review functions and reviewed by SMEs</w:t>
            </w:r>
          </w:p>
          <w:p w14:paraId="14EBB0B1" w14:textId="77777777" w:rsidR="001C57E4" w:rsidRDefault="001C57E4" w:rsidP="00ED38DC">
            <w:pPr>
              <w:pStyle w:val="ListParagraph"/>
              <w:numPr>
                <w:ilvl w:val="0"/>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Data types need to be validated for all attributes</w:t>
            </w:r>
          </w:p>
          <w:p w14:paraId="30E6383D" w14:textId="77777777" w:rsidR="001C57E4" w:rsidRDefault="001C57E4" w:rsidP="00ED38DC">
            <w:pPr>
              <w:pStyle w:val="ListParagraph"/>
              <w:numPr>
                <w:ilvl w:val="0"/>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Placement Techniques have not been validated</w:t>
            </w:r>
          </w:p>
          <w:p w14:paraId="0B085002" w14:textId="77777777" w:rsidR="001C57E4" w:rsidRDefault="001C57E4" w:rsidP="00ED38DC">
            <w:pPr>
              <w:pStyle w:val="ListParagraph"/>
              <w:numPr>
                <w:ilvl w:val="0"/>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All attributes need remarks defining how these attributes will be populated and maintained. These remarks should indicate whether the attribute is populated by the system, by CU selection, by the user, etc. The remarks for many attributes are currently blank.</w:t>
            </w:r>
          </w:p>
          <w:p w14:paraId="58F21A04" w14:textId="77777777" w:rsidR="001C57E4" w:rsidRDefault="001C57E4" w:rsidP="00ED38DC">
            <w:pPr>
              <w:pStyle w:val="ListParagraph"/>
              <w:numPr>
                <w:ilvl w:val="0"/>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Certain attributes that are populated by CUs are connected to value lists while others are not. Need explanation from Hexagon as to why this is the case and which way is correct.</w:t>
            </w:r>
          </w:p>
          <w:p w14:paraId="5ADCFB9F" w14:textId="77777777" w:rsidR="001C57E4" w:rsidRDefault="001C57E4" w:rsidP="00ED38DC">
            <w:pPr>
              <w:pStyle w:val="ListParagraph"/>
              <w:numPr>
                <w:ilvl w:val="0"/>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New feature needed for Network – Crab. Used to connect multiple conductors in a manhole.</w:t>
            </w:r>
          </w:p>
          <w:p w14:paraId="30CC4B0B" w14:textId="77777777" w:rsidR="001C57E4" w:rsidRDefault="001C57E4" w:rsidP="001C57E4">
            <w:pPr>
              <w:cnfStyle w:val="000000000000" w:firstRow="0" w:lastRow="0" w:firstColumn="0" w:lastColumn="0" w:oddVBand="0" w:evenVBand="0" w:oddHBand="0" w:evenHBand="0" w:firstRowFirstColumn="0" w:firstRowLastColumn="0" w:lastRowFirstColumn="0" w:lastRowLastColumn="0"/>
              <w:rPr>
                <w:ins w:id="2893" w:author="ADASE Richard R" w:date="2017-07-19T16:47:00Z"/>
              </w:rPr>
            </w:pPr>
            <w:r>
              <w:t>Need to determine what Load Data attributes are required and on what features will this data be stored</w:t>
            </w:r>
          </w:p>
          <w:p w14:paraId="5391C16B" w14:textId="209B8BFE" w:rsidR="00C90B92" w:rsidRDefault="00C90B92" w:rsidP="001C57E4">
            <w:pPr>
              <w:cnfStyle w:val="000000000000" w:firstRow="0" w:lastRow="0" w:firstColumn="0" w:lastColumn="0" w:oddVBand="0" w:evenVBand="0" w:oddHBand="0" w:evenHBand="0" w:firstRowFirstColumn="0" w:firstRowLastColumn="0" w:lastRowFirstColumn="0" w:lastRowLastColumn="0"/>
            </w:pPr>
            <w:ins w:id="2894" w:author="ADASE Richard R" w:date="2017-07-19T16:47:00Z">
              <w:r>
                <w:t>Now tracked in issue tracker, should be removed from this document.</w:t>
              </w:r>
            </w:ins>
          </w:p>
        </w:tc>
        <w:tc>
          <w:tcPr>
            <w:tcW w:w="1080" w:type="dxa"/>
          </w:tcPr>
          <w:p w14:paraId="0A6C3EFE"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ins w:id="2895" w:author="ADASE Richard R" w:date="2017-07-19T16:47:00Z"/>
                <w:szCs w:val="18"/>
              </w:rPr>
            </w:pPr>
            <w:r>
              <w:rPr>
                <w:szCs w:val="18"/>
              </w:rPr>
              <w:t>Open 2/20/2017</w:t>
            </w:r>
          </w:p>
          <w:p w14:paraId="791698A5" w14:textId="7DE5738D" w:rsidR="00C90B92" w:rsidRDefault="00C90B92" w:rsidP="001C57E4">
            <w:pPr>
              <w:jc w:val="center"/>
              <w:cnfStyle w:val="000000000000" w:firstRow="0" w:lastRow="0" w:firstColumn="0" w:lastColumn="0" w:oddVBand="0" w:evenVBand="0" w:oddHBand="0" w:evenHBand="0" w:firstRowFirstColumn="0" w:firstRowLastColumn="0" w:lastRowFirstColumn="0" w:lastRowLastColumn="0"/>
              <w:rPr>
                <w:szCs w:val="18"/>
              </w:rPr>
            </w:pPr>
            <w:ins w:id="2896" w:author="ADASE Richard R" w:date="2017-07-19T16:47:00Z">
              <w:r>
                <w:rPr>
                  <w:szCs w:val="18"/>
                </w:rPr>
                <w:t>Resolved 7/19/2017</w:t>
              </w:r>
            </w:ins>
          </w:p>
        </w:tc>
      </w:tr>
      <w:tr w:rsidR="001C57E4" w:rsidRPr="002857EE" w14:paraId="51B24D0D"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85F1AA9" w14:textId="0746AA7E" w:rsidR="001C57E4" w:rsidRDefault="001C57E4" w:rsidP="001C57E4">
            <w:pPr>
              <w:jc w:val="center"/>
              <w:rPr>
                <w:sz w:val="18"/>
                <w:szCs w:val="18"/>
              </w:rPr>
            </w:pPr>
            <w:r>
              <w:rPr>
                <w:sz w:val="18"/>
                <w:szCs w:val="18"/>
              </w:rPr>
              <w:lastRenderedPageBreak/>
              <w:t>15</w:t>
            </w:r>
          </w:p>
        </w:tc>
        <w:tc>
          <w:tcPr>
            <w:tcW w:w="990" w:type="dxa"/>
          </w:tcPr>
          <w:p w14:paraId="438E8B01"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3D0761E4" w14:textId="77777777" w:rsidR="001C57E4" w:rsidRDefault="001C57E4" w:rsidP="001C57E4">
            <w:pPr>
              <w:cnfStyle w:val="000000000000" w:firstRow="0" w:lastRow="0" w:firstColumn="0" w:lastColumn="0" w:oddVBand="0" w:evenVBand="0" w:oddHBand="0" w:evenHBand="0" w:firstRowFirstColumn="0" w:firstRowLastColumn="0" w:lastRowFirstColumn="0" w:lastRowLastColumn="0"/>
            </w:pPr>
            <w:r>
              <w:rPr>
                <w:u w:val="single"/>
              </w:rPr>
              <w:t xml:space="preserve">DFS Features – </w:t>
            </w:r>
            <w:proofErr w:type="spellStart"/>
            <w:r>
              <w:rPr>
                <w:u w:val="single"/>
              </w:rPr>
              <w:t>Landbase</w:t>
            </w:r>
            <w:proofErr w:type="spellEnd"/>
          </w:p>
          <w:p w14:paraId="5F43318E" w14:textId="77777777" w:rsidR="001C57E4" w:rsidRDefault="001C57E4" w:rsidP="00ED38DC">
            <w:pPr>
              <w:pStyle w:val="ListParagraph"/>
              <w:numPr>
                <w:ilvl w:val="0"/>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Landbase</w:t>
            </w:r>
            <w:proofErr w:type="spellEnd"/>
            <w:r>
              <w:t xml:space="preserve"> features have not been reviewed by SMEs</w:t>
            </w:r>
          </w:p>
          <w:p w14:paraId="2FD10A99" w14:textId="77777777" w:rsidR="001C57E4" w:rsidRDefault="001C57E4" w:rsidP="00ED38DC">
            <w:pPr>
              <w:pStyle w:val="ListParagraph"/>
              <w:numPr>
                <w:ilvl w:val="0"/>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 xml:space="preserve">Sample data needs to be provided for all commercial </w:t>
            </w:r>
            <w:proofErr w:type="spellStart"/>
            <w:r>
              <w:t>landbase</w:t>
            </w:r>
            <w:proofErr w:type="spellEnd"/>
            <w:r>
              <w:t xml:space="preserve"> features</w:t>
            </w:r>
          </w:p>
          <w:p w14:paraId="01906CA6" w14:textId="77777777" w:rsidR="001C57E4" w:rsidRDefault="001C57E4" w:rsidP="00ED38DC">
            <w:pPr>
              <w:pStyle w:val="ListParagraph"/>
              <w:numPr>
                <w:ilvl w:val="0"/>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Need information on how attributes will be populated</w:t>
            </w:r>
          </w:p>
          <w:p w14:paraId="1CA4C059" w14:textId="77777777" w:rsidR="001C57E4" w:rsidRDefault="001C57E4" w:rsidP="00ED38DC">
            <w:pPr>
              <w:pStyle w:val="ListParagraph"/>
              <w:numPr>
                <w:ilvl w:val="0"/>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Will there be special placement configurations and tooltips for the features?</w:t>
            </w:r>
          </w:p>
          <w:p w14:paraId="7773D7F8" w14:textId="77777777" w:rsidR="001C57E4" w:rsidRDefault="001C57E4" w:rsidP="00ED38DC">
            <w:pPr>
              <w:pStyle w:val="ListParagraph"/>
              <w:numPr>
                <w:ilvl w:val="0"/>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Labels need to be determined – both content and on which features</w:t>
            </w:r>
          </w:p>
          <w:p w14:paraId="32312EEE" w14:textId="77777777" w:rsidR="001C57E4" w:rsidRDefault="001C57E4" w:rsidP="00ED38DC">
            <w:pPr>
              <w:pStyle w:val="ListParagraph"/>
              <w:numPr>
                <w:ilvl w:val="0"/>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Need to review dialogs and preferred order with SMEs</w:t>
            </w:r>
          </w:p>
          <w:p w14:paraId="23E23D00" w14:textId="77777777" w:rsidR="001C57E4" w:rsidRDefault="001C57E4" w:rsidP="00ED38DC">
            <w:pPr>
              <w:pStyle w:val="ListParagraph"/>
              <w:numPr>
                <w:ilvl w:val="0"/>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Do the following boundaries from Land Base DRD 9.1.</w:t>
            </w:r>
            <w:proofErr w:type="gramStart"/>
            <w:r>
              <w:t>1.F</w:t>
            </w:r>
            <w:proofErr w:type="gramEnd"/>
            <w:r>
              <w:t>3 need features or will they be a part of another boundary? (source in parentheses)</w:t>
            </w:r>
          </w:p>
          <w:p w14:paraId="394AE8FD" w14:textId="77777777" w:rsidR="001C57E4" w:rsidRDefault="001C57E4" w:rsidP="00ED38DC">
            <w:pPr>
              <w:pStyle w:val="ListParagraph"/>
              <w:numPr>
                <w:ilvl w:val="1"/>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City Hall (TomTom Institution)</w:t>
            </w:r>
          </w:p>
          <w:p w14:paraId="09D91066" w14:textId="77777777" w:rsidR="001C57E4" w:rsidRDefault="001C57E4" w:rsidP="00ED38DC">
            <w:pPr>
              <w:pStyle w:val="ListParagraph"/>
              <w:numPr>
                <w:ilvl w:val="1"/>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Clinic/Nursing Home (TomTom Institution)</w:t>
            </w:r>
          </w:p>
          <w:p w14:paraId="6756CE67" w14:textId="77777777" w:rsidR="001C57E4" w:rsidRDefault="001C57E4" w:rsidP="00ED38DC">
            <w:pPr>
              <w:pStyle w:val="ListParagraph"/>
              <w:numPr>
                <w:ilvl w:val="1"/>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Communications (In house – DOC Notes)</w:t>
            </w:r>
          </w:p>
          <w:p w14:paraId="08392BD9" w14:textId="77777777" w:rsidR="001C57E4" w:rsidRDefault="001C57E4" w:rsidP="00ED38DC">
            <w:pPr>
              <w:pStyle w:val="ListParagraph"/>
              <w:numPr>
                <w:ilvl w:val="1"/>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Fire Station (TomTom Large Area Land Mark)</w:t>
            </w:r>
          </w:p>
          <w:p w14:paraId="1453E2ED" w14:textId="77777777" w:rsidR="001C57E4" w:rsidRDefault="001C57E4" w:rsidP="00ED38DC">
            <w:pPr>
              <w:pStyle w:val="ListParagraph"/>
              <w:numPr>
                <w:ilvl w:val="1"/>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Hospital (TomTom Institution)</w:t>
            </w:r>
          </w:p>
          <w:p w14:paraId="71354F53" w14:textId="77777777" w:rsidR="001C57E4" w:rsidRDefault="001C57E4" w:rsidP="00ED38DC">
            <w:pPr>
              <w:pStyle w:val="ListParagraph"/>
              <w:numPr>
                <w:ilvl w:val="1"/>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Military (TomTom Large Area Land Mark)</w:t>
            </w:r>
          </w:p>
          <w:p w14:paraId="253109F5" w14:textId="77777777" w:rsidR="001C57E4" w:rsidRDefault="001C57E4" w:rsidP="00ED38DC">
            <w:pPr>
              <w:pStyle w:val="ListParagraph"/>
              <w:numPr>
                <w:ilvl w:val="1"/>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Natural Gas Station (In house – DOC Notes)</w:t>
            </w:r>
          </w:p>
          <w:p w14:paraId="6557B792" w14:textId="77777777" w:rsidR="001C57E4" w:rsidRDefault="001C57E4" w:rsidP="00ED38DC">
            <w:pPr>
              <w:pStyle w:val="ListParagraph"/>
              <w:numPr>
                <w:ilvl w:val="1"/>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Police Department (TomTom Large Area Land Mark)</w:t>
            </w:r>
          </w:p>
          <w:p w14:paraId="712A4563" w14:textId="77777777" w:rsidR="001C57E4" w:rsidRDefault="001C57E4" w:rsidP="00ED38DC">
            <w:pPr>
              <w:pStyle w:val="ListParagraph"/>
              <w:numPr>
                <w:ilvl w:val="1"/>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School/University (TomTom Institution)</w:t>
            </w:r>
          </w:p>
          <w:p w14:paraId="7DB4CFA3" w14:textId="77777777" w:rsidR="001C57E4" w:rsidRDefault="001C57E4" w:rsidP="00ED38DC">
            <w:pPr>
              <w:pStyle w:val="ListParagraph"/>
              <w:numPr>
                <w:ilvl w:val="1"/>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Sewer (In house – DOC Notes)</w:t>
            </w:r>
          </w:p>
          <w:p w14:paraId="1C8E96FB" w14:textId="77777777" w:rsidR="001C57E4" w:rsidRDefault="001C57E4" w:rsidP="00ED38DC">
            <w:pPr>
              <w:pStyle w:val="ListParagraph"/>
              <w:numPr>
                <w:ilvl w:val="1"/>
                <w:numId w:val="21"/>
              </w:numPr>
              <w:spacing w:before="0" w:after="160" w:line="259" w:lineRule="auto"/>
              <w:cnfStyle w:val="000000000000" w:firstRow="0" w:lastRow="0" w:firstColumn="0" w:lastColumn="0" w:oddVBand="0" w:evenVBand="0" w:oddHBand="0" w:evenHBand="0" w:firstRowFirstColumn="0" w:firstRowLastColumn="0" w:lastRowFirstColumn="0" w:lastRowLastColumn="0"/>
            </w:pPr>
            <w:r>
              <w:t xml:space="preserve">Street Network Data (TomTom or </w:t>
            </w:r>
            <w:proofErr w:type="spellStart"/>
            <w:r>
              <w:t>Corelogic</w:t>
            </w:r>
            <w:proofErr w:type="spellEnd"/>
            <w:r>
              <w:t>)</w:t>
            </w:r>
          </w:p>
          <w:p w14:paraId="42CFE1C3" w14:textId="77777777" w:rsidR="001C57E4" w:rsidRDefault="001C57E4" w:rsidP="001C57E4">
            <w:pPr>
              <w:cnfStyle w:val="000000000000" w:firstRow="0" w:lastRow="0" w:firstColumn="0" w:lastColumn="0" w:oddVBand="0" w:evenVBand="0" w:oddHBand="0" w:evenHBand="0" w:firstRowFirstColumn="0" w:firstRowLastColumn="0" w:lastRowFirstColumn="0" w:lastRowLastColumn="0"/>
              <w:rPr>
                <w:ins w:id="2897" w:author="ADASE Richard R" w:date="2017-07-19T16:47:00Z"/>
              </w:rPr>
            </w:pPr>
            <w:r>
              <w:t>Transit (TomTom Transportation Terminal)</w:t>
            </w:r>
          </w:p>
          <w:p w14:paraId="4E777563" w14:textId="498D3493" w:rsidR="00C90B92" w:rsidRDefault="00C90B92" w:rsidP="001C57E4">
            <w:pPr>
              <w:cnfStyle w:val="000000000000" w:firstRow="0" w:lastRow="0" w:firstColumn="0" w:lastColumn="0" w:oddVBand="0" w:evenVBand="0" w:oddHBand="0" w:evenHBand="0" w:firstRowFirstColumn="0" w:firstRowLastColumn="0" w:lastRowFirstColumn="0" w:lastRowLastColumn="0"/>
            </w:pPr>
            <w:ins w:id="2898" w:author="ADASE Richard R" w:date="2017-07-19T16:47:00Z">
              <w:r>
                <w:t>Now tracked in issue tracker; should be removed from this document.</w:t>
              </w:r>
            </w:ins>
          </w:p>
        </w:tc>
        <w:tc>
          <w:tcPr>
            <w:tcW w:w="1080" w:type="dxa"/>
          </w:tcPr>
          <w:p w14:paraId="68D6A5AD"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ins w:id="2899" w:author="ADASE Richard R" w:date="2017-07-19T16:47:00Z"/>
                <w:szCs w:val="18"/>
              </w:rPr>
            </w:pPr>
            <w:r>
              <w:rPr>
                <w:szCs w:val="18"/>
              </w:rPr>
              <w:t>Open 2/20/2017</w:t>
            </w:r>
          </w:p>
          <w:p w14:paraId="2854A107" w14:textId="26204930" w:rsidR="00C90B92" w:rsidRDefault="00C90B92" w:rsidP="001C57E4">
            <w:pPr>
              <w:jc w:val="center"/>
              <w:cnfStyle w:val="000000000000" w:firstRow="0" w:lastRow="0" w:firstColumn="0" w:lastColumn="0" w:oddVBand="0" w:evenVBand="0" w:oddHBand="0" w:evenHBand="0" w:firstRowFirstColumn="0" w:firstRowLastColumn="0" w:lastRowFirstColumn="0" w:lastRowLastColumn="0"/>
              <w:rPr>
                <w:szCs w:val="18"/>
              </w:rPr>
            </w:pPr>
            <w:ins w:id="2900" w:author="ADASE Richard R" w:date="2017-07-19T16:47:00Z">
              <w:r>
                <w:rPr>
                  <w:szCs w:val="18"/>
                </w:rPr>
                <w:t>Resolved 7/19/2017</w:t>
              </w:r>
            </w:ins>
          </w:p>
        </w:tc>
      </w:tr>
      <w:tr w:rsidR="001C57E4" w:rsidRPr="002857EE" w14:paraId="6CBAEE1F"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AC38EA9" w14:textId="5D31E608" w:rsidR="001C57E4" w:rsidRDefault="001C57E4" w:rsidP="001C57E4">
            <w:pPr>
              <w:jc w:val="center"/>
              <w:rPr>
                <w:sz w:val="18"/>
                <w:szCs w:val="18"/>
              </w:rPr>
            </w:pPr>
            <w:r>
              <w:rPr>
                <w:sz w:val="18"/>
                <w:szCs w:val="18"/>
              </w:rPr>
              <w:t>16</w:t>
            </w:r>
          </w:p>
        </w:tc>
        <w:tc>
          <w:tcPr>
            <w:tcW w:w="990" w:type="dxa"/>
          </w:tcPr>
          <w:p w14:paraId="0B44B141"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5E52A2C3" w14:textId="77777777" w:rsidR="001C57E4" w:rsidRDefault="001C57E4" w:rsidP="001C57E4">
            <w:pPr>
              <w:cnfStyle w:val="000000000000" w:firstRow="0" w:lastRow="0" w:firstColumn="0" w:lastColumn="0" w:oddVBand="0" w:evenVBand="0" w:oddHBand="0" w:evenHBand="0" w:firstRowFirstColumn="0" w:firstRowLastColumn="0" w:lastRowFirstColumn="0" w:lastRowLastColumn="0"/>
            </w:pPr>
            <w:r>
              <w:rPr>
                <w:u w:val="single"/>
              </w:rPr>
              <w:t>DFS Fiber</w:t>
            </w:r>
          </w:p>
          <w:p w14:paraId="233AF539" w14:textId="77777777" w:rsidR="001C57E4" w:rsidRDefault="001C57E4" w:rsidP="00ED38DC">
            <w:pPr>
              <w:pStyle w:val="ListParagraph"/>
              <w:numPr>
                <w:ilvl w:val="0"/>
                <w:numId w:val="22"/>
              </w:numPr>
              <w:spacing w:before="0" w:after="160" w:line="259" w:lineRule="auto"/>
              <w:cnfStyle w:val="000000000000" w:firstRow="0" w:lastRow="0" w:firstColumn="0" w:lastColumn="0" w:oddVBand="0" w:evenVBand="0" w:oddHBand="0" w:evenHBand="0" w:firstRowFirstColumn="0" w:firstRowLastColumn="0" w:lastRowFirstColumn="0" w:lastRowLastColumn="0"/>
            </w:pPr>
            <w:r>
              <w:t>All fiber features and their attributes not been reviewed with the SMEs</w:t>
            </w:r>
          </w:p>
          <w:p w14:paraId="27DE5224" w14:textId="77777777" w:rsidR="001C57E4" w:rsidRDefault="001C57E4" w:rsidP="00ED38DC">
            <w:pPr>
              <w:pStyle w:val="ListParagraph"/>
              <w:numPr>
                <w:ilvl w:val="0"/>
                <w:numId w:val="22"/>
              </w:numPr>
              <w:spacing w:before="0" w:after="160" w:line="259" w:lineRule="auto"/>
              <w:cnfStyle w:val="000000000000" w:firstRow="0" w:lastRow="0" w:firstColumn="0" w:lastColumn="0" w:oddVBand="0" w:evenVBand="0" w:oddHBand="0" w:evenHBand="0" w:firstRowFirstColumn="0" w:firstRowLastColumn="0" w:lastRowFirstColumn="0" w:lastRowLastColumn="0"/>
            </w:pPr>
            <w:r>
              <w:t>Value list for fiber features are missing from the Values List DFS</w:t>
            </w:r>
          </w:p>
          <w:p w14:paraId="1701FF08" w14:textId="77777777" w:rsidR="001C57E4" w:rsidRDefault="001C57E4" w:rsidP="00ED38DC">
            <w:pPr>
              <w:pStyle w:val="ListParagraph"/>
              <w:numPr>
                <w:ilvl w:val="0"/>
                <w:numId w:val="22"/>
              </w:numPr>
              <w:spacing w:before="0" w:after="160" w:line="259" w:lineRule="auto"/>
              <w:cnfStyle w:val="000000000000" w:firstRow="0" w:lastRow="0" w:firstColumn="0" w:lastColumn="0" w:oddVBand="0" w:evenVBand="0" w:oddHBand="0" w:evenHBand="0" w:firstRowFirstColumn="0" w:firstRowLastColumn="0" w:lastRowFirstColumn="0" w:lastRowLastColumn="0"/>
            </w:pPr>
            <w:r>
              <w:t xml:space="preserve">Missing legend for </w:t>
            </w:r>
            <w:proofErr w:type="gramStart"/>
            <w:r>
              <w:t>a features</w:t>
            </w:r>
            <w:proofErr w:type="gramEnd"/>
            <w:r>
              <w:t xml:space="preserve"> covered in the Fiber DFS</w:t>
            </w:r>
          </w:p>
          <w:p w14:paraId="70A6BBA3" w14:textId="77777777" w:rsidR="001C57E4" w:rsidRDefault="001C57E4" w:rsidP="001C57E4">
            <w:pPr>
              <w:cnfStyle w:val="000000000000" w:firstRow="0" w:lastRow="0" w:firstColumn="0" w:lastColumn="0" w:oddVBand="0" w:evenVBand="0" w:oddHBand="0" w:evenHBand="0" w:firstRowFirstColumn="0" w:firstRowLastColumn="0" w:lastRowFirstColumn="0" w:lastRowLastColumn="0"/>
              <w:rPr>
                <w:ins w:id="2901" w:author="ADASE Richard R" w:date="2017-07-19T16:47:00Z"/>
              </w:rPr>
            </w:pPr>
            <w:r>
              <w:t>Fiber connectivity and ownership has not been reviewed by SMEs</w:t>
            </w:r>
          </w:p>
          <w:p w14:paraId="6550C581" w14:textId="0B0D3F14" w:rsidR="00C90B92" w:rsidRDefault="00C90B92" w:rsidP="001C57E4">
            <w:pPr>
              <w:cnfStyle w:val="000000000000" w:firstRow="0" w:lastRow="0" w:firstColumn="0" w:lastColumn="0" w:oddVBand="0" w:evenVBand="0" w:oddHBand="0" w:evenHBand="0" w:firstRowFirstColumn="0" w:firstRowLastColumn="0" w:lastRowFirstColumn="0" w:lastRowLastColumn="0"/>
            </w:pPr>
            <w:ins w:id="2902" w:author="ADASE Richard R" w:date="2017-07-19T16:47:00Z">
              <w:r>
                <w:t>Now tracked in issue tracker; should be removed from this document.</w:t>
              </w:r>
            </w:ins>
          </w:p>
        </w:tc>
        <w:tc>
          <w:tcPr>
            <w:tcW w:w="1080" w:type="dxa"/>
          </w:tcPr>
          <w:p w14:paraId="1C1CA586"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ins w:id="2903" w:author="ADASE Richard R" w:date="2017-07-19T16:47:00Z"/>
                <w:szCs w:val="18"/>
              </w:rPr>
            </w:pPr>
            <w:r>
              <w:rPr>
                <w:szCs w:val="18"/>
              </w:rPr>
              <w:t>Open 2/20/2017</w:t>
            </w:r>
          </w:p>
          <w:p w14:paraId="69F4BB1B" w14:textId="67BF80EF" w:rsidR="00C90B92" w:rsidRDefault="00C90B92" w:rsidP="001C57E4">
            <w:pPr>
              <w:jc w:val="center"/>
              <w:cnfStyle w:val="000000000000" w:firstRow="0" w:lastRow="0" w:firstColumn="0" w:lastColumn="0" w:oddVBand="0" w:evenVBand="0" w:oddHBand="0" w:evenHBand="0" w:firstRowFirstColumn="0" w:firstRowLastColumn="0" w:lastRowFirstColumn="0" w:lastRowLastColumn="0"/>
              <w:rPr>
                <w:szCs w:val="18"/>
              </w:rPr>
            </w:pPr>
            <w:ins w:id="2904" w:author="ADASE Richard R" w:date="2017-07-19T16:47:00Z">
              <w:r>
                <w:rPr>
                  <w:szCs w:val="18"/>
                </w:rPr>
                <w:t>Resolved 7/19/2017</w:t>
              </w:r>
            </w:ins>
          </w:p>
        </w:tc>
      </w:tr>
      <w:tr w:rsidR="001C57E4" w:rsidRPr="002857EE" w14:paraId="1A817404"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A74637E" w14:textId="0A86A56E" w:rsidR="001C57E4" w:rsidRDefault="001C57E4" w:rsidP="001C57E4">
            <w:pPr>
              <w:jc w:val="center"/>
              <w:rPr>
                <w:sz w:val="18"/>
                <w:szCs w:val="18"/>
              </w:rPr>
            </w:pPr>
            <w:r>
              <w:rPr>
                <w:sz w:val="18"/>
                <w:szCs w:val="18"/>
              </w:rPr>
              <w:lastRenderedPageBreak/>
              <w:t>17</w:t>
            </w:r>
          </w:p>
        </w:tc>
        <w:tc>
          <w:tcPr>
            <w:tcW w:w="990" w:type="dxa"/>
          </w:tcPr>
          <w:p w14:paraId="1E19A919"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6A8516D8" w14:textId="77777777" w:rsidR="001C57E4" w:rsidRPr="00F1281F" w:rsidRDefault="001C57E4" w:rsidP="001C57E4">
            <w:pPr>
              <w:cnfStyle w:val="000000000000" w:firstRow="0" w:lastRow="0" w:firstColumn="0" w:lastColumn="0" w:oddVBand="0" w:evenVBand="0" w:oddHBand="0" w:evenHBand="0" w:firstRowFirstColumn="0" w:firstRowLastColumn="0" w:lastRowFirstColumn="0" w:lastRowLastColumn="0"/>
              <w:rPr>
                <w:u w:val="single"/>
              </w:rPr>
            </w:pPr>
            <w:r>
              <w:rPr>
                <w:u w:val="single"/>
              </w:rPr>
              <w:t>DFS Legends - Electric</w:t>
            </w:r>
          </w:p>
          <w:p w14:paraId="0ECA4AEB" w14:textId="77777777" w:rsidR="001C57E4" w:rsidRDefault="001C57E4" w:rsidP="00ED38DC">
            <w:pPr>
              <w:pStyle w:val="ListParagraph"/>
              <w:numPr>
                <w:ilvl w:val="0"/>
                <w:numId w:val="22"/>
              </w:numPr>
              <w:spacing w:before="0" w:after="160" w:line="259" w:lineRule="auto"/>
              <w:cnfStyle w:val="000000000000" w:firstRow="0" w:lastRow="0" w:firstColumn="0" w:lastColumn="0" w:oddVBand="0" w:evenVBand="0" w:oddHBand="0" w:evenHBand="0" w:firstRowFirstColumn="0" w:firstRowLastColumn="0" w:lastRowFirstColumn="0" w:lastRowLastColumn="0"/>
            </w:pPr>
            <w:r>
              <w:t>Distribution design legend needs to be reviewed</w:t>
            </w:r>
          </w:p>
          <w:p w14:paraId="01A8C2D0" w14:textId="77777777" w:rsidR="001C57E4" w:rsidRDefault="001C57E4" w:rsidP="00ED38DC">
            <w:pPr>
              <w:pStyle w:val="ListParagraph"/>
              <w:numPr>
                <w:ilvl w:val="0"/>
                <w:numId w:val="22"/>
              </w:numPr>
              <w:spacing w:before="0" w:after="160" w:line="259" w:lineRule="auto"/>
              <w:cnfStyle w:val="000000000000" w:firstRow="0" w:lastRow="0" w:firstColumn="0" w:lastColumn="0" w:oddVBand="0" w:evenVBand="0" w:oddHBand="0" w:evenHBand="0" w:firstRowFirstColumn="0" w:firstRowLastColumn="0" w:lastRowFirstColumn="0" w:lastRowLastColumn="0"/>
            </w:pPr>
            <w:r>
              <w:t>After Distribution legend is finished, need to work with other groups to see if additional legends will be needed</w:t>
            </w:r>
          </w:p>
          <w:p w14:paraId="424643D5" w14:textId="77777777" w:rsidR="001C57E4" w:rsidRDefault="001C57E4" w:rsidP="00ED38DC">
            <w:pPr>
              <w:pStyle w:val="ListParagraph"/>
              <w:numPr>
                <w:ilvl w:val="0"/>
                <w:numId w:val="22"/>
              </w:numPr>
              <w:spacing w:before="0" w:after="160" w:line="259" w:lineRule="auto"/>
              <w:cnfStyle w:val="000000000000" w:firstRow="0" w:lastRow="0" w:firstColumn="0" w:lastColumn="0" w:oddVBand="0" w:evenVBand="0" w:oddHBand="0" w:evenHBand="0" w:firstRowFirstColumn="0" w:firstRowLastColumn="0" w:lastRowFirstColumn="0" w:lastRowLastColumn="0"/>
            </w:pPr>
            <w:r>
              <w:t>Network design legend needs to be reviewed with Network SMEs</w:t>
            </w:r>
          </w:p>
          <w:p w14:paraId="1CA52AE8" w14:textId="77777777" w:rsidR="001C57E4" w:rsidRDefault="001C57E4" w:rsidP="00ED38DC">
            <w:pPr>
              <w:pStyle w:val="ListParagraph"/>
              <w:numPr>
                <w:ilvl w:val="0"/>
                <w:numId w:val="22"/>
              </w:numPr>
              <w:spacing w:before="0" w:after="160" w:line="259" w:lineRule="auto"/>
              <w:cnfStyle w:val="000000000000" w:firstRow="0" w:lastRow="0" w:firstColumn="0" w:lastColumn="0" w:oddVBand="0" w:evenVBand="0" w:oddHBand="0" w:evenHBand="0" w:firstRowFirstColumn="0" w:firstRowLastColumn="0" w:lastRowFirstColumn="0" w:lastRowLastColumn="0"/>
            </w:pPr>
            <w:r>
              <w:t>Protective device legend needs review by SMEs</w:t>
            </w:r>
          </w:p>
          <w:p w14:paraId="076BD423" w14:textId="77777777" w:rsidR="001C57E4" w:rsidRDefault="001C57E4" w:rsidP="00ED38DC">
            <w:pPr>
              <w:pStyle w:val="ListParagraph"/>
              <w:numPr>
                <w:ilvl w:val="0"/>
                <w:numId w:val="22"/>
              </w:numPr>
              <w:spacing w:before="0" w:after="160" w:line="259" w:lineRule="auto"/>
              <w:cnfStyle w:val="000000000000" w:firstRow="0" w:lastRow="0" w:firstColumn="0" w:lastColumn="0" w:oddVBand="0" w:evenVBand="0" w:oddHBand="0" w:evenHBand="0" w:firstRowFirstColumn="0" w:firstRowLastColumn="0" w:lastRowFirstColumn="0" w:lastRowLastColumn="0"/>
            </w:pPr>
            <w:r>
              <w:t>Distribution symbology, text, labels needs review</w:t>
            </w:r>
          </w:p>
          <w:p w14:paraId="4EB5EBA0" w14:textId="77777777" w:rsidR="001C57E4" w:rsidRDefault="001C57E4" w:rsidP="00ED38DC">
            <w:pPr>
              <w:pStyle w:val="ListParagraph"/>
              <w:numPr>
                <w:ilvl w:val="0"/>
                <w:numId w:val="22"/>
              </w:numPr>
              <w:spacing w:before="0" w:after="160" w:line="259" w:lineRule="auto"/>
              <w:cnfStyle w:val="000000000000" w:firstRow="0" w:lastRow="0" w:firstColumn="0" w:lastColumn="0" w:oddVBand="0" w:evenVBand="0" w:oddHBand="0" w:evenHBand="0" w:firstRowFirstColumn="0" w:firstRowLastColumn="0" w:lastRowFirstColumn="0" w:lastRowLastColumn="0"/>
            </w:pPr>
            <w:r>
              <w:t>Placement Selection tab needs to be reviewed</w:t>
            </w:r>
          </w:p>
          <w:p w14:paraId="341D39B5" w14:textId="77777777" w:rsidR="001C57E4" w:rsidRDefault="001C57E4" w:rsidP="00ED38DC">
            <w:pPr>
              <w:pStyle w:val="ListParagraph"/>
              <w:numPr>
                <w:ilvl w:val="0"/>
                <w:numId w:val="22"/>
              </w:numPr>
              <w:spacing w:before="0" w:after="160" w:line="259" w:lineRule="auto"/>
              <w:cnfStyle w:val="000000000000" w:firstRow="0" w:lastRow="0" w:firstColumn="0" w:lastColumn="0" w:oddVBand="0" w:evenVBand="0" w:oddHBand="0" w:evenHBand="0" w:firstRowFirstColumn="0" w:firstRowLastColumn="0" w:lastRowFirstColumn="0" w:lastRowLastColumn="0"/>
            </w:pPr>
            <w:r>
              <w:t>ABI/ABR states are not reflected in symbology style rules</w:t>
            </w:r>
          </w:p>
          <w:p w14:paraId="603BB3C3" w14:textId="77777777" w:rsidR="001C57E4" w:rsidRDefault="001C57E4" w:rsidP="00ED38DC">
            <w:pPr>
              <w:pStyle w:val="ListParagraph"/>
              <w:numPr>
                <w:ilvl w:val="0"/>
                <w:numId w:val="24"/>
              </w:numPr>
              <w:spacing w:before="0" w:after="160" w:line="259" w:lineRule="auto"/>
              <w:cnfStyle w:val="000000000000" w:firstRow="0" w:lastRow="0" w:firstColumn="0" w:lastColumn="0" w:oddVBand="0" w:evenVBand="0" w:oddHBand="0" w:evenHBand="0" w:firstRowFirstColumn="0" w:firstRowLastColumn="0" w:lastRowFirstColumn="0" w:lastRowLastColumn="0"/>
            </w:pPr>
            <w:r>
              <w:t>Line tab – No “Stroke Name” defined. Unclear if used to determine line type such as hashed marked lines. This impacts all Linear Features.</w:t>
            </w:r>
          </w:p>
          <w:p w14:paraId="6D6C25F7" w14:textId="77777777" w:rsidR="001C57E4" w:rsidRDefault="001C57E4" w:rsidP="00ED38DC">
            <w:pPr>
              <w:pStyle w:val="ListParagraph"/>
              <w:numPr>
                <w:ilvl w:val="0"/>
                <w:numId w:val="24"/>
              </w:numPr>
              <w:spacing w:before="0" w:after="160" w:line="259" w:lineRule="auto"/>
              <w:cnfStyle w:val="000000000000" w:firstRow="0" w:lastRow="0" w:firstColumn="0" w:lastColumn="0" w:oddVBand="0" w:evenVBand="0" w:oddHBand="0" w:evenHBand="0" w:firstRowFirstColumn="0" w:firstRowLastColumn="0" w:lastRowFirstColumn="0" w:lastRowLastColumn="0"/>
            </w:pPr>
            <w:r>
              <w:t xml:space="preserve">After initial </w:t>
            </w:r>
            <w:proofErr w:type="spellStart"/>
            <w:r>
              <w:t>GTech</w:t>
            </w:r>
            <w:proofErr w:type="spellEnd"/>
            <w:r>
              <w:t xml:space="preserve"> build with Oncor’s features and symbology, will need additional review to define more detailed items like font sizes, zoom levels, line thickness, scale dependence, etc. These items need to be demoed to the SMEs so that they can observe how these settings appear on the map in the application itself rather than on a spreadsheet.</w:t>
            </w:r>
          </w:p>
          <w:p w14:paraId="68F964AC" w14:textId="77777777" w:rsidR="001C57E4" w:rsidRDefault="001C57E4" w:rsidP="00ED38DC">
            <w:pPr>
              <w:pStyle w:val="ListParagraph"/>
              <w:numPr>
                <w:ilvl w:val="0"/>
                <w:numId w:val="23"/>
              </w:numPr>
              <w:spacing w:before="0" w:after="160" w:line="259" w:lineRule="auto"/>
              <w:cnfStyle w:val="000000000000" w:firstRow="0" w:lastRow="0" w:firstColumn="0" w:lastColumn="0" w:oddVBand="0" w:evenVBand="0" w:oddHBand="0" w:evenHBand="0" w:firstRowFirstColumn="0" w:firstRowLastColumn="0" w:lastRowFirstColumn="0" w:lastRowLastColumn="0"/>
            </w:pPr>
            <w:r>
              <w:t>Whenever Structure ID appears in a label, numbers before dash should appear above the dash and numbers that come after the dash. Ex:</w:t>
            </w:r>
          </w:p>
          <w:p w14:paraId="429802B6" w14:textId="77777777" w:rsidR="001C57E4" w:rsidRDefault="001C57E4" w:rsidP="001C57E4">
            <w:pPr>
              <w:pStyle w:val="ListParagraph"/>
              <w:ind w:left="3600"/>
              <w:cnfStyle w:val="000000000000" w:firstRow="0" w:lastRow="0" w:firstColumn="0" w:lastColumn="0" w:oddVBand="0" w:evenVBand="0" w:oddHBand="0" w:evenHBand="0" w:firstRowFirstColumn="0" w:firstRowLastColumn="0" w:lastRowFirstColumn="0" w:lastRowLastColumn="0"/>
            </w:pPr>
            <w:r>
              <w:t xml:space="preserve"> XXXXXXX</w:t>
            </w:r>
          </w:p>
          <w:p w14:paraId="5978F321" w14:textId="5CACCCFE" w:rsidR="001C57E4" w:rsidRDefault="001C57E4" w:rsidP="001C57E4">
            <w:pPr>
              <w:cnfStyle w:val="000000000000" w:firstRow="0" w:lastRow="0" w:firstColumn="0" w:lastColumn="0" w:oddVBand="0" w:evenVBand="0" w:oddHBand="0" w:evenHBand="0" w:firstRowFirstColumn="0" w:firstRowLastColumn="0" w:lastRowFirstColumn="0" w:lastRowLastColumn="0"/>
            </w:pPr>
            <w:r>
              <w:t>-XXXXXXXX</w:t>
            </w:r>
          </w:p>
        </w:tc>
        <w:tc>
          <w:tcPr>
            <w:tcW w:w="1080" w:type="dxa"/>
          </w:tcPr>
          <w:p w14:paraId="70C396EA" w14:textId="6C41140C"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C70B618"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7615CC98" w14:textId="17AB0028" w:rsidR="001C57E4" w:rsidRDefault="001C57E4" w:rsidP="001C57E4">
            <w:pPr>
              <w:jc w:val="center"/>
              <w:rPr>
                <w:sz w:val="18"/>
                <w:szCs w:val="18"/>
              </w:rPr>
            </w:pPr>
            <w:r>
              <w:rPr>
                <w:sz w:val="18"/>
                <w:szCs w:val="18"/>
              </w:rPr>
              <w:t>18</w:t>
            </w:r>
          </w:p>
        </w:tc>
        <w:tc>
          <w:tcPr>
            <w:tcW w:w="990" w:type="dxa"/>
          </w:tcPr>
          <w:p w14:paraId="3D56E645"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1631B24F" w14:textId="77777777" w:rsidR="001C57E4" w:rsidRDefault="001C57E4" w:rsidP="001C57E4">
            <w:pPr>
              <w:cnfStyle w:val="000000000000" w:firstRow="0" w:lastRow="0" w:firstColumn="0" w:lastColumn="0" w:oddVBand="0" w:evenVBand="0" w:oddHBand="0" w:evenHBand="0" w:firstRowFirstColumn="0" w:firstRowLastColumn="0" w:lastRowFirstColumn="0" w:lastRowLastColumn="0"/>
              <w:rPr>
                <w:u w:val="single"/>
              </w:rPr>
            </w:pPr>
            <w:r w:rsidRPr="00977810">
              <w:rPr>
                <w:u w:val="single"/>
              </w:rPr>
              <w:t xml:space="preserve">DFS Legends </w:t>
            </w:r>
            <w:r>
              <w:rPr>
                <w:u w:val="single"/>
              </w:rPr>
              <w:t>–</w:t>
            </w:r>
            <w:r w:rsidRPr="00977810">
              <w:rPr>
                <w:u w:val="single"/>
              </w:rPr>
              <w:t xml:space="preserve"> </w:t>
            </w:r>
            <w:proofErr w:type="spellStart"/>
            <w:r w:rsidRPr="00977810">
              <w:rPr>
                <w:u w:val="single"/>
              </w:rPr>
              <w:t>Landbase</w:t>
            </w:r>
            <w:proofErr w:type="spellEnd"/>
          </w:p>
          <w:p w14:paraId="0B9247E2" w14:textId="77777777" w:rsidR="001C57E4" w:rsidRDefault="001C57E4" w:rsidP="00ED38DC">
            <w:pPr>
              <w:pStyle w:val="ListParagraph"/>
              <w:numPr>
                <w:ilvl w:val="0"/>
                <w:numId w:val="25"/>
              </w:numPr>
              <w:spacing w:before="0" w:after="160" w:line="259" w:lineRule="auto"/>
              <w:cnfStyle w:val="000000000000" w:firstRow="0" w:lastRow="0" w:firstColumn="0" w:lastColumn="0" w:oddVBand="0" w:evenVBand="0" w:oddHBand="0" w:evenHBand="0" w:firstRowFirstColumn="0" w:firstRowLastColumn="0" w:lastRowFirstColumn="0" w:lastRowLastColumn="0"/>
            </w:pPr>
            <w:r>
              <w:t xml:space="preserve">Need </w:t>
            </w:r>
            <w:proofErr w:type="spellStart"/>
            <w:r>
              <w:t>landbase</w:t>
            </w:r>
            <w:proofErr w:type="spellEnd"/>
            <w:r>
              <w:t xml:space="preserve"> symbology</w:t>
            </w:r>
          </w:p>
          <w:p w14:paraId="05DC7203" w14:textId="77777777" w:rsidR="001C57E4" w:rsidRPr="00977810" w:rsidRDefault="001C57E4" w:rsidP="00ED38DC">
            <w:pPr>
              <w:pStyle w:val="ListParagraph"/>
              <w:numPr>
                <w:ilvl w:val="0"/>
                <w:numId w:val="25"/>
              </w:numPr>
              <w:spacing w:before="0" w:after="160" w:line="259" w:lineRule="auto"/>
              <w:cnfStyle w:val="000000000000" w:firstRow="0" w:lastRow="0" w:firstColumn="0" w:lastColumn="0" w:oddVBand="0" w:evenVBand="0" w:oddHBand="0" w:evenHBand="0" w:firstRowFirstColumn="0" w:firstRowLastColumn="0" w:lastRowFirstColumn="0" w:lastRowLastColumn="0"/>
            </w:pPr>
            <w:r w:rsidRPr="00977810">
              <w:t>Entire documen</w:t>
            </w:r>
            <w:r>
              <w:t>t needs to be reviewed with SMEs</w:t>
            </w:r>
          </w:p>
          <w:p w14:paraId="750E8673" w14:textId="77777777" w:rsidR="001C57E4" w:rsidRDefault="001C57E4" w:rsidP="00ED38DC">
            <w:pPr>
              <w:pStyle w:val="ListParagraph"/>
              <w:numPr>
                <w:ilvl w:val="0"/>
                <w:numId w:val="25"/>
              </w:numPr>
              <w:spacing w:before="0" w:after="160" w:line="259" w:lineRule="auto"/>
              <w:cnfStyle w:val="000000000000" w:firstRow="0" w:lastRow="0" w:firstColumn="0" w:lastColumn="0" w:oddVBand="0" w:evenVBand="0" w:oddHBand="0" w:evenHBand="0" w:firstRowFirstColumn="0" w:firstRowLastColumn="0" w:lastRowFirstColumn="0" w:lastRowLastColumn="0"/>
            </w:pPr>
            <w:r>
              <w:t>Label Tab is empty</w:t>
            </w:r>
          </w:p>
          <w:p w14:paraId="49CCB311" w14:textId="4948CDCE" w:rsidR="001C57E4" w:rsidRDefault="001C57E4" w:rsidP="001C57E4">
            <w:pPr>
              <w:cnfStyle w:val="000000000000" w:firstRow="0" w:lastRow="0" w:firstColumn="0" w:lastColumn="0" w:oddVBand="0" w:evenVBand="0" w:oddHBand="0" w:evenHBand="0" w:firstRowFirstColumn="0" w:firstRowLastColumn="0" w:lastRowFirstColumn="0" w:lastRowLastColumn="0"/>
            </w:pPr>
            <w:r>
              <w:t>Need to discuss how Network features will be visually distinct from non-network</w:t>
            </w:r>
          </w:p>
        </w:tc>
        <w:tc>
          <w:tcPr>
            <w:tcW w:w="1080" w:type="dxa"/>
          </w:tcPr>
          <w:p w14:paraId="582A5E4E" w14:textId="090C4490"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375A7565"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761F036" w14:textId="36AEEAEE" w:rsidR="001C57E4" w:rsidRDefault="001C57E4" w:rsidP="001C57E4">
            <w:pPr>
              <w:jc w:val="center"/>
              <w:rPr>
                <w:sz w:val="18"/>
                <w:szCs w:val="18"/>
              </w:rPr>
            </w:pPr>
            <w:r>
              <w:rPr>
                <w:sz w:val="18"/>
                <w:szCs w:val="18"/>
              </w:rPr>
              <w:t>19</w:t>
            </w:r>
          </w:p>
        </w:tc>
        <w:tc>
          <w:tcPr>
            <w:tcW w:w="990" w:type="dxa"/>
          </w:tcPr>
          <w:p w14:paraId="434923EE"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6F778327" w14:textId="77777777" w:rsidR="001C57E4" w:rsidRDefault="001C57E4" w:rsidP="001C57E4">
            <w:pPr>
              <w:cnfStyle w:val="000000000000" w:firstRow="0" w:lastRow="0" w:firstColumn="0" w:lastColumn="0" w:oddVBand="0" w:evenVBand="0" w:oddHBand="0" w:evenHBand="0" w:firstRowFirstColumn="0" w:firstRowLastColumn="0" w:lastRowFirstColumn="0" w:lastRowLastColumn="0"/>
            </w:pPr>
            <w:r>
              <w:rPr>
                <w:u w:val="single"/>
              </w:rPr>
              <w:t>DFS Relationships</w:t>
            </w:r>
          </w:p>
          <w:p w14:paraId="56EF4F13" w14:textId="77777777" w:rsidR="001C57E4" w:rsidRDefault="001C57E4" w:rsidP="00ED38DC">
            <w:pPr>
              <w:pStyle w:val="ListParagraph"/>
              <w:numPr>
                <w:ilvl w:val="0"/>
                <w:numId w:val="26"/>
              </w:numPr>
              <w:spacing w:before="0" w:after="160" w:line="259" w:lineRule="auto"/>
              <w:cnfStyle w:val="000000000000" w:firstRow="0" w:lastRow="0" w:firstColumn="0" w:lastColumn="0" w:oddVBand="0" w:evenVBand="0" w:oddHBand="0" w:evenHBand="0" w:firstRowFirstColumn="0" w:firstRowLastColumn="0" w:lastRowFirstColumn="0" w:lastRowLastColumn="0"/>
            </w:pPr>
            <w:r>
              <w:t xml:space="preserve">Connectivity needs to be reevaluated </w:t>
            </w:r>
            <w:proofErr w:type="gramStart"/>
            <w:r>
              <w:t>in light of</w:t>
            </w:r>
            <w:proofErr w:type="gramEnd"/>
            <w:r>
              <w:t xml:space="preserve"> confusion regarding isolation points.</w:t>
            </w:r>
          </w:p>
          <w:p w14:paraId="35B978ED" w14:textId="77777777" w:rsidR="001C57E4" w:rsidRDefault="001C57E4" w:rsidP="00ED38DC">
            <w:pPr>
              <w:pStyle w:val="ListParagraph"/>
              <w:numPr>
                <w:ilvl w:val="0"/>
                <w:numId w:val="26"/>
              </w:numPr>
              <w:spacing w:before="0" w:after="160" w:line="259" w:lineRule="auto"/>
              <w:cnfStyle w:val="000000000000" w:firstRow="0" w:lastRow="0" w:firstColumn="0" w:lastColumn="0" w:oddVBand="0" w:evenVBand="0" w:oddHBand="0" w:evenHBand="0" w:firstRowFirstColumn="0" w:firstRowLastColumn="0" w:lastRowFirstColumn="0" w:lastRowLastColumn="0"/>
            </w:pPr>
            <w:r>
              <w:t>Ownership has not been reviewed and appears incorrect in many instances</w:t>
            </w:r>
          </w:p>
          <w:p w14:paraId="2760DA97" w14:textId="77777777" w:rsidR="001C57E4" w:rsidRDefault="001C57E4" w:rsidP="00ED38DC">
            <w:pPr>
              <w:pStyle w:val="ListParagraph"/>
              <w:numPr>
                <w:ilvl w:val="0"/>
                <w:numId w:val="26"/>
              </w:numPr>
              <w:spacing w:before="0" w:after="160" w:line="259" w:lineRule="auto"/>
              <w:cnfStyle w:val="000000000000" w:firstRow="0" w:lastRow="0" w:firstColumn="0" w:lastColumn="0" w:oddVBand="0" w:evenVBand="0" w:oddHBand="0" w:evenHBand="0" w:firstRowFirstColumn="0" w:firstRowLastColumn="0" w:lastRowFirstColumn="0" w:lastRowLastColumn="0"/>
            </w:pPr>
            <w:r>
              <w:t>The following have not been reviewed or discussed</w:t>
            </w:r>
          </w:p>
          <w:p w14:paraId="49AE9910" w14:textId="77777777" w:rsidR="001C57E4" w:rsidRDefault="001C57E4" w:rsidP="00ED38DC">
            <w:pPr>
              <w:pStyle w:val="ListParagraph"/>
              <w:numPr>
                <w:ilvl w:val="1"/>
                <w:numId w:val="26"/>
              </w:numP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Ductivity</w:t>
            </w:r>
            <w:proofErr w:type="spellEnd"/>
          </w:p>
          <w:p w14:paraId="4A32DC38" w14:textId="77777777" w:rsidR="001C57E4" w:rsidRDefault="001C57E4" w:rsidP="00ED38DC">
            <w:pPr>
              <w:pStyle w:val="ListParagraph"/>
              <w:numPr>
                <w:ilvl w:val="1"/>
                <w:numId w:val="26"/>
              </w:numPr>
              <w:spacing w:before="0" w:after="160" w:line="259" w:lineRule="auto"/>
              <w:cnfStyle w:val="000000000000" w:firstRow="0" w:lastRow="0" w:firstColumn="0" w:lastColumn="0" w:oddVBand="0" w:evenVBand="0" w:oddHBand="0" w:evenHBand="0" w:firstRowFirstColumn="0" w:firstRowLastColumn="0" w:lastRowFirstColumn="0" w:lastRowLastColumn="0"/>
            </w:pPr>
            <w:r>
              <w:t>Containment</w:t>
            </w:r>
          </w:p>
          <w:p w14:paraId="1C372F48" w14:textId="77777777" w:rsidR="001C57E4" w:rsidRDefault="001C57E4" w:rsidP="00ED38DC">
            <w:pPr>
              <w:pStyle w:val="ListParagraph"/>
              <w:numPr>
                <w:ilvl w:val="1"/>
                <w:numId w:val="26"/>
              </w:numPr>
              <w:spacing w:before="0" w:after="160" w:line="259" w:lineRule="auto"/>
              <w:cnfStyle w:val="000000000000" w:firstRow="0" w:lastRow="0" w:firstColumn="0" w:lastColumn="0" w:oddVBand="0" w:evenVBand="0" w:oddHBand="0" w:evenHBand="0" w:firstRowFirstColumn="0" w:firstRowLastColumn="0" w:lastRowFirstColumn="0" w:lastRowLastColumn="0"/>
            </w:pPr>
            <w:r>
              <w:t>Fiber tabs</w:t>
            </w:r>
          </w:p>
          <w:p w14:paraId="67F432E8" w14:textId="0C1D95F5" w:rsidR="001C57E4" w:rsidRDefault="001C57E4" w:rsidP="001C57E4">
            <w:pPr>
              <w:cnfStyle w:val="000000000000" w:firstRow="0" w:lastRow="0" w:firstColumn="0" w:lastColumn="0" w:oddVBand="0" w:evenVBand="0" w:oddHBand="0" w:evenHBand="0" w:firstRowFirstColumn="0" w:firstRowLastColumn="0" w:lastRowFirstColumn="0" w:lastRowLastColumn="0"/>
            </w:pPr>
            <w:r>
              <w:t xml:space="preserve">Currently, Fiber is documented as completely separate from Electric </w:t>
            </w:r>
            <w:proofErr w:type="gramStart"/>
            <w:r>
              <w:t>features</w:t>
            </w:r>
            <w:proofErr w:type="gramEnd"/>
            <w:r>
              <w:t xml:space="preserve"> but Fiber may be owned to certain Distribution structures</w:t>
            </w:r>
          </w:p>
        </w:tc>
        <w:tc>
          <w:tcPr>
            <w:tcW w:w="1080" w:type="dxa"/>
          </w:tcPr>
          <w:p w14:paraId="4503A194" w14:textId="660E7F5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52C44D71"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E7A8C06" w14:textId="5538144E" w:rsidR="001C57E4" w:rsidRDefault="001C57E4" w:rsidP="001C57E4">
            <w:pPr>
              <w:jc w:val="center"/>
              <w:rPr>
                <w:sz w:val="18"/>
                <w:szCs w:val="18"/>
              </w:rPr>
            </w:pPr>
            <w:r>
              <w:rPr>
                <w:sz w:val="18"/>
                <w:szCs w:val="18"/>
              </w:rPr>
              <w:lastRenderedPageBreak/>
              <w:t>20</w:t>
            </w:r>
          </w:p>
        </w:tc>
        <w:tc>
          <w:tcPr>
            <w:tcW w:w="990" w:type="dxa"/>
          </w:tcPr>
          <w:p w14:paraId="6E5AC3BA"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636FDD29" w14:textId="77777777" w:rsidR="001C57E4" w:rsidRDefault="001C57E4" w:rsidP="001C57E4">
            <w:pPr>
              <w:cnfStyle w:val="000000000000" w:firstRow="0" w:lastRow="0" w:firstColumn="0" w:lastColumn="0" w:oddVBand="0" w:evenVBand="0" w:oddHBand="0" w:evenHBand="0" w:firstRowFirstColumn="0" w:firstRowLastColumn="0" w:lastRowFirstColumn="0" w:lastRowLastColumn="0"/>
            </w:pPr>
            <w:r>
              <w:rPr>
                <w:u w:val="single"/>
              </w:rPr>
              <w:t>DFS Value Lists</w:t>
            </w:r>
          </w:p>
          <w:p w14:paraId="55844C27" w14:textId="77777777" w:rsidR="001C57E4" w:rsidRDefault="001C57E4" w:rsidP="00ED38DC">
            <w:pPr>
              <w:pStyle w:val="ListParagraph"/>
              <w:numPr>
                <w:ilvl w:val="0"/>
                <w:numId w:val="27"/>
              </w:numPr>
              <w:spacing w:before="0" w:after="160" w:line="259" w:lineRule="auto"/>
              <w:cnfStyle w:val="000000000000" w:firstRow="0" w:lastRow="0" w:firstColumn="0" w:lastColumn="0" w:oddVBand="0" w:evenVBand="0" w:oddHBand="0" w:evenHBand="0" w:firstRowFirstColumn="0" w:firstRowLastColumn="0" w:lastRowFirstColumn="0" w:lastRowLastColumn="0"/>
            </w:pPr>
            <w:r>
              <w:t>Many of these are incomplete or incorrect and need to be filled in</w:t>
            </w:r>
          </w:p>
          <w:p w14:paraId="4F6A6156" w14:textId="77777777" w:rsidR="001C57E4" w:rsidRDefault="001C57E4" w:rsidP="00ED38DC">
            <w:pPr>
              <w:pStyle w:val="ListParagraph"/>
              <w:numPr>
                <w:ilvl w:val="0"/>
                <w:numId w:val="27"/>
              </w:numPr>
              <w:spacing w:before="0" w:after="160" w:line="259" w:lineRule="auto"/>
              <w:cnfStyle w:val="000000000000" w:firstRow="0" w:lastRow="0" w:firstColumn="0" w:lastColumn="0" w:oddVBand="0" w:evenVBand="0" w:oddHBand="0" w:evenHBand="0" w:firstRowFirstColumn="0" w:firstRowLastColumn="0" w:lastRowFirstColumn="0" w:lastRowLastColumn="0"/>
            </w:pPr>
            <w:r>
              <w:t>The “Value List” Column in the DFS Features spreadsheets lists the common name for the value list. However, the DFS Value Lists spreadsheet tabs use the table names for the value lists. This is confusing especially given the similar names of many of the value lists. Needs to be consistent. Either use common name or table name in both spreadsheets.</w:t>
            </w:r>
          </w:p>
          <w:p w14:paraId="3F251308" w14:textId="77777777" w:rsidR="001C57E4" w:rsidRDefault="001C57E4" w:rsidP="00ED38DC">
            <w:pPr>
              <w:pStyle w:val="ListParagraph"/>
              <w:numPr>
                <w:ilvl w:val="0"/>
                <w:numId w:val="27"/>
              </w:numPr>
              <w:spacing w:before="0" w:after="160" w:line="259" w:lineRule="auto"/>
              <w:cnfStyle w:val="000000000000" w:firstRow="0" w:lastRow="0" w:firstColumn="0" w:lastColumn="0" w:oddVBand="0" w:evenVBand="0" w:oddHBand="0" w:evenHBand="0" w:firstRowFirstColumn="0" w:firstRowLastColumn="0" w:lastRowFirstColumn="0" w:lastRowLastColumn="0"/>
            </w:pPr>
            <w:r>
              <w:t>Value Lists Not populated that affect multiple features (other value blank or missing value lists are documented below on the relevant feature):</w:t>
            </w:r>
          </w:p>
          <w:p w14:paraId="0C57FE3D" w14:textId="77777777" w:rsidR="001C57E4" w:rsidRDefault="001C57E4" w:rsidP="00ED38DC">
            <w:pPr>
              <w:pStyle w:val="ListParagraph"/>
              <w:numPr>
                <w:ilvl w:val="1"/>
                <w:numId w:val="27"/>
              </w:numPr>
              <w:spacing w:before="0" w:after="160" w:line="259" w:lineRule="auto"/>
              <w:cnfStyle w:val="000000000000" w:firstRow="0" w:lastRow="0" w:firstColumn="0" w:lastColumn="0" w:oddVBand="0" w:evenVBand="0" w:oddHBand="0" w:evenHBand="0" w:firstRowFirstColumn="0" w:firstRowLastColumn="0" w:lastRowFirstColumn="0" w:lastRowLastColumn="0"/>
            </w:pPr>
            <w:r>
              <w:t xml:space="preserve">Wire Size – Primary Conductor OH/UG, Secondary </w:t>
            </w:r>
            <w:proofErr w:type="gramStart"/>
            <w:r>
              <w:t>Conductor :</w:t>
            </w:r>
            <w:proofErr w:type="gramEnd"/>
            <w:r>
              <w:t xml:space="preserve"> CU Driven</w:t>
            </w:r>
          </w:p>
          <w:p w14:paraId="26C125F4" w14:textId="77777777" w:rsidR="001C57E4" w:rsidRDefault="001C57E4" w:rsidP="00ED38DC">
            <w:pPr>
              <w:pStyle w:val="ListParagraph"/>
              <w:numPr>
                <w:ilvl w:val="1"/>
                <w:numId w:val="27"/>
              </w:numPr>
              <w:spacing w:before="0" w:after="160" w:line="259" w:lineRule="auto"/>
              <w:cnfStyle w:val="000000000000" w:firstRow="0" w:lastRow="0" w:firstColumn="0" w:lastColumn="0" w:oddVBand="0" w:evenVBand="0" w:oddHBand="0" w:evenHBand="0" w:firstRowFirstColumn="0" w:firstRowLastColumn="0" w:lastRowFirstColumn="0" w:lastRowLastColumn="0"/>
            </w:pPr>
            <w:r>
              <w:t>Wire Type - Primary Conductor OH/</w:t>
            </w:r>
            <w:proofErr w:type="gramStart"/>
            <w:r>
              <w:t>UG :</w:t>
            </w:r>
            <w:proofErr w:type="gramEnd"/>
            <w:r>
              <w:t xml:space="preserve"> CU Driven</w:t>
            </w:r>
          </w:p>
          <w:p w14:paraId="5AD9D988" w14:textId="77777777" w:rsidR="001C57E4" w:rsidRDefault="001C57E4" w:rsidP="00ED38DC">
            <w:pPr>
              <w:pStyle w:val="ListParagraph"/>
              <w:numPr>
                <w:ilvl w:val="1"/>
                <w:numId w:val="27"/>
              </w:numPr>
              <w:spacing w:before="0" w:after="160" w:line="259" w:lineRule="auto"/>
              <w:cnfStyle w:val="000000000000" w:firstRow="0" w:lastRow="0" w:firstColumn="0" w:lastColumn="0" w:oddVBand="0" w:evenVBand="0" w:oddHBand="0" w:evenHBand="0" w:firstRowFirstColumn="0" w:firstRowLastColumn="0" w:lastRowFirstColumn="0" w:lastRowLastColumn="0"/>
            </w:pPr>
            <w:r>
              <w:t>Insulation Material - Primary Conductor UG</w:t>
            </w:r>
          </w:p>
          <w:p w14:paraId="727B12B7" w14:textId="77777777" w:rsidR="001C57E4" w:rsidRDefault="001C57E4" w:rsidP="00ED38DC">
            <w:pPr>
              <w:pStyle w:val="ListParagraph"/>
              <w:numPr>
                <w:ilvl w:val="1"/>
                <w:numId w:val="27"/>
              </w:numPr>
              <w:spacing w:before="0" w:after="160" w:line="259" w:lineRule="auto"/>
              <w:cnfStyle w:val="000000000000" w:firstRow="0" w:lastRow="0" w:firstColumn="0" w:lastColumn="0" w:oddVBand="0" w:evenVBand="0" w:oddHBand="0" w:evenHBand="0" w:firstRowFirstColumn="0" w:firstRowLastColumn="0" w:lastRowFirstColumn="0" w:lastRowLastColumn="0"/>
            </w:pPr>
            <w:r>
              <w:t>Node Type – Primary &amp; Secondary Conductor Node</w:t>
            </w:r>
          </w:p>
          <w:p w14:paraId="7689EE4A" w14:textId="77777777" w:rsidR="001C57E4" w:rsidRDefault="001C57E4" w:rsidP="00ED38DC">
            <w:pPr>
              <w:pStyle w:val="ListParagraph"/>
              <w:numPr>
                <w:ilvl w:val="1"/>
                <w:numId w:val="27"/>
              </w:numPr>
              <w:spacing w:before="0" w:after="160" w:line="259" w:lineRule="auto"/>
              <w:cnfStyle w:val="000000000000" w:firstRow="0" w:lastRow="0" w:firstColumn="0" w:lastColumn="0" w:oddVBand="0" w:evenVBand="0" w:oddHBand="0" w:evenHBand="0" w:firstRowFirstColumn="0" w:firstRowLastColumn="0" w:lastRowFirstColumn="0" w:lastRowLastColumn="0"/>
            </w:pPr>
            <w:r>
              <w:t xml:space="preserve">Secondary Bundle Code – Secondary Conductor, Service </w:t>
            </w:r>
            <w:proofErr w:type="gramStart"/>
            <w:r>
              <w:t>Line :</w:t>
            </w:r>
            <w:proofErr w:type="gramEnd"/>
            <w:r>
              <w:t xml:space="preserve"> Should be CU driven</w:t>
            </w:r>
          </w:p>
          <w:p w14:paraId="248777CF" w14:textId="77777777" w:rsidR="001C57E4" w:rsidRDefault="001C57E4" w:rsidP="00ED38DC">
            <w:pPr>
              <w:pStyle w:val="ListParagraph"/>
              <w:numPr>
                <w:ilvl w:val="1"/>
                <w:numId w:val="27"/>
              </w:numPr>
              <w:spacing w:before="0" w:after="160" w:line="259" w:lineRule="auto"/>
              <w:cnfStyle w:val="000000000000" w:firstRow="0" w:lastRow="0" w:firstColumn="0" w:lastColumn="0" w:oddVBand="0" w:evenVBand="0" w:oddHBand="0" w:evenHBand="0" w:firstRowFirstColumn="0" w:firstRowLastColumn="0" w:lastRowFirstColumn="0" w:lastRowLastColumn="0"/>
            </w:pPr>
            <w:r>
              <w:t xml:space="preserve">Wire Material – Secondary </w:t>
            </w:r>
            <w:proofErr w:type="gramStart"/>
            <w:r>
              <w:t>Conductor :</w:t>
            </w:r>
            <w:proofErr w:type="gramEnd"/>
            <w:r>
              <w:t xml:space="preserve"> CU Driven</w:t>
            </w:r>
          </w:p>
          <w:p w14:paraId="2B13B906" w14:textId="7C0BFB77" w:rsidR="001C57E4" w:rsidRDefault="001C57E4" w:rsidP="008D6D68">
            <w:pPr>
              <w:pStyle w:val="ListParagraph"/>
              <w:numPr>
                <w:ilvl w:val="1"/>
                <w:numId w:val="27"/>
              </w:numPr>
              <w:spacing w:before="0" w:after="160" w:line="259" w:lineRule="auto"/>
              <w:cnfStyle w:val="000000000000" w:firstRow="0" w:lastRow="0" w:firstColumn="0" w:lastColumn="0" w:oddVBand="0" w:evenVBand="0" w:oddHBand="0" w:evenHBand="0" w:firstRowFirstColumn="0" w:firstRowLastColumn="0" w:lastRowFirstColumn="0" w:lastRowLastColumn="0"/>
            </w:pPr>
            <w:r>
              <w:t>Fuse Rating – Network Protector, Recloser</w:t>
            </w:r>
          </w:p>
        </w:tc>
        <w:tc>
          <w:tcPr>
            <w:tcW w:w="1080" w:type="dxa"/>
          </w:tcPr>
          <w:p w14:paraId="5E3C84EC" w14:textId="72BAF811"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DF39CA" w:rsidRPr="002857EE" w14:paraId="6EC1CFDC" w14:textId="77777777" w:rsidTr="00E727E3">
        <w:trPr>
          <w:cantSplit/>
        </w:trPr>
        <w:tc>
          <w:tcPr>
            <w:cnfStyle w:val="001000000000" w:firstRow="0" w:lastRow="0" w:firstColumn="1" w:lastColumn="0" w:oddVBand="0" w:evenVBand="0" w:oddHBand="0" w:evenHBand="0" w:firstRowFirstColumn="0" w:firstRowLastColumn="0" w:lastRowFirstColumn="0" w:lastRowLastColumn="0"/>
            <w:tcW w:w="9435" w:type="dxa"/>
            <w:gridSpan w:val="4"/>
          </w:tcPr>
          <w:p w14:paraId="43D573A1" w14:textId="27106994" w:rsidR="00DF39CA" w:rsidRDefault="00DF39CA" w:rsidP="00DF39CA">
            <w:pPr>
              <w:keepNext/>
              <w:jc w:val="center"/>
              <w:rPr>
                <w:szCs w:val="18"/>
              </w:rPr>
            </w:pPr>
            <w:r>
              <w:rPr>
                <w:highlight w:val="yellow"/>
                <w:u w:val="single"/>
              </w:rPr>
              <w:lastRenderedPageBreak/>
              <w:t>Electric</w:t>
            </w:r>
            <w:r w:rsidRPr="00F45DC3">
              <w:rPr>
                <w:highlight w:val="yellow"/>
                <w:u w:val="single"/>
              </w:rPr>
              <w:t xml:space="preserve"> Features</w:t>
            </w:r>
          </w:p>
        </w:tc>
      </w:tr>
      <w:tr w:rsidR="001C57E4" w:rsidRPr="002857EE" w14:paraId="6A7ABC78"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6BDA6C6" w14:textId="47280BF7" w:rsidR="001C57E4" w:rsidRDefault="001C57E4" w:rsidP="001C57E4">
            <w:pPr>
              <w:jc w:val="center"/>
              <w:rPr>
                <w:sz w:val="18"/>
                <w:szCs w:val="18"/>
              </w:rPr>
            </w:pPr>
            <w:r>
              <w:rPr>
                <w:sz w:val="18"/>
                <w:szCs w:val="18"/>
              </w:rPr>
              <w:t>21</w:t>
            </w:r>
          </w:p>
        </w:tc>
        <w:tc>
          <w:tcPr>
            <w:tcW w:w="990" w:type="dxa"/>
          </w:tcPr>
          <w:p w14:paraId="54B3D2D5"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665FD0BB"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04D77326" w14:textId="77777777" w:rsidR="001C57E4" w:rsidRPr="0082634D"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shared components</w:t>
            </w:r>
          </w:p>
          <w:p w14:paraId="58692AC8"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559B1A6A" w14:textId="77777777" w:rsidR="001C57E4" w:rsidRPr="00A03869" w:rsidRDefault="001C57E4" w:rsidP="00ED38DC">
            <w:pPr>
              <w:pStyle w:val="ListParagraph"/>
              <w:numPr>
                <w:ilvl w:val="0"/>
                <w:numId w:val="28"/>
              </w:numPr>
              <w:spacing w:before="0"/>
              <w:cnfStyle w:val="000000000000" w:firstRow="0" w:lastRow="0" w:firstColumn="0" w:lastColumn="0" w:oddVBand="0" w:evenVBand="0" w:oddHBand="0" w:evenHBand="0" w:firstRowFirstColumn="0" w:firstRowLastColumn="0" w:lastRowFirstColumn="0" w:lastRowLastColumn="0"/>
            </w:pPr>
            <w:r w:rsidRPr="00A03869">
              <w:t>Ancillary Compatible Unit Attributes</w:t>
            </w:r>
          </w:p>
          <w:p w14:paraId="3A513398" w14:textId="77777777" w:rsidR="001C57E4" w:rsidRPr="00A03869"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rsidRPr="00A03869">
              <w:t>To be discussed in Job Management</w:t>
            </w:r>
          </w:p>
          <w:p w14:paraId="583514F3" w14:textId="77777777" w:rsidR="001C57E4" w:rsidRPr="00A03869"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rsidRPr="00A03869">
              <w:t>Activity Code value list is empty</w:t>
            </w:r>
          </w:p>
          <w:p w14:paraId="07719A1A" w14:textId="77777777" w:rsidR="001C57E4" w:rsidRPr="00A03869" w:rsidRDefault="001C57E4" w:rsidP="00ED38DC">
            <w:pPr>
              <w:pStyle w:val="ListParagraph"/>
              <w:numPr>
                <w:ilvl w:val="0"/>
                <w:numId w:val="28"/>
              </w:numPr>
              <w:spacing w:before="0"/>
              <w:cnfStyle w:val="000000000000" w:firstRow="0" w:lastRow="0" w:firstColumn="0" w:lastColumn="0" w:oddVBand="0" w:evenVBand="0" w:oddHBand="0" w:evenHBand="0" w:firstRowFirstColumn="0" w:firstRowLastColumn="0" w:lastRowFirstColumn="0" w:lastRowLastColumn="0"/>
            </w:pPr>
            <w:r w:rsidRPr="00A03869">
              <w:t>Common Attributes</w:t>
            </w:r>
          </w:p>
          <w:p w14:paraId="2C319989" w14:textId="77777777" w:rsidR="001C57E4" w:rsidRPr="00A03869"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rsidRPr="00A03869">
              <w:t>Decision needs to be made as to whether Address will be broken into separate fields as in FRAMME or one field as it will be in CC&amp;B. Are there Addresses for features other than Premises?</w:t>
            </w:r>
          </w:p>
          <w:p w14:paraId="05DBD831" w14:textId="77777777" w:rsidR="001C57E4" w:rsidRPr="00A03869"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rsidRPr="00A03869">
              <w:t xml:space="preserve">Should </w:t>
            </w:r>
            <w:proofErr w:type="spellStart"/>
            <w:r w:rsidRPr="00A03869">
              <w:t>Structure_ID</w:t>
            </w:r>
            <w:proofErr w:type="spellEnd"/>
            <w:r w:rsidRPr="00A03869">
              <w:t xml:space="preserve"> X, </w:t>
            </w:r>
            <w:proofErr w:type="spellStart"/>
            <w:r w:rsidRPr="00A03869">
              <w:t>Structure_ID</w:t>
            </w:r>
            <w:proofErr w:type="spellEnd"/>
            <w:r w:rsidRPr="00A03869">
              <w:t xml:space="preserve"> Y also be stored for systems that still require FLNX, FLNY to be separated? Need to evaluate during integration design.</w:t>
            </w:r>
          </w:p>
          <w:p w14:paraId="5E0184D9" w14:textId="77777777" w:rsidR="001C57E4" w:rsidRPr="00A03869"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rsidRPr="00A03869">
              <w:t>Level of confidence grade missing Value List</w:t>
            </w:r>
          </w:p>
          <w:p w14:paraId="7B5269BF" w14:textId="77777777" w:rsidR="001C57E4"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rsidRPr="00A03869">
              <w:t>Construction Complete date is mapped to ABANDON_D. This is incorrect. There should be a separate Abandoned Date attribute that maps to this.</w:t>
            </w:r>
          </w:p>
          <w:p w14:paraId="23AFBA53" w14:textId="33DDB411" w:rsidR="001C57E4"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t>Job Place date – Should be Job Place</w:t>
            </w:r>
            <w:r>
              <w:rPr>
                <w:b/>
              </w:rPr>
              <w:t>d</w:t>
            </w:r>
            <w:r>
              <w:t xml:space="preserve"> Date</w:t>
            </w:r>
            <w:r w:rsidR="00482DB2">
              <w:t xml:space="preserve"> </w:t>
            </w:r>
            <w:r w:rsidR="00482DB2" w:rsidRPr="00DF39CA">
              <w:rPr>
                <w:i/>
                <w:color w:val="FF0000"/>
              </w:rPr>
              <w:t>(</w:t>
            </w:r>
            <w:r w:rsidR="00482DB2">
              <w:rPr>
                <w:i/>
              </w:rPr>
              <w:t>HXGN-</w:t>
            </w:r>
            <w:r w:rsidR="00482DB2" w:rsidRPr="00DF39CA">
              <w:rPr>
                <w:i/>
                <w:color w:val="FF0000"/>
              </w:rPr>
              <w:t>Updated DFS)</w:t>
            </w:r>
          </w:p>
          <w:p w14:paraId="278BD866" w14:textId="77777777" w:rsidR="001C57E4"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t>Owner Type – needs to be populated by CU for some(all?) features</w:t>
            </w:r>
          </w:p>
          <w:p w14:paraId="3AF97727" w14:textId="77777777" w:rsidR="001C57E4" w:rsidRPr="00A03869"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t>Missing “Shared Use” flag to allow for non-network assets to be owned to network vaults, conduits, and manholes.</w:t>
            </w:r>
          </w:p>
          <w:p w14:paraId="0F5CF28E" w14:textId="77777777" w:rsidR="001C57E4" w:rsidRPr="00A03869" w:rsidRDefault="001C57E4" w:rsidP="00ED38DC">
            <w:pPr>
              <w:pStyle w:val="ListParagraph"/>
              <w:numPr>
                <w:ilvl w:val="0"/>
                <w:numId w:val="28"/>
              </w:numPr>
              <w:spacing w:before="0"/>
              <w:cnfStyle w:val="000000000000" w:firstRow="0" w:lastRow="0" w:firstColumn="0" w:lastColumn="0" w:oddVBand="0" w:evenVBand="0" w:oddHBand="0" w:evenHBand="0" w:firstRowFirstColumn="0" w:firstRowLastColumn="0" w:lastRowFirstColumn="0" w:lastRowLastColumn="0"/>
            </w:pPr>
            <w:r w:rsidRPr="00A03869">
              <w:t>Communications Attachment</w:t>
            </w:r>
          </w:p>
          <w:p w14:paraId="7BD1EDD3" w14:textId="77777777" w:rsidR="001C57E4" w:rsidRPr="00A03869"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rsidRPr="00A03869">
              <w:t>Needs to be reviewed with Joint Use</w:t>
            </w:r>
          </w:p>
          <w:p w14:paraId="3F9DB95B" w14:textId="77777777" w:rsidR="001C57E4" w:rsidRPr="00A03869"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rsidRPr="00A03869">
              <w:t>Need to validate all possible features to which this component can be added</w:t>
            </w:r>
          </w:p>
          <w:p w14:paraId="20DC9BB9" w14:textId="77777777" w:rsidR="001C57E4" w:rsidRPr="00A03869"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rsidRPr="00A03869">
              <w:t>If combined with Equipment attachment, need to add Weight attribute</w:t>
            </w:r>
          </w:p>
          <w:p w14:paraId="4A4EBC82" w14:textId="77777777" w:rsidR="001C57E4" w:rsidRPr="00A03869"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rsidRPr="00A03869">
              <w:t>Attachment Agreement Value List empty</w:t>
            </w:r>
          </w:p>
          <w:p w14:paraId="49A298D3" w14:textId="77777777" w:rsidR="001C57E4" w:rsidRPr="00A03869"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rsidRPr="00A03869">
              <w:t>Attachment Maintainer Value List empty</w:t>
            </w:r>
          </w:p>
          <w:p w14:paraId="7DCDA912" w14:textId="77777777" w:rsidR="001C57E4" w:rsidRPr="00A03869"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rsidRPr="00A03869">
              <w:t>Attachment Type Value list missing</w:t>
            </w:r>
          </w:p>
          <w:p w14:paraId="55DC103F" w14:textId="77777777" w:rsidR="001C57E4" w:rsidRPr="00A03869" w:rsidRDefault="001C57E4" w:rsidP="00ED38DC">
            <w:pPr>
              <w:pStyle w:val="ListParagraph"/>
              <w:numPr>
                <w:ilvl w:val="0"/>
                <w:numId w:val="28"/>
              </w:numPr>
              <w:spacing w:before="0"/>
              <w:cnfStyle w:val="000000000000" w:firstRow="0" w:lastRow="0" w:firstColumn="0" w:lastColumn="0" w:oddVBand="0" w:evenVBand="0" w:oddHBand="0" w:evenHBand="0" w:firstRowFirstColumn="0" w:firstRowLastColumn="0" w:lastRowFirstColumn="0" w:lastRowLastColumn="0"/>
            </w:pPr>
            <w:r w:rsidRPr="00A03869">
              <w:t>Compatible Unit Attributes</w:t>
            </w:r>
          </w:p>
          <w:p w14:paraId="766832B3" w14:textId="77777777" w:rsidR="001C57E4" w:rsidRPr="00A03869"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rsidRPr="00A03869">
              <w:t xml:space="preserve"> Activity Code Value list empty</w:t>
            </w:r>
          </w:p>
          <w:p w14:paraId="166DF9DC" w14:textId="77777777" w:rsidR="001C57E4" w:rsidRPr="00A03869" w:rsidRDefault="001C57E4" w:rsidP="00ED38DC">
            <w:pPr>
              <w:pStyle w:val="ListParagraph"/>
              <w:numPr>
                <w:ilvl w:val="0"/>
                <w:numId w:val="28"/>
              </w:numPr>
              <w:spacing w:before="0"/>
              <w:cnfStyle w:val="000000000000" w:firstRow="0" w:lastRow="0" w:firstColumn="0" w:lastColumn="0" w:oddVBand="0" w:evenVBand="0" w:oddHBand="0" w:evenHBand="0" w:firstRowFirstColumn="0" w:firstRowLastColumn="0" w:lastRowFirstColumn="0" w:lastRowLastColumn="0"/>
            </w:pPr>
            <w:r w:rsidRPr="00A03869">
              <w:t>Condition Attributes</w:t>
            </w:r>
          </w:p>
          <w:p w14:paraId="14173814" w14:textId="77777777" w:rsidR="001C57E4" w:rsidRPr="00A03869" w:rsidRDefault="001C57E4" w:rsidP="00ED38DC">
            <w:pPr>
              <w:pStyle w:val="ListParagraph"/>
              <w:numPr>
                <w:ilvl w:val="0"/>
                <w:numId w:val="28"/>
              </w:numPr>
              <w:spacing w:before="0"/>
              <w:cnfStyle w:val="000000000000" w:firstRow="0" w:lastRow="0" w:firstColumn="0" w:lastColumn="0" w:oddVBand="0" w:evenVBand="0" w:oddHBand="0" w:evenHBand="0" w:firstRowFirstColumn="0" w:firstRowLastColumn="0" w:lastRowFirstColumn="0" w:lastRowLastColumn="0"/>
            </w:pPr>
            <w:r w:rsidRPr="00A03869">
              <w:t>Connectivity Attributes</w:t>
            </w:r>
          </w:p>
          <w:p w14:paraId="59CF11DC" w14:textId="77777777" w:rsidR="001C57E4" w:rsidRPr="00A03869"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rsidRPr="00A03869">
              <w:t>SCADA Enabled in connectivity attributes? Should this be in common? Same for Automated.</w:t>
            </w:r>
          </w:p>
          <w:p w14:paraId="77ED0068" w14:textId="77777777" w:rsidR="001C57E4" w:rsidRPr="00A03869" w:rsidRDefault="001C57E4" w:rsidP="00ED38DC">
            <w:pPr>
              <w:pStyle w:val="ListParagraph"/>
              <w:numPr>
                <w:ilvl w:val="0"/>
                <w:numId w:val="28"/>
              </w:numPr>
              <w:spacing w:before="0"/>
              <w:cnfStyle w:val="000000000000" w:firstRow="0" w:lastRow="0" w:firstColumn="0" w:lastColumn="0" w:oddVBand="0" w:evenVBand="0" w:oddHBand="0" w:evenHBand="0" w:firstRowFirstColumn="0" w:firstRowLastColumn="0" w:lastRowFirstColumn="0" w:lastRowLastColumn="0"/>
            </w:pPr>
            <w:r w:rsidRPr="00A03869">
              <w:t>Distribution Planning</w:t>
            </w:r>
          </w:p>
          <w:p w14:paraId="5A358DAA" w14:textId="77777777" w:rsidR="001C57E4" w:rsidRPr="00A03869" w:rsidRDefault="001C57E4" w:rsidP="00ED38DC">
            <w:pPr>
              <w:pStyle w:val="ListParagraph"/>
              <w:numPr>
                <w:ilvl w:val="1"/>
                <w:numId w:val="28"/>
              </w:numPr>
              <w:spacing w:before="0"/>
              <w:cnfStyle w:val="000000000000" w:firstRow="0" w:lastRow="0" w:firstColumn="0" w:lastColumn="0" w:oddVBand="0" w:evenVBand="0" w:oddHBand="0" w:evenHBand="0" w:firstRowFirstColumn="0" w:firstRowLastColumn="0" w:lastRowFirstColumn="0" w:lastRowLastColumn="0"/>
            </w:pPr>
            <w:r w:rsidRPr="00A03869">
              <w:t>Spreadsheet lists that these will be fed from spreadsheet. There are currently no requirements or functionality documented regarding this.</w:t>
            </w:r>
          </w:p>
          <w:p w14:paraId="5388A493" w14:textId="77777777" w:rsidR="001C57E4" w:rsidRPr="00A03869" w:rsidRDefault="001C57E4" w:rsidP="00ED38DC">
            <w:pPr>
              <w:pStyle w:val="ListParagraph"/>
              <w:numPr>
                <w:ilvl w:val="0"/>
                <w:numId w:val="28"/>
              </w:numPr>
              <w:spacing w:before="0"/>
              <w:cnfStyle w:val="000000000000" w:firstRow="0" w:lastRow="0" w:firstColumn="0" w:lastColumn="0" w:oddVBand="0" w:evenVBand="0" w:oddHBand="0" w:evenHBand="0" w:firstRowFirstColumn="0" w:firstRowLastColumn="0" w:lastRowFirstColumn="0" w:lastRowLastColumn="0"/>
            </w:pPr>
            <w:r w:rsidRPr="00A03869">
              <w:t>Equipment attachment – discussion required whether this component should remain separate or be combined with Communications Attachment</w:t>
            </w:r>
          </w:p>
          <w:p w14:paraId="11AC0FDC" w14:textId="3C1E71DF" w:rsidR="001C57E4" w:rsidRDefault="001C57E4" w:rsidP="001C57E4">
            <w:pPr>
              <w:cnfStyle w:val="000000000000" w:firstRow="0" w:lastRow="0" w:firstColumn="0" w:lastColumn="0" w:oddVBand="0" w:evenVBand="0" w:oddHBand="0" w:evenHBand="0" w:firstRowFirstColumn="0" w:firstRowLastColumn="0" w:lastRowFirstColumn="0" w:lastRowLastColumn="0"/>
            </w:pPr>
            <w:r w:rsidRPr="00A03869">
              <w:t xml:space="preserve">Load Analysis Attributes – Need to </w:t>
            </w:r>
            <w:proofErr w:type="gramStart"/>
            <w:r w:rsidRPr="00A03869">
              <w:t>reviewed</w:t>
            </w:r>
            <w:proofErr w:type="gramEnd"/>
            <w:r w:rsidRPr="00A03869">
              <w:t xml:space="preserve"> and updated as part of Data Store IDD effort</w:t>
            </w:r>
          </w:p>
        </w:tc>
        <w:tc>
          <w:tcPr>
            <w:tcW w:w="1080" w:type="dxa"/>
          </w:tcPr>
          <w:p w14:paraId="5945EBFA" w14:textId="77034303"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346D717"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569587F" w14:textId="532EC379" w:rsidR="001C57E4" w:rsidRDefault="001C57E4" w:rsidP="001C57E4">
            <w:pPr>
              <w:jc w:val="center"/>
              <w:rPr>
                <w:sz w:val="18"/>
                <w:szCs w:val="18"/>
              </w:rPr>
            </w:pPr>
            <w:r>
              <w:rPr>
                <w:sz w:val="18"/>
                <w:szCs w:val="18"/>
              </w:rPr>
              <w:t>22</w:t>
            </w:r>
          </w:p>
        </w:tc>
        <w:tc>
          <w:tcPr>
            <w:tcW w:w="990" w:type="dxa"/>
          </w:tcPr>
          <w:p w14:paraId="3574A60D"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440DDCB0" w14:textId="77777777" w:rsidR="001C57E4" w:rsidRPr="0082634D" w:rsidRDefault="001C57E4" w:rsidP="001C57E4">
            <w:pPr>
              <w:spacing w:before="12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shared dialogs</w:t>
            </w:r>
          </w:p>
          <w:p w14:paraId="5713171D" w14:textId="62D81CB5" w:rsidR="001C57E4" w:rsidRDefault="001C57E4" w:rsidP="001C57E4">
            <w:pPr>
              <w:cnfStyle w:val="000000000000" w:firstRow="0" w:lastRow="0" w:firstColumn="0" w:lastColumn="0" w:oddVBand="0" w:evenVBand="0" w:oddHBand="0" w:evenHBand="0" w:firstRowFirstColumn="0" w:firstRowLastColumn="0" w:lastRowFirstColumn="0" w:lastRowLastColumn="0"/>
            </w:pPr>
            <w:r>
              <w:t xml:space="preserve"> Needs to be reviewed by SMEs</w:t>
            </w:r>
          </w:p>
        </w:tc>
        <w:tc>
          <w:tcPr>
            <w:tcW w:w="1080" w:type="dxa"/>
          </w:tcPr>
          <w:p w14:paraId="1F39B0F8" w14:textId="17D2449E"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31F5EAAE"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D6D3D5F" w14:textId="789F1459" w:rsidR="001C57E4" w:rsidRDefault="001C57E4" w:rsidP="001C57E4">
            <w:pPr>
              <w:jc w:val="center"/>
              <w:rPr>
                <w:sz w:val="18"/>
                <w:szCs w:val="18"/>
              </w:rPr>
            </w:pPr>
            <w:r>
              <w:rPr>
                <w:sz w:val="18"/>
                <w:szCs w:val="18"/>
              </w:rPr>
              <w:lastRenderedPageBreak/>
              <w:t>23</w:t>
            </w:r>
          </w:p>
        </w:tc>
        <w:tc>
          <w:tcPr>
            <w:tcW w:w="990" w:type="dxa"/>
          </w:tcPr>
          <w:p w14:paraId="52D827E6"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09DC87F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6C586B96" w14:textId="77777777" w:rsidR="001C57E4" w:rsidRPr="0082634D"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AMS Collector</w:t>
            </w:r>
          </w:p>
          <w:p w14:paraId="1724526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677B000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 xml:space="preserve">   Needs to be reviewed by Telecom SMEs</w:t>
            </w:r>
          </w:p>
          <w:p w14:paraId="74BD03FA" w14:textId="77777777" w:rsidR="001C57E4" w:rsidRDefault="001C57E4" w:rsidP="00ED38DC">
            <w:pPr>
              <w:pStyle w:val="ListParagraph"/>
              <w:numPr>
                <w:ilvl w:val="0"/>
                <w:numId w:val="29"/>
              </w:numPr>
              <w:spacing w:before="0" w:after="0"/>
              <w:cnfStyle w:val="000000000000" w:firstRow="0" w:lastRow="0" w:firstColumn="0" w:lastColumn="0" w:oddVBand="0" w:evenVBand="0" w:oddHBand="0" w:evenHBand="0" w:firstRowFirstColumn="0" w:firstRowLastColumn="0" w:lastRowFirstColumn="0" w:lastRowLastColumn="0"/>
            </w:pPr>
            <w:r>
              <w:t>DFS Legends</w:t>
            </w:r>
          </w:p>
          <w:p w14:paraId="124E7C31" w14:textId="77777777" w:rsidR="001C57E4" w:rsidRDefault="001C57E4" w:rsidP="00ED38DC">
            <w:pPr>
              <w:pStyle w:val="ListParagraph"/>
              <w:numPr>
                <w:ilvl w:val="1"/>
                <w:numId w:val="29"/>
              </w:numPr>
              <w:spacing w:before="0" w:after="0"/>
              <w:cnfStyle w:val="000000000000" w:firstRow="0" w:lastRow="0" w:firstColumn="0" w:lastColumn="0" w:oddVBand="0" w:evenVBand="0" w:oddHBand="0" w:evenHBand="0" w:firstRowFirstColumn="0" w:firstRowLastColumn="0" w:lastRowFirstColumn="0" w:lastRowLastColumn="0"/>
            </w:pPr>
            <w:r>
              <w:t>No notes on whether there needs to be a label or not</w:t>
            </w:r>
          </w:p>
          <w:p w14:paraId="67FF2CB4" w14:textId="77777777" w:rsidR="001C57E4" w:rsidRDefault="001C57E4" w:rsidP="00ED38DC">
            <w:pPr>
              <w:pStyle w:val="ListParagraph"/>
              <w:numPr>
                <w:ilvl w:val="0"/>
                <w:numId w:val="29"/>
              </w:numPr>
              <w:spacing w:before="0" w:after="0"/>
              <w:cnfStyle w:val="000000000000" w:firstRow="0" w:lastRow="0" w:firstColumn="0" w:lastColumn="0" w:oddVBand="0" w:evenVBand="0" w:oddHBand="0" w:evenHBand="0" w:firstRowFirstColumn="0" w:firstRowLastColumn="0" w:lastRowFirstColumn="0" w:lastRowLastColumn="0"/>
            </w:pPr>
            <w:r>
              <w:t>DFS Relationships</w:t>
            </w:r>
          </w:p>
          <w:p w14:paraId="497F79D9" w14:textId="3E98FABD" w:rsidR="00482DB2" w:rsidRDefault="001C57E4" w:rsidP="00482DB2">
            <w:pPr>
              <w:cnfStyle w:val="000000000000" w:firstRow="0" w:lastRow="0" w:firstColumn="0" w:lastColumn="0" w:oddVBand="0" w:evenVBand="0" w:oddHBand="0" w:evenHBand="0" w:firstRowFirstColumn="0" w:firstRowLastColumn="0" w:lastRowFirstColumn="0" w:lastRowLastColumn="0"/>
            </w:pPr>
            <w:r>
              <w:t>In workshop notes, only have AMS Collector being owned to a Pole, Transmission Tower and a Miscellaneous Structure</w:t>
            </w:r>
            <w:r w:rsidR="00482DB2">
              <w:t xml:space="preserve"> </w:t>
            </w:r>
            <w:r w:rsidR="00482DB2" w:rsidRPr="00DF39CA">
              <w:rPr>
                <w:i/>
              </w:rPr>
              <w:t>(</w:t>
            </w:r>
            <w:r w:rsidR="00482DB2">
              <w:rPr>
                <w:i/>
              </w:rPr>
              <w:t>HXGN-</w:t>
            </w:r>
            <w:r w:rsidR="00482DB2" w:rsidRPr="00DF39CA">
              <w:rPr>
                <w:i/>
              </w:rPr>
              <w:t>Updated Relationship spreadsheet per Capco’s notes)</w:t>
            </w:r>
            <w:r w:rsidR="00482DB2">
              <w:t>.</w:t>
            </w:r>
          </w:p>
        </w:tc>
        <w:tc>
          <w:tcPr>
            <w:tcW w:w="1080" w:type="dxa"/>
          </w:tcPr>
          <w:p w14:paraId="4CC4B8E4" w14:textId="44F08B59"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058DF66"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11FE1D5" w14:textId="5B1EC1FA" w:rsidR="001C57E4" w:rsidRDefault="001C57E4" w:rsidP="001C57E4">
            <w:pPr>
              <w:jc w:val="center"/>
              <w:rPr>
                <w:sz w:val="18"/>
                <w:szCs w:val="18"/>
              </w:rPr>
            </w:pPr>
            <w:r>
              <w:rPr>
                <w:sz w:val="18"/>
                <w:szCs w:val="18"/>
              </w:rPr>
              <w:t>24</w:t>
            </w:r>
          </w:p>
        </w:tc>
        <w:tc>
          <w:tcPr>
            <w:tcW w:w="990" w:type="dxa"/>
          </w:tcPr>
          <w:p w14:paraId="5F275D0D"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46047C3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351D64FA" w14:textId="77777777" w:rsidR="001C57E4" w:rsidRPr="0082634D"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AMS Router</w:t>
            </w:r>
          </w:p>
          <w:p w14:paraId="43B7AA5B"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780F2F3C"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 xml:space="preserve">   Needs to be reviewed by Telecom SMEs</w:t>
            </w:r>
          </w:p>
          <w:p w14:paraId="79940A41" w14:textId="77777777" w:rsidR="001C57E4" w:rsidRDefault="001C57E4" w:rsidP="00ED38DC">
            <w:pPr>
              <w:pStyle w:val="ListParagraph"/>
              <w:numPr>
                <w:ilvl w:val="0"/>
                <w:numId w:val="30"/>
              </w:numPr>
              <w:spacing w:before="0" w:after="0"/>
              <w:cnfStyle w:val="000000000000" w:firstRow="0" w:lastRow="0" w:firstColumn="0" w:lastColumn="0" w:oddVBand="0" w:evenVBand="0" w:oddHBand="0" w:evenHBand="0" w:firstRowFirstColumn="0" w:firstRowLastColumn="0" w:lastRowFirstColumn="0" w:lastRowLastColumn="0"/>
            </w:pPr>
            <w:r>
              <w:t>DFS Features</w:t>
            </w:r>
          </w:p>
          <w:p w14:paraId="3F5A4A63" w14:textId="59C36DDF" w:rsidR="001C57E4" w:rsidRDefault="001C57E4" w:rsidP="00ED38DC">
            <w:pPr>
              <w:pStyle w:val="ListParagraph"/>
              <w:numPr>
                <w:ilvl w:val="1"/>
                <w:numId w:val="30"/>
              </w:numPr>
              <w:spacing w:before="0" w:after="0"/>
              <w:cnfStyle w:val="000000000000" w:firstRow="0" w:lastRow="0" w:firstColumn="0" w:lastColumn="0" w:oddVBand="0" w:evenVBand="0" w:oddHBand="0" w:evenHBand="0" w:firstRowFirstColumn="0" w:firstRowLastColumn="0" w:lastRowFirstColumn="0" w:lastRowLastColumn="0"/>
            </w:pPr>
            <w:r>
              <w:t>Tooltip should have LAN ID</w:t>
            </w:r>
            <w:r w:rsidR="00066024">
              <w:t xml:space="preserve"> - </w:t>
            </w:r>
            <w:r w:rsidR="00066024" w:rsidRPr="00C866D1">
              <w:rPr>
                <w:i/>
              </w:rPr>
              <w:t>(</w:t>
            </w:r>
            <w:r w:rsidR="00066024">
              <w:rPr>
                <w:i/>
              </w:rPr>
              <w:t>HXGN-</w:t>
            </w:r>
            <w:r w:rsidR="00066024" w:rsidRPr="00C866D1">
              <w:rPr>
                <w:i/>
              </w:rPr>
              <w:t>Updated per Capco’s notes)</w:t>
            </w:r>
            <w:r w:rsidR="00066024">
              <w:t>.</w:t>
            </w:r>
          </w:p>
          <w:p w14:paraId="05E48BAA" w14:textId="65491D1A" w:rsidR="001C57E4" w:rsidRDefault="001C57E4" w:rsidP="00ED38DC">
            <w:pPr>
              <w:pStyle w:val="ListParagraph"/>
              <w:numPr>
                <w:ilvl w:val="1"/>
                <w:numId w:val="30"/>
              </w:numPr>
              <w:spacing w:before="0" w:after="0"/>
              <w:cnfStyle w:val="000000000000" w:firstRow="0" w:lastRow="0" w:firstColumn="0" w:lastColumn="0" w:oddVBand="0" w:evenVBand="0" w:oddHBand="0" w:evenHBand="0" w:firstRowFirstColumn="0" w:firstRowLastColumn="0" w:lastRowFirstColumn="0" w:lastRowLastColumn="0"/>
            </w:pPr>
            <w:r>
              <w:t>Workshop notes say label component is not needed since there is a symbol (Also in DFS Legends)</w:t>
            </w:r>
            <w:r w:rsidR="00066024">
              <w:t xml:space="preserve"> - </w:t>
            </w:r>
            <w:r w:rsidR="00066024" w:rsidRPr="00C866D1">
              <w:rPr>
                <w:i/>
              </w:rPr>
              <w:t>(</w:t>
            </w:r>
            <w:r w:rsidR="00066024">
              <w:rPr>
                <w:i/>
              </w:rPr>
              <w:t>HXGN-</w:t>
            </w:r>
            <w:r w:rsidR="00066024" w:rsidRPr="00C866D1">
              <w:rPr>
                <w:i/>
              </w:rPr>
              <w:t>Updated per Capco’s notes)</w:t>
            </w:r>
            <w:r w:rsidR="00066024">
              <w:t>.</w:t>
            </w:r>
          </w:p>
          <w:p w14:paraId="2BCEA81D" w14:textId="77777777" w:rsidR="001C57E4" w:rsidRDefault="001C57E4" w:rsidP="00ED38DC">
            <w:pPr>
              <w:pStyle w:val="ListParagraph"/>
              <w:numPr>
                <w:ilvl w:val="1"/>
                <w:numId w:val="30"/>
              </w:numPr>
              <w:spacing w:before="0" w:after="0"/>
              <w:cnfStyle w:val="000000000000" w:firstRow="0" w:lastRow="0" w:firstColumn="0" w:lastColumn="0" w:oddVBand="0" w:evenVBand="0" w:oddHBand="0" w:evenHBand="0" w:firstRowFirstColumn="0" w:firstRowLastColumn="0" w:lastRowFirstColumn="0" w:lastRowLastColumn="0"/>
            </w:pPr>
            <w:r>
              <w:t>Mention of radio being a part of the router – is this covered in the collector or does this need to be a part of the router as well?</w:t>
            </w:r>
          </w:p>
          <w:p w14:paraId="32143295" w14:textId="77777777" w:rsidR="001C57E4" w:rsidRDefault="001C57E4" w:rsidP="00ED38DC">
            <w:pPr>
              <w:pStyle w:val="ListParagraph"/>
              <w:numPr>
                <w:ilvl w:val="0"/>
                <w:numId w:val="30"/>
              </w:numPr>
              <w:spacing w:before="0" w:after="0"/>
              <w:cnfStyle w:val="000000000000" w:firstRow="0" w:lastRow="0" w:firstColumn="0" w:lastColumn="0" w:oddVBand="0" w:evenVBand="0" w:oddHBand="0" w:evenHBand="0" w:firstRowFirstColumn="0" w:firstRowLastColumn="0" w:lastRowFirstColumn="0" w:lastRowLastColumn="0"/>
            </w:pPr>
            <w:r>
              <w:t>DFS Relationships</w:t>
            </w:r>
          </w:p>
          <w:p w14:paraId="0429B02A" w14:textId="725ED36D" w:rsidR="001C57E4" w:rsidRDefault="001C57E4" w:rsidP="001C57E4">
            <w:pPr>
              <w:cnfStyle w:val="000000000000" w:firstRow="0" w:lastRow="0" w:firstColumn="0" w:lastColumn="0" w:oddVBand="0" w:evenVBand="0" w:oddHBand="0" w:evenHBand="0" w:firstRowFirstColumn="0" w:firstRowLastColumn="0" w:lastRowFirstColumn="0" w:lastRowLastColumn="0"/>
            </w:pPr>
            <w:r>
              <w:t>In notes, only owned to Pole, Transmission Tower, Miscellaneous Structure and Street Light Standard</w:t>
            </w:r>
            <w:r w:rsidR="00066024">
              <w:t xml:space="preserve"> - </w:t>
            </w:r>
            <w:r w:rsidR="00066024" w:rsidRPr="00C866D1">
              <w:rPr>
                <w:i/>
              </w:rPr>
              <w:t>(</w:t>
            </w:r>
            <w:r w:rsidR="00066024">
              <w:rPr>
                <w:i/>
              </w:rPr>
              <w:t>HXGN-</w:t>
            </w:r>
            <w:r w:rsidR="00066024" w:rsidRPr="00C866D1">
              <w:rPr>
                <w:i/>
              </w:rPr>
              <w:t>Updated per Capco’s notes)</w:t>
            </w:r>
            <w:r w:rsidR="00066024">
              <w:t>.</w:t>
            </w:r>
          </w:p>
        </w:tc>
        <w:tc>
          <w:tcPr>
            <w:tcW w:w="1080" w:type="dxa"/>
          </w:tcPr>
          <w:p w14:paraId="1FFB2220" w14:textId="37D43D9F"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CB58A05"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46BEDFF8" w14:textId="644CCA63" w:rsidR="001C57E4" w:rsidRDefault="001C57E4" w:rsidP="001C57E4">
            <w:pPr>
              <w:jc w:val="center"/>
              <w:rPr>
                <w:sz w:val="18"/>
                <w:szCs w:val="18"/>
              </w:rPr>
            </w:pPr>
            <w:r>
              <w:rPr>
                <w:sz w:val="18"/>
                <w:szCs w:val="18"/>
              </w:rPr>
              <w:t>25</w:t>
            </w:r>
          </w:p>
        </w:tc>
        <w:tc>
          <w:tcPr>
            <w:tcW w:w="990" w:type="dxa"/>
          </w:tcPr>
          <w:p w14:paraId="23A2FE3E"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70FD18B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38A9519C" w14:textId="77777777" w:rsidR="001C57E4" w:rsidRPr="0082634D"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Arrestor</w:t>
            </w:r>
          </w:p>
          <w:p w14:paraId="52ACABB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4544170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Features DFS</w:t>
            </w:r>
          </w:p>
          <w:p w14:paraId="6033F39B" w14:textId="3B8D57E0" w:rsidR="001C57E4" w:rsidRDefault="001C57E4" w:rsidP="00ED38DC">
            <w:pPr>
              <w:pStyle w:val="ListParagraph"/>
              <w:numPr>
                <w:ilvl w:val="0"/>
                <w:numId w:val="32"/>
              </w:numPr>
              <w:spacing w:before="0" w:after="0"/>
              <w:cnfStyle w:val="000000000000" w:firstRow="0" w:lastRow="0" w:firstColumn="0" w:lastColumn="0" w:oddVBand="0" w:evenVBand="0" w:oddHBand="0" w:evenHBand="0" w:firstRowFirstColumn="0" w:firstRowLastColumn="0" w:lastRowFirstColumn="0" w:lastRowLastColumn="0"/>
            </w:pPr>
            <w:r>
              <w:t xml:space="preserve">Remove Quantity – </w:t>
            </w:r>
            <w:proofErr w:type="spellStart"/>
            <w:r>
              <w:t>wkshp</w:t>
            </w:r>
            <w:proofErr w:type="spellEnd"/>
            <w:r>
              <w:t xml:space="preserve"> 3 notes</w:t>
            </w:r>
            <w:r w:rsidR="00066024">
              <w:t xml:space="preserve"> - </w:t>
            </w:r>
            <w:r w:rsidR="00066024" w:rsidRPr="00C866D1">
              <w:rPr>
                <w:i/>
              </w:rPr>
              <w:t>(</w:t>
            </w:r>
            <w:r w:rsidR="00066024">
              <w:rPr>
                <w:i/>
              </w:rPr>
              <w:t>HXGN-</w:t>
            </w:r>
            <w:r w:rsidR="00DA67DF">
              <w:rPr>
                <w:i/>
              </w:rPr>
              <w:t>Is this confirmed with SMEs?  There were two quantity columns and we decided to delete one</w:t>
            </w:r>
            <w:r w:rsidR="00066024" w:rsidRPr="00C866D1">
              <w:rPr>
                <w:i/>
              </w:rPr>
              <w:t>)</w:t>
            </w:r>
            <w:r w:rsidR="00066024">
              <w:t>.</w:t>
            </w:r>
          </w:p>
          <w:p w14:paraId="4415648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Values List:</w:t>
            </w:r>
          </w:p>
          <w:p w14:paraId="03BDE251" w14:textId="77777777" w:rsidR="001C57E4" w:rsidRDefault="001C57E4" w:rsidP="00ED38DC">
            <w:pPr>
              <w:pStyle w:val="ListParagraph"/>
              <w:numPr>
                <w:ilvl w:val="0"/>
                <w:numId w:val="31"/>
              </w:numPr>
              <w:spacing w:before="0" w:after="0"/>
              <w:cnfStyle w:val="000000000000" w:firstRow="0" w:lastRow="0" w:firstColumn="0" w:lastColumn="0" w:oddVBand="0" w:evenVBand="0" w:oddHBand="0" w:evenHBand="0" w:firstRowFirstColumn="0" w:firstRowLastColumn="0" w:lastRowFirstColumn="0" w:lastRowLastColumn="0"/>
            </w:pPr>
            <w:r>
              <w:t xml:space="preserve">Arrestor Voltage </w:t>
            </w:r>
            <w:proofErr w:type="gramStart"/>
            <w:r>
              <w:t>blank :</w:t>
            </w:r>
            <w:proofErr w:type="gramEnd"/>
            <w:r>
              <w:t xml:space="preserve"> Driven by CU</w:t>
            </w:r>
          </w:p>
          <w:p w14:paraId="269FE00B" w14:textId="77777777" w:rsidR="001C57E4" w:rsidRDefault="001C57E4" w:rsidP="00ED38DC">
            <w:pPr>
              <w:pStyle w:val="ListParagraph"/>
              <w:numPr>
                <w:ilvl w:val="0"/>
                <w:numId w:val="31"/>
              </w:numPr>
              <w:spacing w:before="0" w:after="0"/>
              <w:cnfStyle w:val="000000000000" w:firstRow="0" w:lastRow="0" w:firstColumn="0" w:lastColumn="0" w:oddVBand="0" w:evenVBand="0" w:oddHBand="0" w:evenHBand="0" w:firstRowFirstColumn="0" w:firstRowLastColumn="0" w:lastRowFirstColumn="0" w:lastRowLastColumn="0"/>
            </w:pPr>
            <w:r>
              <w:t xml:space="preserve">Arrestor Class </w:t>
            </w:r>
            <w:proofErr w:type="gramStart"/>
            <w:r>
              <w:t>blank :</w:t>
            </w:r>
            <w:proofErr w:type="gramEnd"/>
            <w:r>
              <w:t xml:space="preserve"> Driven by CU</w:t>
            </w:r>
          </w:p>
          <w:p w14:paraId="5E62DCB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w:t>
            </w:r>
          </w:p>
          <w:p w14:paraId="3F005F80" w14:textId="0FA3C73B" w:rsidR="001C57E4" w:rsidRDefault="001C57E4" w:rsidP="001C57E4">
            <w:pPr>
              <w:cnfStyle w:val="000000000000" w:firstRow="0" w:lastRow="0" w:firstColumn="0" w:lastColumn="0" w:oddVBand="0" w:evenVBand="0" w:oddHBand="0" w:evenHBand="0" w:firstRowFirstColumn="0" w:firstRowLastColumn="0" w:lastRowFirstColumn="0" w:lastRowLastColumn="0"/>
            </w:pPr>
            <w:r>
              <w:t>Arrestor not owned to UG conductors – DFS Review session</w:t>
            </w:r>
            <w:r w:rsidR="00066024">
              <w:t xml:space="preserve"> - </w:t>
            </w:r>
            <w:r w:rsidR="00066024" w:rsidRPr="00C866D1">
              <w:rPr>
                <w:i/>
              </w:rPr>
              <w:t>(</w:t>
            </w:r>
            <w:r w:rsidR="00066024">
              <w:rPr>
                <w:i/>
              </w:rPr>
              <w:t>HXGN-</w:t>
            </w:r>
            <w:r w:rsidR="00066024" w:rsidRPr="00C866D1">
              <w:rPr>
                <w:i/>
              </w:rPr>
              <w:t>Updated per Capco’s notes)</w:t>
            </w:r>
            <w:r w:rsidR="00066024">
              <w:t>.</w:t>
            </w:r>
          </w:p>
        </w:tc>
        <w:tc>
          <w:tcPr>
            <w:tcW w:w="1080" w:type="dxa"/>
          </w:tcPr>
          <w:p w14:paraId="522FBEBF" w14:textId="07D3EA7E"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4529A26C"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DB9AB26" w14:textId="67D7A243" w:rsidR="001C57E4" w:rsidRDefault="001C57E4" w:rsidP="001C57E4">
            <w:pPr>
              <w:jc w:val="center"/>
              <w:rPr>
                <w:sz w:val="18"/>
                <w:szCs w:val="18"/>
              </w:rPr>
            </w:pPr>
            <w:r>
              <w:rPr>
                <w:sz w:val="18"/>
                <w:szCs w:val="18"/>
              </w:rPr>
              <w:t>26</w:t>
            </w:r>
          </w:p>
        </w:tc>
        <w:tc>
          <w:tcPr>
            <w:tcW w:w="990" w:type="dxa"/>
          </w:tcPr>
          <w:p w14:paraId="06E7C818"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678D0E9"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73F35C0C" w14:textId="77777777" w:rsidR="001C57E4" w:rsidRPr="0082634D"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Autotransformer</w:t>
            </w:r>
          </w:p>
          <w:p w14:paraId="5A1F3DA8"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7B8D3543" w14:textId="77777777" w:rsidR="001C57E4" w:rsidRDefault="001C57E4" w:rsidP="00ED38DC">
            <w:pPr>
              <w:pStyle w:val="ListParagraph"/>
              <w:numPr>
                <w:ilvl w:val="0"/>
                <w:numId w:val="33"/>
              </w:numPr>
              <w:spacing w:before="0" w:after="0"/>
              <w:cnfStyle w:val="000000000000" w:firstRow="0" w:lastRow="0" w:firstColumn="0" w:lastColumn="0" w:oddVBand="0" w:evenVBand="0" w:oddHBand="0" w:evenHBand="0" w:firstRowFirstColumn="0" w:firstRowLastColumn="0" w:lastRowFirstColumn="0" w:lastRowLastColumn="0"/>
            </w:pPr>
            <w:r>
              <w:t>DFS Features</w:t>
            </w:r>
          </w:p>
          <w:p w14:paraId="7341465F" w14:textId="77777777" w:rsidR="001C57E4" w:rsidRDefault="001C57E4" w:rsidP="00ED38DC">
            <w:pPr>
              <w:pStyle w:val="ListParagraph"/>
              <w:numPr>
                <w:ilvl w:val="1"/>
                <w:numId w:val="33"/>
              </w:numPr>
              <w:spacing w:before="0" w:after="0"/>
              <w:cnfStyle w:val="000000000000" w:firstRow="0" w:lastRow="0" w:firstColumn="0" w:lastColumn="0" w:oddVBand="0" w:evenVBand="0" w:oddHBand="0" w:evenHBand="0" w:firstRowFirstColumn="0" w:firstRowLastColumn="0" w:lastRowFirstColumn="0" w:lastRowLastColumn="0"/>
            </w:pPr>
            <w:r>
              <w:t>Configuration – Will be populated by Designer if placed by user. Will come from DEIS as well.</w:t>
            </w:r>
          </w:p>
          <w:p w14:paraId="2A358E3E" w14:textId="77777777" w:rsidR="001C57E4" w:rsidRDefault="001C57E4" w:rsidP="00ED38DC">
            <w:pPr>
              <w:pStyle w:val="ListParagraph"/>
              <w:numPr>
                <w:ilvl w:val="1"/>
                <w:numId w:val="33"/>
              </w:numPr>
              <w:spacing w:before="0" w:after="0"/>
              <w:cnfStyle w:val="000000000000" w:firstRow="0" w:lastRow="0" w:firstColumn="0" w:lastColumn="0" w:oddVBand="0" w:evenVBand="0" w:oddHBand="0" w:evenHBand="0" w:firstRowFirstColumn="0" w:firstRowLastColumn="0" w:lastRowFirstColumn="0" w:lastRowLastColumn="0"/>
            </w:pPr>
            <w:r>
              <w:t>Phase Quantity – Populated by CU</w:t>
            </w:r>
          </w:p>
          <w:p w14:paraId="639EB15F" w14:textId="77777777" w:rsidR="001C57E4" w:rsidRDefault="001C57E4" w:rsidP="00ED38DC">
            <w:pPr>
              <w:pStyle w:val="ListParagraph"/>
              <w:numPr>
                <w:ilvl w:val="1"/>
                <w:numId w:val="33"/>
              </w:numPr>
              <w:spacing w:before="0" w:after="0"/>
              <w:cnfStyle w:val="000000000000" w:firstRow="0" w:lastRow="0" w:firstColumn="0" w:lastColumn="0" w:oddVBand="0" w:evenVBand="0" w:oddHBand="0" w:evenHBand="0" w:firstRowFirstColumn="0" w:firstRowLastColumn="0" w:lastRowFirstColumn="0" w:lastRowLastColumn="0"/>
            </w:pPr>
            <w:r>
              <w:t>Need Placement Configuration for isolation points</w:t>
            </w:r>
          </w:p>
          <w:p w14:paraId="5A0762FA" w14:textId="77777777" w:rsidR="001C57E4" w:rsidRDefault="001C57E4" w:rsidP="00ED38DC">
            <w:pPr>
              <w:pStyle w:val="ListParagraph"/>
              <w:numPr>
                <w:ilvl w:val="1"/>
                <w:numId w:val="33"/>
              </w:numPr>
              <w:spacing w:before="0" w:after="0"/>
              <w:cnfStyle w:val="000000000000" w:firstRow="0" w:lastRow="0" w:firstColumn="0" w:lastColumn="0" w:oddVBand="0" w:evenVBand="0" w:oddHBand="0" w:evenHBand="0" w:firstRowFirstColumn="0" w:firstRowLastColumn="0" w:lastRowFirstColumn="0" w:lastRowLastColumn="0"/>
            </w:pPr>
            <w:r>
              <w:t>Tooltip is missing</w:t>
            </w:r>
          </w:p>
          <w:p w14:paraId="04F3FACB" w14:textId="686CE603" w:rsidR="001C57E4" w:rsidRDefault="001C57E4" w:rsidP="001C57E4">
            <w:pPr>
              <w:cnfStyle w:val="000000000000" w:firstRow="0" w:lastRow="0" w:firstColumn="0" w:lastColumn="0" w:oddVBand="0" w:evenVBand="0" w:oddHBand="0" w:evenHBand="0" w:firstRowFirstColumn="0" w:firstRowLastColumn="0" w:lastRowFirstColumn="0" w:lastRowLastColumn="0"/>
            </w:pPr>
            <w:r>
              <w:t>TSN – Populated by DEIS interface</w:t>
            </w:r>
          </w:p>
        </w:tc>
        <w:tc>
          <w:tcPr>
            <w:tcW w:w="1080" w:type="dxa"/>
          </w:tcPr>
          <w:p w14:paraId="682A9882" w14:textId="34C0EF16"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2067424"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B6E8B01" w14:textId="68A0EB58" w:rsidR="001C57E4" w:rsidRDefault="001C57E4" w:rsidP="001C57E4">
            <w:pPr>
              <w:jc w:val="center"/>
              <w:rPr>
                <w:sz w:val="18"/>
                <w:szCs w:val="18"/>
              </w:rPr>
            </w:pPr>
            <w:r>
              <w:rPr>
                <w:sz w:val="18"/>
                <w:szCs w:val="18"/>
              </w:rPr>
              <w:lastRenderedPageBreak/>
              <w:t>27</w:t>
            </w:r>
          </w:p>
        </w:tc>
        <w:tc>
          <w:tcPr>
            <w:tcW w:w="990" w:type="dxa"/>
          </w:tcPr>
          <w:p w14:paraId="2AD761C2"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00716C5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1A55B8CC" w14:textId="77777777" w:rsidR="001C57E4" w:rsidRPr="0082634D"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Capacitor</w:t>
            </w:r>
          </w:p>
          <w:p w14:paraId="659F1B4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23E5C4AD" w14:textId="77777777" w:rsidR="001C57E4" w:rsidRDefault="001C57E4" w:rsidP="00ED38DC">
            <w:pPr>
              <w:pStyle w:val="ListParagraph"/>
              <w:numPr>
                <w:ilvl w:val="0"/>
                <w:numId w:val="33"/>
              </w:numPr>
              <w:spacing w:before="0" w:after="0"/>
              <w:cnfStyle w:val="000000000000" w:firstRow="0" w:lastRow="0" w:firstColumn="0" w:lastColumn="0" w:oddVBand="0" w:evenVBand="0" w:oddHBand="0" w:evenHBand="0" w:firstRowFirstColumn="0" w:firstRowLastColumn="0" w:lastRowFirstColumn="0" w:lastRowLastColumn="0"/>
            </w:pPr>
            <w:r>
              <w:t>DFS Features</w:t>
            </w:r>
          </w:p>
          <w:p w14:paraId="40B6EF39" w14:textId="020DAE73" w:rsidR="001C57E4" w:rsidRDefault="001C57E4" w:rsidP="00ED38DC">
            <w:pPr>
              <w:pStyle w:val="ListParagraph"/>
              <w:numPr>
                <w:ilvl w:val="1"/>
                <w:numId w:val="33"/>
              </w:numPr>
              <w:spacing w:before="0" w:after="0"/>
              <w:cnfStyle w:val="000000000000" w:firstRow="0" w:lastRow="0" w:firstColumn="0" w:lastColumn="0" w:oddVBand="0" w:evenVBand="0" w:oddHBand="0" w:evenHBand="0" w:firstRowFirstColumn="0" w:firstRowLastColumn="0" w:lastRowFirstColumn="0" w:lastRowLastColumn="0"/>
            </w:pPr>
            <w:r>
              <w:t xml:space="preserve">Per DFS Review Notes, Control Type and Switch Type attributes should be required and will be driven </w:t>
            </w:r>
            <w:proofErr w:type="gramStart"/>
            <w:r>
              <w:t>by</w:t>
            </w:r>
            <w:r w:rsidR="0072090F">
              <w:t xml:space="preserve"> </w:t>
            </w:r>
            <w:r>
              <w:t xml:space="preserve"> CU</w:t>
            </w:r>
            <w:proofErr w:type="gramEnd"/>
            <w:r w:rsidR="0072090F">
              <w:t xml:space="preserve">- </w:t>
            </w:r>
            <w:r w:rsidR="0072090F" w:rsidRPr="00C866D1">
              <w:rPr>
                <w:i/>
              </w:rPr>
              <w:t>(</w:t>
            </w:r>
            <w:r w:rsidR="0072090F">
              <w:rPr>
                <w:i/>
              </w:rPr>
              <w:t>HXGN-</w:t>
            </w:r>
            <w:r w:rsidR="0072090F" w:rsidRPr="00C866D1">
              <w:rPr>
                <w:i/>
              </w:rPr>
              <w:t>Updated per Capco’s notes)</w:t>
            </w:r>
            <w:r w:rsidR="0072090F">
              <w:t>.</w:t>
            </w:r>
          </w:p>
          <w:p w14:paraId="45043765" w14:textId="1F6F0B35" w:rsidR="001C57E4" w:rsidRDefault="001C57E4" w:rsidP="00ED38DC">
            <w:pPr>
              <w:pStyle w:val="ListParagraph"/>
              <w:numPr>
                <w:ilvl w:val="1"/>
                <w:numId w:val="33"/>
              </w:numPr>
              <w:spacing w:before="0" w:after="0"/>
              <w:cnfStyle w:val="000000000000" w:firstRow="0" w:lastRow="0" w:firstColumn="0" w:lastColumn="0" w:oddVBand="0" w:evenVBand="0" w:oddHBand="0" w:evenHBand="0" w:firstRowFirstColumn="0" w:firstRowLastColumn="0" w:lastRowFirstColumn="0" w:lastRowLastColumn="0"/>
            </w:pPr>
            <w:r>
              <w:t>Per DFS Review Notes, Bank Function Code should be required</w:t>
            </w:r>
            <w:r w:rsidR="0072090F">
              <w:t xml:space="preserve"> - </w:t>
            </w:r>
            <w:r w:rsidR="0072090F" w:rsidRPr="00C866D1">
              <w:rPr>
                <w:i/>
              </w:rPr>
              <w:t>(</w:t>
            </w:r>
            <w:r w:rsidR="0072090F">
              <w:rPr>
                <w:i/>
              </w:rPr>
              <w:t>HXGN-</w:t>
            </w:r>
            <w:r w:rsidR="0072090F" w:rsidRPr="00C866D1">
              <w:rPr>
                <w:i/>
              </w:rPr>
              <w:t>Updated per Capco’s notes)</w:t>
            </w:r>
            <w:r w:rsidR="0072090F">
              <w:t>.</w:t>
            </w:r>
          </w:p>
          <w:p w14:paraId="4DCE07CA" w14:textId="61EA1C1C" w:rsidR="001C57E4" w:rsidRDefault="001C57E4" w:rsidP="00ED38DC">
            <w:pPr>
              <w:pStyle w:val="ListParagraph"/>
              <w:numPr>
                <w:ilvl w:val="1"/>
                <w:numId w:val="33"/>
              </w:numPr>
              <w:spacing w:before="0" w:after="0"/>
              <w:cnfStyle w:val="000000000000" w:firstRow="0" w:lastRow="0" w:firstColumn="0" w:lastColumn="0" w:oddVBand="0" w:evenVBand="0" w:oddHBand="0" w:evenHBand="0" w:firstRowFirstColumn="0" w:firstRowLastColumn="0" w:lastRowFirstColumn="0" w:lastRowLastColumn="0"/>
            </w:pPr>
            <w:r>
              <w:t>Per DFS Review Notes, Neutral Sensor should not be required</w:t>
            </w:r>
            <w:r w:rsidR="0072090F">
              <w:t xml:space="preserve">- </w:t>
            </w:r>
            <w:r w:rsidR="0072090F" w:rsidRPr="00C866D1">
              <w:rPr>
                <w:i/>
              </w:rPr>
              <w:t>(</w:t>
            </w:r>
            <w:r w:rsidR="0072090F">
              <w:rPr>
                <w:i/>
              </w:rPr>
              <w:t>HXGN-</w:t>
            </w:r>
            <w:r w:rsidR="0072090F" w:rsidRPr="00C866D1">
              <w:rPr>
                <w:i/>
              </w:rPr>
              <w:t>Updated per Capco’s notes)</w:t>
            </w:r>
            <w:r w:rsidR="0072090F">
              <w:t>.</w:t>
            </w:r>
          </w:p>
          <w:p w14:paraId="740DB203" w14:textId="77777777" w:rsidR="001C57E4" w:rsidRDefault="001C57E4" w:rsidP="00ED38DC">
            <w:pPr>
              <w:pStyle w:val="ListParagraph"/>
              <w:numPr>
                <w:ilvl w:val="1"/>
                <w:numId w:val="33"/>
              </w:numPr>
              <w:spacing w:before="0" w:after="0"/>
              <w:cnfStyle w:val="000000000000" w:firstRow="0" w:lastRow="0" w:firstColumn="0" w:lastColumn="0" w:oddVBand="0" w:evenVBand="0" w:oddHBand="0" w:evenHBand="0" w:firstRowFirstColumn="0" w:firstRowLastColumn="0" w:lastRowFirstColumn="0" w:lastRowLastColumn="0"/>
            </w:pPr>
            <w:r>
              <w:t>Tooltip is empty</w:t>
            </w:r>
          </w:p>
          <w:p w14:paraId="4C7310EE" w14:textId="77777777" w:rsidR="001C57E4" w:rsidRDefault="001C57E4" w:rsidP="00ED38DC">
            <w:pPr>
              <w:pStyle w:val="ListParagraph"/>
              <w:numPr>
                <w:ilvl w:val="0"/>
                <w:numId w:val="33"/>
              </w:numPr>
              <w:spacing w:before="0" w:after="0"/>
              <w:cnfStyle w:val="000000000000" w:firstRow="0" w:lastRow="0" w:firstColumn="0" w:lastColumn="0" w:oddVBand="0" w:evenVBand="0" w:oddHBand="0" w:evenHBand="0" w:firstRowFirstColumn="0" w:firstRowLastColumn="0" w:lastRowFirstColumn="0" w:lastRowLastColumn="0"/>
            </w:pPr>
            <w:r>
              <w:t>DFS Legends</w:t>
            </w:r>
          </w:p>
          <w:p w14:paraId="755D4D67" w14:textId="77777777" w:rsidR="001C57E4" w:rsidRDefault="001C57E4" w:rsidP="00ED38DC">
            <w:pPr>
              <w:pStyle w:val="ListParagraph"/>
              <w:numPr>
                <w:ilvl w:val="1"/>
                <w:numId w:val="33"/>
              </w:numPr>
              <w:spacing w:before="0" w:after="0"/>
              <w:cnfStyle w:val="000000000000" w:firstRow="0" w:lastRow="0" w:firstColumn="0" w:lastColumn="0" w:oddVBand="0" w:evenVBand="0" w:oddHBand="0" w:evenHBand="0" w:firstRowFirstColumn="0" w:firstRowLastColumn="0" w:lastRowFirstColumn="0" w:lastRowLastColumn="0"/>
            </w:pPr>
            <w:r>
              <w:t>Has different colored symbols for driving primary operating voltages on capacitors but this symbology should be on the Conductor feature not on the Capacitor feature; same on the text tab for the label</w:t>
            </w:r>
          </w:p>
          <w:p w14:paraId="176F6B8C" w14:textId="77777777" w:rsidR="001C57E4" w:rsidRDefault="001C57E4" w:rsidP="00ED38DC">
            <w:pPr>
              <w:pStyle w:val="ListParagraph"/>
              <w:numPr>
                <w:ilvl w:val="0"/>
                <w:numId w:val="33"/>
              </w:numPr>
              <w:spacing w:before="0" w:after="0"/>
              <w:cnfStyle w:val="000000000000" w:firstRow="0" w:lastRow="0" w:firstColumn="0" w:lastColumn="0" w:oddVBand="0" w:evenVBand="0" w:oddHBand="0" w:evenHBand="0" w:firstRowFirstColumn="0" w:firstRowLastColumn="0" w:lastRowFirstColumn="0" w:lastRowLastColumn="0"/>
            </w:pPr>
            <w:r>
              <w:t>DFS Relationships</w:t>
            </w:r>
          </w:p>
          <w:p w14:paraId="23CE1264" w14:textId="287D888B" w:rsidR="001C57E4" w:rsidRDefault="001C57E4" w:rsidP="001C57E4">
            <w:pPr>
              <w:cnfStyle w:val="000000000000" w:firstRow="0" w:lastRow="0" w:firstColumn="0" w:lastColumn="0" w:oddVBand="0" w:evenVBand="0" w:oddHBand="0" w:evenHBand="0" w:firstRowFirstColumn="0" w:firstRowLastColumn="0" w:lastRowFirstColumn="0" w:lastRowLastColumn="0"/>
            </w:pPr>
            <w:r>
              <w:t>In workshop notes, only have ownership to pole, miscellaneous structure, vault and pad</w:t>
            </w:r>
          </w:p>
        </w:tc>
        <w:tc>
          <w:tcPr>
            <w:tcW w:w="1080" w:type="dxa"/>
          </w:tcPr>
          <w:p w14:paraId="3F7837EE" w14:textId="72EBF630"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407DC08C"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76555DFF" w14:textId="61508A65" w:rsidR="001C57E4" w:rsidRDefault="001C57E4" w:rsidP="001C57E4">
            <w:pPr>
              <w:jc w:val="center"/>
              <w:rPr>
                <w:sz w:val="18"/>
                <w:szCs w:val="18"/>
              </w:rPr>
            </w:pPr>
            <w:r>
              <w:rPr>
                <w:sz w:val="18"/>
                <w:szCs w:val="18"/>
              </w:rPr>
              <w:t>28</w:t>
            </w:r>
          </w:p>
        </w:tc>
        <w:tc>
          <w:tcPr>
            <w:tcW w:w="990" w:type="dxa"/>
          </w:tcPr>
          <w:p w14:paraId="44040276"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69DA216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703F5429" w14:textId="77777777" w:rsidR="001C57E4" w:rsidRPr="0082634D"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CES Battery</w:t>
            </w:r>
          </w:p>
          <w:p w14:paraId="488CA58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56B5FC09"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Needs to be reviewed by Telecom SMEs</w:t>
            </w:r>
          </w:p>
          <w:p w14:paraId="1E92CBA0" w14:textId="77777777" w:rsidR="001C57E4" w:rsidRDefault="001C57E4" w:rsidP="00ED38DC">
            <w:pPr>
              <w:pStyle w:val="ListParagraph"/>
              <w:numPr>
                <w:ilvl w:val="0"/>
                <w:numId w:val="33"/>
              </w:numPr>
              <w:spacing w:before="0" w:after="0"/>
              <w:cnfStyle w:val="000000000000" w:firstRow="0" w:lastRow="0" w:firstColumn="0" w:lastColumn="0" w:oddVBand="0" w:evenVBand="0" w:oddHBand="0" w:evenHBand="0" w:firstRowFirstColumn="0" w:firstRowLastColumn="0" w:lastRowFirstColumn="0" w:lastRowLastColumn="0"/>
            </w:pPr>
            <w:r>
              <w:t>DFS Relationships</w:t>
            </w:r>
          </w:p>
          <w:p w14:paraId="009A7140" w14:textId="77777777" w:rsidR="001C57E4" w:rsidRDefault="001C57E4" w:rsidP="00ED38DC">
            <w:pPr>
              <w:pStyle w:val="ListParagraph"/>
              <w:numPr>
                <w:ilvl w:val="1"/>
                <w:numId w:val="33"/>
              </w:numPr>
              <w:spacing w:before="0" w:after="0"/>
              <w:cnfStyle w:val="000000000000" w:firstRow="0" w:lastRow="0" w:firstColumn="0" w:lastColumn="0" w:oddVBand="0" w:evenVBand="0" w:oddHBand="0" w:evenHBand="0" w:firstRowFirstColumn="0" w:firstRowLastColumn="0" w:lastRowFirstColumn="0" w:lastRowLastColumn="0"/>
            </w:pPr>
            <w:r>
              <w:t>Needs Secondary Connectivity – follow up with Telecom</w:t>
            </w:r>
          </w:p>
          <w:p w14:paraId="68DF4866" w14:textId="3FF75999" w:rsidR="001C57E4" w:rsidRDefault="001C57E4" w:rsidP="001C57E4">
            <w:pPr>
              <w:cnfStyle w:val="000000000000" w:firstRow="0" w:lastRow="0" w:firstColumn="0" w:lastColumn="0" w:oddVBand="0" w:evenVBand="0" w:oddHBand="0" w:evenHBand="0" w:firstRowFirstColumn="0" w:firstRowLastColumn="0" w:lastRowFirstColumn="0" w:lastRowLastColumn="0"/>
            </w:pPr>
            <w:r>
              <w:t>Ownership – follow up with Telecom</w:t>
            </w:r>
          </w:p>
        </w:tc>
        <w:tc>
          <w:tcPr>
            <w:tcW w:w="1080" w:type="dxa"/>
          </w:tcPr>
          <w:p w14:paraId="0C51FDAE" w14:textId="0F352903"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87DACF8"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4A851343" w14:textId="057322A6" w:rsidR="001C57E4" w:rsidRDefault="001C57E4" w:rsidP="001C57E4">
            <w:pPr>
              <w:jc w:val="center"/>
              <w:rPr>
                <w:sz w:val="18"/>
                <w:szCs w:val="18"/>
              </w:rPr>
            </w:pPr>
            <w:r>
              <w:rPr>
                <w:sz w:val="18"/>
                <w:szCs w:val="18"/>
              </w:rPr>
              <w:t>29</w:t>
            </w:r>
          </w:p>
        </w:tc>
        <w:tc>
          <w:tcPr>
            <w:tcW w:w="990" w:type="dxa"/>
          </w:tcPr>
          <w:p w14:paraId="6E40C269"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2D04E384" w14:textId="77777777" w:rsidR="001C57E4" w:rsidRPr="0082634D" w:rsidRDefault="001C57E4" w:rsidP="001C57E4">
            <w:pPr>
              <w:spacing w:before="120"/>
              <w:cnfStyle w:val="000000000000" w:firstRow="0" w:lastRow="0" w:firstColumn="0" w:lastColumn="0" w:oddVBand="0" w:evenVBand="0" w:oddHBand="0" w:evenHBand="0" w:firstRowFirstColumn="0" w:firstRowLastColumn="0" w:lastRowFirstColumn="0" w:lastRowLastColumn="0"/>
              <w:rPr>
                <w:u w:val="single"/>
              </w:rPr>
            </w:pPr>
            <w:r w:rsidRPr="0082634D">
              <w:rPr>
                <w:b/>
                <w:u w:val="single"/>
              </w:rPr>
              <w:t>Corrections Tag</w:t>
            </w:r>
          </w:p>
          <w:p w14:paraId="456F2484" w14:textId="2F99150C" w:rsidR="001C57E4" w:rsidRDefault="001C57E4" w:rsidP="001C57E4">
            <w:pPr>
              <w:cnfStyle w:val="000000000000" w:firstRow="0" w:lastRow="0" w:firstColumn="0" w:lastColumn="0" w:oddVBand="0" w:evenVBand="0" w:oddHBand="0" w:evenHBand="0" w:firstRowFirstColumn="0" w:firstRowLastColumn="0" w:lastRowFirstColumn="0" w:lastRowLastColumn="0"/>
            </w:pPr>
            <w:r>
              <w:t>Has not been discussed or reviewed with SMEs.</w:t>
            </w:r>
          </w:p>
        </w:tc>
        <w:tc>
          <w:tcPr>
            <w:tcW w:w="1080" w:type="dxa"/>
          </w:tcPr>
          <w:p w14:paraId="39395BA5" w14:textId="1EC93BE3"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4663D51C"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494882EF" w14:textId="290B34BB" w:rsidR="001C57E4" w:rsidRDefault="001C57E4" w:rsidP="001C57E4">
            <w:pPr>
              <w:jc w:val="center"/>
              <w:rPr>
                <w:sz w:val="18"/>
                <w:szCs w:val="18"/>
              </w:rPr>
            </w:pPr>
            <w:r>
              <w:rPr>
                <w:sz w:val="18"/>
                <w:szCs w:val="18"/>
              </w:rPr>
              <w:t>30</w:t>
            </w:r>
          </w:p>
        </w:tc>
        <w:tc>
          <w:tcPr>
            <w:tcW w:w="990" w:type="dxa"/>
          </w:tcPr>
          <w:p w14:paraId="7DD3DD18"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2DF2A56E" w14:textId="7777777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p>
          <w:p w14:paraId="50C128FA" w14:textId="77777777" w:rsidR="001C57E4" w:rsidRPr="0082634D" w:rsidRDefault="001C57E4" w:rsidP="001C57E4">
            <w:pPr>
              <w:spacing w:before="0"/>
              <w:cnfStyle w:val="000000000000" w:firstRow="0" w:lastRow="0" w:firstColumn="0" w:lastColumn="0" w:oddVBand="0" w:evenVBand="0" w:oddHBand="0" w:evenHBand="0" w:firstRowFirstColumn="0" w:firstRowLastColumn="0" w:lastRowFirstColumn="0" w:lastRowLastColumn="0"/>
              <w:rPr>
                <w:u w:val="single"/>
              </w:rPr>
            </w:pPr>
            <w:r w:rsidRPr="0082634D">
              <w:rPr>
                <w:b/>
                <w:u w:val="single"/>
              </w:rPr>
              <w:t>DA Fiber Modem</w:t>
            </w:r>
          </w:p>
          <w:p w14:paraId="1D4DEB9E" w14:textId="7777777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pPr>
            <w:r>
              <w:t>Needs to be reviewed by DA SMEs</w:t>
            </w:r>
          </w:p>
          <w:p w14:paraId="5154DC59" w14:textId="77777777" w:rsidR="001C57E4" w:rsidRDefault="001C57E4" w:rsidP="00ED38DC">
            <w:pPr>
              <w:pStyle w:val="ListParagraph"/>
              <w:numPr>
                <w:ilvl w:val="0"/>
                <w:numId w:val="33"/>
              </w:numPr>
              <w:spacing w:before="0"/>
              <w:cnfStyle w:val="000000000000" w:firstRow="0" w:lastRow="0" w:firstColumn="0" w:lastColumn="0" w:oddVBand="0" w:evenVBand="0" w:oddHBand="0" w:evenHBand="0" w:firstRowFirstColumn="0" w:firstRowLastColumn="0" w:lastRowFirstColumn="0" w:lastRowLastColumn="0"/>
            </w:pPr>
            <w:r>
              <w:t>DFS Features</w:t>
            </w:r>
          </w:p>
          <w:p w14:paraId="3F9614E7" w14:textId="171D6A41" w:rsidR="001C57E4" w:rsidRDefault="001C57E4" w:rsidP="00ED38DC">
            <w:pPr>
              <w:pStyle w:val="ListParagraph"/>
              <w:numPr>
                <w:ilvl w:val="1"/>
                <w:numId w:val="33"/>
              </w:numPr>
              <w:spacing w:before="0"/>
              <w:cnfStyle w:val="000000000000" w:firstRow="0" w:lastRow="0" w:firstColumn="0" w:lastColumn="0" w:oddVBand="0" w:evenVBand="0" w:oddHBand="0" w:evenHBand="0" w:firstRowFirstColumn="0" w:firstRowLastColumn="0" w:lastRowFirstColumn="0" w:lastRowLastColumn="0"/>
            </w:pPr>
            <w:r>
              <w:t>DA Fiber Modem Attributes’ Table Name is REPEATER_N as well as the symbol and detail symbol – does this need to change?</w:t>
            </w:r>
            <w:r w:rsidR="0072090F">
              <w:t xml:space="preserve"> - </w:t>
            </w:r>
            <w:r w:rsidR="0072090F" w:rsidRPr="00C866D1">
              <w:rPr>
                <w:i/>
              </w:rPr>
              <w:t>(</w:t>
            </w:r>
            <w:r w:rsidR="0072090F">
              <w:rPr>
                <w:i/>
              </w:rPr>
              <w:t>HXGN-</w:t>
            </w:r>
            <w:r w:rsidR="0072090F" w:rsidRPr="00C866D1">
              <w:rPr>
                <w:i/>
              </w:rPr>
              <w:t>Updated per Capco’s notes)</w:t>
            </w:r>
            <w:r w:rsidR="0072090F">
              <w:t>.</w:t>
            </w:r>
          </w:p>
          <w:p w14:paraId="7BACC233" w14:textId="77777777" w:rsidR="001C57E4" w:rsidRDefault="001C57E4" w:rsidP="00ED38DC">
            <w:pPr>
              <w:pStyle w:val="ListParagraph"/>
              <w:numPr>
                <w:ilvl w:val="2"/>
                <w:numId w:val="33"/>
              </w:numPr>
              <w:spacing w:before="0"/>
              <w:cnfStyle w:val="000000000000" w:firstRow="0" w:lastRow="0" w:firstColumn="0" w:lastColumn="0" w:oddVBand="0" w:evenVBand="0" w:oddHBand="0" w:evenHBand="0" w:firstRowFirstColumn="0" w:firstRowLastColumn="0" w:lastRowFirstColumn="0" w:lastRowLastColumn="0"/>
            </w:pPr>
            <w:r>
              <w:t>In DFS Legends the symbol is V_DAFIBERMDM_S, maybe already changed but needs to be reflected in DFS Features sheet?</w:t>
            </w:r>
          </w:p>
          <w:p w14:paraId="2DA30807" w14:textId="77777777" w:rsidR="001C57E4" w:rsidRDefault="001C57E4" w:rsidP="00ED38DC">
            <w:pPr>
              <w:pStyle w:val="ListParagraph"/>
              <w:numPr>
                <w:ilvl w:val="1"/>
                <w:numId w:val="33"/>
              </w:numPr>
              <w:spacing w:before="0"/>
              <w:cnfStyle w:val="000000000000" w:firstRow="0" w:lastRow="0" w:firstColumn="0" w:lastColumn="0" w:oddVBand="0" w:evenVBand="0" w:oddHBand="0" w:evenHBand="0" w:firstRowFirstColumn="0" w:firstRowLastColumn="0" w:lastRowFirstColumn="0" w:lastRowLastColumn="0"/>
            </w:pPr>
            <w:r>
              <w:t>Needs follow up on if tooltip and label are wanted</w:t>
            </w:r>
          </w:p>
          <w:p w14:paraId="6277C4CA" w14:textId="77777777" w:rsidR="001C57E4" w:rsidRDefault="001C57E4" w:rsidP="00ED38DC">
            <w:pPr>
              <w:pStyle w:val="ListParagraph"/>
              <w:numPr>
                <w:ilvl w:val="1"/>
                <w:numId w:val="33"/>
              </w:numPr>
              <w:spacing w:before="0"/>
              <w:cnfStyle w:val="000000000000" w:firstRow="0" w:lastRow="0" w:firstColumn="0" w:lastColumn="0" w:oddVBand="0" w:evenVBand="0" w:oddHBand="0" w:evenHBand="0" w:firstRowFirstColumn="0" w:firstRowLastColumn="0" w:lastRowFirstColumn="0" w:lastRowLastColumn="0"/>
            </w:pPr>
            <w:r>
              <w:t>Should there be a value list for Manufacturer?</w:t>
            </w:r>
          </w:p>
          <w:p w14:paraId="27C567D4" w14:textId="77777777" w:rsidR="001C57E4" w:rsidRDefault="001C57E4" w:rsidP="00ED38DC">
            <w:pPr>
              <w:pStyle w:val="ListParagraph"/>
              <w:numPr>
                <w:ilvl w:val="0"/>
                <w:numId w:val="33"/>
              </w:numPr>
              <w:spacing w:before="0"/>
              <w:cnfStyle w:val="000000000000" w:firstRow="0" w:lastRow="0" w:firstColumn="0" w:lastColumn="0" w:oddVBand="0" w:evenVBand="0" w:oddHBand="0" w:evenHBand="0" w:firstRowFirstColumn="0" w:firstRowLastColumn="0" w:lastRowFirstColumn="0" w:lastRowLastColumn="0"/>
            </w:pPr>
            <w:r>
              <w:t>DFS Legends</w:t>
            </w:r>
          </w:p>
          <w:p w14:paraId="5B2CFFD0" w14:textId="6A556AFC" w:rsidR="001C57E4" w:rsidRDefault="001C57E4" w:rsidP="00ED38DC">
            <w:pPr>
              <w:pStyle w:val="ListParagraph"/>
              <w:numPr>
                <w:ilvl w:val="1"/>
                <w:numId w:val="33"/>
              </w:numPr>
              <w:spacing w:before="0"/>
              <w:cnfStyle w:val="000000000000" w:firstRow="0" w:lastRow="0" w:firstColumn="0" w:lastColumn="0" w:oddVBand="0" w:evenVBand="0" w:oddHBand="0" w:evenHBand="0" w:firstRowFirstColumn="0" w:firstRowLastColumn="0" w:lastRowFirstColumn="0" w:lastRowLastColumn="0"/>
            </w:pPr>
            <w:r>
              <w:t xml:space="preserve">Has a Feature Name of DA Radio and a Component name of DA Fiber Modem in Design Legend – should reflect what’s in DFS Features “DA Fiber Modem” for Feature Name and “DA Fiber Modem Symbol” for Component </w:t>
            </w:r>
            <w:proofErr w:type="gramStart"/>
            <w:r>
              <w:t>Name</w:t>
            </w:r>
            <w:r w:rsidR="0072090F">
              <w:t xml:space="preserve">  -</w:t>
            </w:r>
            <w:proofErr w:type="gramEnd"/>
            <w:r w:rsidR="0072090F">
              <w:t xml:space="preserve"> </w:t>
            </w:r>
            <w:r w:rsidR="0072090F" w:rsidRPr="00C866D1">
              <w:rPr>
                <w:i/>
              </w:rPr>
              <w:t>(</w:t>
            </w:r>
            <w:r w:rsidR="0072090F">
              <w:rPr>
                <w:i/>
              </w:rPr>
              <w:t>HXGN-</w:t>
            </w:r>
            <w:r w:rsidR="0072090F" w:rsidRPr="00C866D1">
              <w:rPr>
                <w:i/>
              </w:rPr>
              <w:t>Updated per Capco’s notes)</w:t>
            </w:r>
            <w:r w:rsidR="0072090F">
              <w:t>.</w:t>
            </w:r>
          </w:p>
          <w:p w14:paraId="685EB98F" w14:textId="77777777" w:rsidR="001C57E4" w:rsidRDefault="001C57E4" w:rsidP="00ED38DC">
            <w:pPr>
              <w:pStyle w:val="ListParagraph"/>
              <w:numPr>
                <w:ilvl w:val="0"/>
                <w:numId w:val="33"/>
              </w:numPr>
              <w:spacing w:before="0"/>
              <w:cnfStyle w:val="000000000000" w:firstRow="0" w:lastRow="0" w:firstColumn="0" w:lastColumn="0" w:oddVBand="0" w:evenVBand="0" w:oddHBand="0" w:evenHBand="0" w:firstRowFirstColumn="0" w:firstRowLastColumn="0" w:lastRowFirstColumn="0" w:lastRowLastColumn="0"/>
            </w:pPr>
            <w:r>
              <w:t>DFS Relationships</w:t>
            </w:r>
          </w:p>
          <w:p w14:paraId="43D5CC7E" w14:textId="15018B7A" w:rsidR="001C57E4" w:rsidRDefault="001C57E4" w:rsidP="001C57E4">
            <w:pPr>
              <w:cnfStyle w:val="000000000000" w:firstRow="0" w:lastRow="0" w:firstColumn="0" w:lastColumn="0" w:oddVBand="0" w:evenVBand="0" w:oddHBand="0" w:evenHBand="0" w:firstRowFirstColumn="0" w:firstRowLastColumn="0" w:lastRowFirstColumn="0" w:lastRowLastColumn="0"/>
            </w:pPr>
            <w:r>
              <w:t>Need to confirm Connectivity and Ownership with DA SMEs</w:t>
            </w:r>
          </w:p>
        </w:tc>
        <w:tc>
          <w:tcPr>
            <w:tcW w:w="1080" w:type="dxa"/>
          </w:tcPr>
          <w:p w14:paraId="78FABE4F" w14:textId="775089B4"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74956546"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5A31E0D" w14:textId="67BFBC0B" w:rsidR="001C57E4" w:rsidRDefault="001C57E4" w:rsidP="001C57E4">
            <w:pPr>
              <w:jc w:val="center"/>
              <w:rPr>
                <w:sz w:val="18"/>
                <w:szCs w:val="18"/>
              </w:rPr>
            </w:pPr>
            <w:r>
              <w:rPr>
                <w:sz w:val="18"/>
                <w:szCs w:val="18"/>
              </w:rPr>
              <w:lastRenderedPageBreak/>
              <w:t>31</w:t>
            </w:r>
          </w:p>
        </w:tc>
        <w:tc>
          <w:tcPr>
            <w:tcW w:w="990" w:type="dxa"/>
          </w:tcPr>
          <w:p w14:paraId="6DC4C43E"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419DE35D" w14:textId="7777777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p>
          <w:p w14:paraId="612839CE" w14:textId="77777777" w:rsidR="001C57E4" w:rsidRPr="0082634D" w:rsidRDefault="001C57E4" w:rsidP="001C57E4">
            <w:pPr>
              <w:spacing w:before="0"/>
              <w:cnfStyle w:val="000000000000" w:firstRow="0" w:lastRow="0" w:firstColumn="0" w:lastColumn="0" w:oddVBand="0" w:evenVBand="0" w:oddHBand="0" w:evenHBand="0" w:firstRowFirstColumn="0" w:firstRowLastColumn="0" w:lastRowFirstColumn="0" w:lastRowLastColumn="0"/>
              <w:rPr>
                <w:u w:val="single"/>
              </w:rPr>
            </w:pPr>
            <w:r w:rsidRPr="0082634D">
              <w:rPr>
                <w:b/>
                <w:u w:val="single"/>
              </w:rPr>
              <w:t>DA Radio</w:t>
            </w:r>
          </w:p>
          <w:p w14:paraId="5F3E7790" w14:textId="7777777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pPr>
            <w:r>
              <w:t>Needs to be reviewed with Telecom SMEs</w:t>
            </w:r>
          </w:p>
          <w:p w14:paraId="7A7DC672" w14:textId="77777777" w:rsidR="001C57E4" w:rsidRDefault="001C57E4" w:rsidP="00ED38DC">
            <w:pPr>
              <w:pStyle w:val="ListParagraph"/>
              <w:numPr>
                <w:ilvl w:val="0"/>
                <w:numId w:val="34"/>
              </w:numPr>
              <w:spacing w:before="0"/>
              <w:cnfStyle w:val="000000000000" w:firstRow="0" w:lastRow="0" w:firstColumn="0" w:lastColumn="0" w:oddVBand="0" w:evenVBand="0" w:oddHBand="0" w:evenHBand="0" w:firstRowFirstColumn="0" w:firstRowLastColumn="0" w:lastRowFirstColumn="0" w:lastRowLastColumn="0"/>
            </w:pPr>
            <w:r>
              <w:t>DFS Features</w:t>
            </w:r>
          </w:p>
          <w:p w14:paraId="4632FC46" w14:textId="77777777" w:rsidR="001C57E4" w:rsidRDefault="001C57E4" w:rsidP="00ED38DC">
            <w:pPr>
              <w:pStyle w:val="ListParagraph"/>
              <w:numPr>
                <w:ilvl w:val="1"/>
                <w:numId w:val="34"/>
              </w:numPr>
              <w:spacing w:before="0"/>
              <w:cnfStyle w:val="000000000000" w:firstRow="0" w:lastRow="0" w:firstColumn="0" w:lastColumn="0" w:oddVBand="0" w:evenVBand="0" w:oddHBand="0" w:evenHBand="0" w:firstRowFirstColumn="0" w:firstRowLastColumn="0" w:lastRowFirstColumn="0" w:lastRowLastColumn="0"/>
            </w:pPr>
            <w:r>
              <w:t>How will Type, ID, Power Type and Antenna Type be populated?</w:t>
            </w:r>
          </w:p>
          <w:p w14:paraId="2D04E2D2" w14:textId="77777777" w:rsidR="001C57E4" w:rsidRDefault="001C57E4" w:rsidP="00ED38DC">
            <w:pPr>
              <w:pStyle w:val="ListParagraph"/>
              <w:numPr>
                <w:ilvl w:val="0"/>
                <w:numId w:val="34"/>
              </w:numPr>
              <w:spacing w:before="0"/>
              <w:cnfStyle w:val="000000000000" w:firstRow="0" w:lastRow="0" w:firstColumn="0" w:lastColumn="0" w:oddVBand="0" w:evenVBand="0" w:oddHBand="0" w:evenHBand="0" w:firstRowFirstColumn="0" w:firstRowLastColumn="0" w:lastRowFirstColumn="0" w:lastRowLastColumn="0"/>
            </w:pPr>
            <w:r>
              <w:t>DFS Value Lists</w:t>
            </w:r>
          </w:p>
          <w:p w14:paraId="2F7E6084" w14:textId="77777777" w:rsidR="001C57E4" w:rsidRDefault="001C57E4" w:rsidP="00ED38DC">
            <w:pPr>
              <w:pStyle w:val="ListParagraph"/>
              <w:numPr>
                <w:ilvl w:val="1"/>
                <w:numId w:val="34"/>
              </w:numPr>
              <w:spacing w:before="0"/>
              <w:cnfStyle w:val="000000000000" w:firstRow="0" w:lastRow="0" w:firstColumn="0" w:lastColumn="0" w:oddVBand="0" w:evenVBand="0" w:oddHBand="0" w:evenHBand="0" w:firstRowFirstColumn="0" w:firstRowLastColumn="0" w:lastRowFirstColumn="0" w:lastRowLastColumn="0"/>
            </w:pPr>
            <w:r>
              <w:t>VL_DA_ANTENNA_TYPE is empty</w:t>
            </w:r>
          </w:p>
          <w:p w14:paraId="1E4973B5" w14:textId="77777777" w:rsidR="001C57E4" w:rsidRDefault="001C57E4" w:rsidP="00ED38DC">
            <w:pPr>
              <w:pStyle w:val="ListParagraph"/>
              <w:numPr>
                <w:ilvl w:val="0"/>
                <w:numId w:val="34"/>
              </w:numPr>
              <w:spacing w:before="0"/>
              <w:cnfStyle w:val="000000000000" w:firstRow="0" w:lastRow="0" w:firstColumn="0" w:lastColumn="0" w:oddVBand="0" w:evenVBand="0" w:oddHBand="0" w:evenHBand="0" w:firstRowFirstColumn="0" w:firstRowLastColumn="0" w:lastRowFirstColumn="0" w:lastRowLastColumn="0"/>
            </w:pPr>
            <w:r>
              <w:t>DFS Relationships</w:t>
            </w:r>
          </w:p>
          <w:p w14:paraId="30A97177" w14:textId="02E8B2BC" w:rsidR="001C57E4" w:rsidRDefault="001C57E4" w:rsidP="001C57E4">
            <w:pPr>
              <w:cnfStyle w:val="000000000000" w:firstRow="0" w:lastRow="0" w:firstColumn="0" w:lastColumn="0" w:oddVBand="0" w:evenVBand="0" w:oddHBand="0" w:evenHBand="0" w:firstRowFirstColumn="0" w:firstRowLastColumn="0" w:lastRowFirstColumn="0" w:lastRowLastColumn="0"/>
            </w:pPr>
            <w:r>
              <w:t>Can a DA Radio own a DA Fiber Modem?</w:t>
            </w:r>
          </w:p>
        </w:tc>
        <w:tc>
          <w:tcPr>
            <w:tcW w:w="1080" w:type="dxa"/>
          </w:tcPr>
          <w:p w14:paraId="1D94E802" w14:textId="341D90D1"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33A6E3C"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4CA3FFD" w14:textId="6D497672" w:rsidR="001C57E4" w:rsidRDefault="001C57E4" w:rsidP="001C57E4">
            <w:pPr>
              <w:jc w:val="center"/>
              <w:rPr>
                <w:sz w:val="18"/>
                <w:szCs w:val="18"/>
              </w:rPr>
            </w:pPr>
            <w:r>
              <w:rPr>
                <w:sz w:val="18"/>
                <w:szCs w:val="18"/>
              </w:rPr>
              <w:t>32</w:t>
            </w:r>
          </w:p>
        </w:tc>
        <w:tc>
          <w:tcPr>
            <w:tcW w:w="990" w:type="dxa"/>
          </w:tcPr>
          <w:p w14:paraId="3E05C1B9"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3651E010" w14:textId="7777777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p>
          <w:p w14:paraId="7E0D87F9" w14:textId="77777777" w:rsidR="001C57E4" w:rsidRPr="0082634D" w:rsidRDefault="001C57E4" w:rsidP="001C57E4">
            <w:pPr>
              <w:spacing w:before="0"/>
              <w:cnfStyle w:val="000000000000" w:firstRow="0" w:lastRow="0" w:firstColumn="0" w:lastColumn="0" w:oddVBand="0" w:evenVBand="0" w:oddHBand="0" w:evenHBand="0" w:firstRowFirstColumn="0" w:firstRowLastColumn="0" w:lastRowFirstColumn="0" w:lastRowLastColumn="0"/>
              <w:rPr>
                <w:u w:val="single"/>
              </w:rPr>
            </w:pPr>
            <w:r w:rsidRPr="0082634D">
              <w:rPr>
                <w:b/>
                <w:u w:val="single"/>
              </w:rPr>
              <w:t>Design Area</w:t>
            </w:r>
          </w:p>
          <w:p w14:paraId="7DE5B6DC" w14:textId="68264434" w:rsidR="001C57E4" w:rsidRDefault="001C57E4" w:rsidP="001C57E4">
            <w:pPr>
              <w:cnfStyle w:val="000000000000" w:firstRow="0" w:lastRow="0" w:firstColumn="0" w:lastColumn="0" w:oddVBand="0" w:evenVBand="0" w:oddHBand="0" w:evenHBand="0" w:firstRowFirstColumn="0" w:firstRowLastColumn="0" w:lastRowFirstColumn="0" w:lastRowLastColumn="0"/>
            </w:pPr>
            <w:r>
              <w:t>Has not been discussed or reviewed with SMEs.</w:t>
            </w:r>
          </w:p>
        </w:tc>
        <w:tc>
          <w:tcPr>
            <w:tcW w:w="1080" w:type="dxa"/>
          </w:tcPr>
          <w:p w14:paraId="0A20466D" w14:textId="1F137CB3"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F81D19F"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F235ACF" w14:textId="49A39187" w:rsidR="001C57E4" w:rsidRDefault="001C57E4" w:rsidP="001C57E4">
            <w:pPr>
              <w:jc w:val="center"/>
              <w:rPr>
                <w:sz w:val="18"/>
                <w:szCs w:val="18"/>
              </w:rPr>
            </w:pPr>
            <w:r>
              <w:rPr>
                <w:sz w:val="18"/>
                <w:szCs w:val="18"/>
              </w:rPr>
              <w:t>33</w:t>
            </w:r>
          </w:p>
        </w:tc>
        <w:tc>
          <w:tcPr>
            <w:tcW w:w="990" w:type="dxa"/>
          </w:tcPr>
          <w:p w14:paraId="7A5F7A42"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2312D238" w14:textId="7777777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rsidRPr="00854679">
              <w:rPr>
                <w:b/>
              </w:rPr>
              <w:t>Duct</w:t>
            </w:r>
          </w:p>
          <w:p w14:paraId="3BE2259F" w14:textId="24177095" w:rsidR="001C57E4" w:rsidRDefault="001C57E4" w:rsidP="001C57E4">
            <w:pPr>
              <w:cnfStyle w:val="000000000000" w:firstRow="0" w:lastRow="0" w:firstColumn="0" w:lastColumn="0" w:oddVBand="0" w:evenVBand="0" w:oddHBand="0" w:evenHBand="0" w:firstRowFirstColumn="0" w:firstRowLastColumn="0" w:lastRowFirstColumn="0" w:lastRowLastColumn="0"/>
            </w:pPr>
            <w:r>
              <w:t xml:space="preserve">During design workshop, there was confusion regarding terminology difference between </w:t>
            </w:r>
            <w:proofErr w:type="spellStart"/>
            <w:r>
              <w:t>GTech</w:t>
            </w:r>
            <w:proofErr w:type="spellEnd"/>
            <w:r>
              <w:t xml:space="preserve"> and Oncor. As a result, attribution may be on the wrong features. Ducts, Duct Banks, and Formations require follow-up discussion.</w:t>
            </w:r>
          </w:p>
        </w:tc>
        <w:tc>
          <w:tcPr>
            <w:tcW w:w="1080" w:type="dxa"/>
          </w:tcPr>
          <w:p w14:paraId="7BFF62E4" w14:textId="2A6F2541"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p>
        </w:tc>
      </w:tr>
      <w:tr w:rsidR="001C57E4" w:rsidRPr="002857EE" w14:paraId="0E827B36"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9331F51" w14:textId="3246CD7C" w:rsidR="001C57E4" w:rsidRDefault="001C57E4" w:rsidP="001C57E4">
            <w:pPr>
              <w:jc w:val="center"/>
              <w:rPr>
                <w:sz w:val="18"/>
                <w:szCs w:val="18"/>
              </w:rPr>
            </w:pPr>
            <w:r>
              <w:rPr>
                <w:sz w:val="18"/>
                <w:szCs w:val="18"/>
              </w:rPr>
              <w:t>34</w:t>
            </w:r>
          </w:p>
        </w:tc>
        <w:tc>
          <w:tcPr>
            <w:tcW w:w="990" w:type="dxa"/>
          </w:tcPr>
          <w:p w14:paraId="2945388D"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6145E13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0DDECA5" w14:textId="77777777" w:rsidR="001C57E4" w:rsidRPr="0082634D"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Duct Bank</w:t>
            </w:r>
          </w:p>
          <w:p w14:paraId="6CCC64D5" w14:textId="77777777" w:rsidR="001C57E4" w:rsidRDefault="001C57E4" w:rsidP="001C57E4">
            <w:pPr>
              <w:cnfStyle w:val="000000000000" w:firstRow="0" w:lastRow="0" w:firstColumn="0" w:lastColumn="0" w:oddVBand="0" w:evenVBand="0" w:oddHBand="0" w:evenHBand="0" w:firstRowFirstColumn="0" w:firstRowLastColumn="0" w:lastRowFirstColumn="0" w:lastRowLastColumn="0"/>
            </w:pPr>
            <w:r>
              <w:t xml:space="preserve">During design workshop, there was confusion regarding terminology difference between </w:t>
            </w:r>
            <w:proofErr w:type="spellStart"/>
            <w:r>
              <w:t>GTech</w:t>
            </w:r>
            <w:proofErr w:type="spellEnd"/>
            <w:r>
              <w:t xml:space="preserve"> and Oncor. As a result, attribution may be on the wrong features. </w:t>
            </w:r>
            <w:r w:rsidRPr="00324F69">
              <w:rPr>
                <w:b/>
              </w:rPr>
              <w:t>Oncor terminology has Ducts containing Formations which contain Conduits.</w:t>
            </w:r>
            <w:r>
              <w:t xml:space="preserve"> The decision to use this terminology was made in Workshop 1. Ducts, Duct Banks, and Formations require follow-up discussion.</w:t>
            </w:r>
          </w:p>
          <w:p w14:paraId="784538FC"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12A8144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DFS Features:</w:t>
            </w:r>
          </w:p>
          <w:p w14:paraId="551DF36E" w14:textId="77777777" w:rsidR="001C57E4" w:rsidRDefault="001C57E4" w:rsidP="00ED38DC">
            <w:pPr>
              <w:pStyle w:val="ListParagraph"/>
              <w:numPr>
                <w:ilvl w:val="0"/>
                <w:numId w:val="35"/>
              </w:numPr>
              <w:spacing w:before="0" w:after="0"/>
              <w:cnfStyle w:val="000000000000" w:firstRow="0" w:lastRow="0" w:firstColumn="0" w:lastColumn="0" w:oddVBand="0" w:evenVBand="0" w:oddHBand="0" w:evenHBand="0" w:firstRowFirstColumn="0" w:firstRowLastColumn="0" w:lastRowFirstColumn="0" w:lastRowLastColumn="0"/>
            </w:pPr>
            <w:r>
              <w:t>In Oncor terminology, Conduits are the tubes that hold the wires inside the ducts. Conduit attribution does not make sense on the Duct Bank.</w:t>
            </w:r>
          </w:p>
          <w:p w14:paraId="7910996D" w14:textId="77777777" w:rsidR="001C57E4" w:rsidRDefault="001C57E4" w:rsidP="00ED38DC">
            <w:pPr>
              <w:pStyle w:val="ListParagraph"/>
              <w:numPr>
                <w:ilvl w:val="0"/>
                <w:numId w:val="35"/>
              </w:numPr>
              <w:spacing w:before="0" w:after="0"/>
              <w:cnfStyle w:val="000000000000" w:firstRow="0" w:lastRow="0" w:firstColumn="0" w:lastColumn="0" w:oddVBand="0" w:evenVBand="0" w:oddHBand="0" w:evenHBand="0" w:firstRowFirstColumn="0" w:firstRowLastColumn="0" w:lastRowFirstColumn="0" w:lastRowLastColumn="0"/>
            </w:pPr>
            <w:r>
              <w:t xml:space="preserve">Duct Bank is listed as a </w:t>
            </w:r>
            <w:proofErr w:type="gramStart"/>
            <w:r>
              <w:t>two node</w:t>
            </w:r>
            <w:proofErr w:type="gramEnd"/>
            <w:r>
              <w:t xml:space="preserve"> device. Is this for </w:t>
            </w:r>
            <w:proofErr w:type="spellStart"/>
            <w:r>
              <w:t>Ductivity</w:t>
            </w:r>
            <w:proofErr w:type="spellEnd"/>
            <w:r>
              <w:t xml:space="preserve">? Other structures that have </w:t>
            </w:r>
            <w:proofErr w:type="spellStart"/>
            <w:r>
              <w:t>Ductivity</w:t>
            </w:r>
            <w:proofErr w:type="spellEnd"/>
            <w:r>
              <w:t xml:space="preserve"> do not have nodes.</w:t>
            </w:r>
          </w:p>
          <w:p w14:paraId="0CDADBF8" w14:textId="77777777" w:rsidR="001C57E4" w:rsidRDefault="001C57E4" w:rsidP="00ED38DC">
            <w:pPr>
              <w:pStyle w:val="ListParagraph"/>
              <w:numPr>
                <w:ilvl w:val="0"/>
                <w:numId w:val="35"/>
              </w:numPr>
              <w:spacing w:before="0" w:after="0"/>
              <w:cnfStyle w:val="000000000000" w:firstRow="0" w:lastRow="0" w:firstColumn="0" w:lastColumn="0" w:oddVBand="0" w:evenVBand="0" w:oddHBand="0" w:evenHBand="0" w:firstRowFirstColumn="0" w:firstRowLastColumn="0" w:lastRowFirstColumn="0" w:lastRowLastColumn="0"/>
            </w:pPr>
            <w:r>
              <w:t>Network Usage appears in common attributes. Why is it duplicated here?</w:t>
            </w:r>
          </w:p>
          <w:p w14:paraId="433565D3" w14:textId="77777777" w:rsidR="001C57E4" w:rsidRDefault="001C57E4" w:rsidP="00ED38DC">
            <w:pPr>
              <w:pStyle w:val="ListParagraph"/>
              <w:numPr>
                <w:ilvl w:val="0"/>
                <w:numId w:val="35"/>
              </w:numPr>
              <w:spacing w:before="0" w:after="0"/>
              <w:cnfStyle w:val="000000000000" w:firstRow="0" w:lastRow="0" w:firstColumn="0" w:lastColumn="0" w:oddVBand="0" w:evenVBand="0" w:oddHBand="0" w:evenHBand="0" w:firstRowFirstColumn="0" w:firstRowLastColumn="0" w:lastRowFirstColumn="0" w:lastRowLastColumn="0"/>
            </w:pPr>
            <w:r>
              <w:t>Conduit Use code implies a value list</w:t>
            </w:r>
          </w:p>
          <w:p w14:paraId="72903A59"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 Lists:</w:t>
            </w:r>
          </w:p>
          <w:p w14:paraId="221B5B59" w14:textId="77777777" w:rsidR="001C57E4" w:rsidRDefault="001C57E4" w:rsidP="00ED38DC">
            <w:pPr>
              <w:pStyle w:val="ListParagraph"/>
              <w:numPr>
                <w:ilvl w:val="0"/>
                <w:numId w:val="35"/>
              </w:numPr>
              <w:spacing w:before="0" w:after="0"/>
              <w:cnfStyle w:val="000000000000" w:firstRow="0" w:lastRow="0" w:firstColumn="0" w:lastColumn="0" w:oddVBand="0" w:evenVBand="0" w:oddHBand="0" w:evenHBand="0" w:firstRowFirstColumn="0" w:firstRowLastColumn="0" w:lastRowFirstColumn="0" w:lastRowLastColumn="0"/>
            </w:pPr>
            <w:r>
              <w:t>Conduit Material list blank</w:t>
            </w:r>
          </w:p>
          <w:p w14:paraId="0E8C3848" w14:textId="77777777" w:rsidR="001C57E4" w:rsidRDefault="001C57E4" w:rsidP="00ED38DC">
            <w:pPr>
              <w:pStyle w:val="ListParagraph"/>
              <w:numPr>
                <w:ilvl w:val="0"/>
                <w:numId w:val="35"/>
              </w:numPr>
              <w:spacing w:before="0" w:after="0"/>
              <w:cnfStyle w:val="000000000000" w:firstRow="0" w:lastRow="0" w:firstColumn="0" w:lastColumn="0" w:oddVBand="0" w:evenVBand="0" w:oddHBand="0" w:evenHBand="0" w:firstRowFirstColumn="0" w:firstRowLastColumn="0" w:lastRowFirstColumn="0" w:lastRowLastColumn="0"/>
            </w:pPr>
            <w:r>
              <w:t>Conduit Size list blank</w:t>
            </w:r>
          </w:p>
          <w:p w14:paraId="3457D88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Relationships:</w:t>
            </w:r>
          </w:p>
          <w:p w14:paraId="5F972FB2" w14:textId="291B947B" w:rsidR="001C57E4" w:rsidRDefault="001C57E4" w:rsidP="001C57E4">
            <w:pPr>
              <w:cnfStyle w:val="000000000000" w:firstRow="0" w:lastRow="0" w:firstColumn="0" w:lastColumn="0" w:oddVBand="0" w:evenVBand="0" w:oddHBand="0" w:evenHBand="0" w:firstRowFirstColumn="0" w:firstRowLastColumn="0" w:lastRowFirstColumn="0" w:lastRowLastColumn="0"/>
            </w:pPr>
            <w:proofErr w:type="spellStart"/>
            <w:r>
              <w:t>Ductivity</w:t>
            </w:r>
            <w:proofErr w:type="spellEnd"/>
            <w:r>
              <w:t xml:space="preserve"> and Containment tabs still use </w:t>
            </w:r>
            <w:proofErr w:type="spellStart"/>
            <w:r>
              <w:t>GTech</w:t>
            </w:r>
            <w:proofErr w:type="spellEnd"/>
            <w:r>
              <w:t xml:space="preserve"> terminology rather than Oncor’s. Oncor terminology has Ducts containing Formations which contain Conduits.</w:t>
            </w:r>
          </w:p>
        </w:tc>
        <w:tc>
          <w:tcPr>
            <w:tcW w:w="1080" w:type="dxa"/>
          </w:tcPr>
          <w:p w14:paraId="1314580C" w14:textId="221C04CF"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97F126F"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4C26319" w14:textId="27F12FAD" w:rsidR="001C57E4" w:rsidRDefault="001C57E4" w:rsidP="001C57E4">
            <w:pPr>
              <w:jc w:val="center"/>
              <w:rPr>
                <w:sz w:val="18"/>
                <w:szCs w:val="18"/>
              </w:rPr>
            </w:pPr>
            <w:r>
              <w:rPr>
                <w:sz w:val="18"/>
                <w:szCs w:val="18"/>
              </w:rPr>
              <w:lastRenderedPageBreak/>
              <w:t>35</w:t>
            </w:r>
          </w:p>
        </w:tc>
        <w:tc>
          <w:tcPr>
            <w:tcW w:w="990" w:type="dxa"/>
          </w:tcPr>
          <w:p w14:paraId="30607180"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6ABEB558"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313FE555" w14:textId="77777777" w:rsidR="001C57E4" w:rsidRPr="0082634D"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Fault Indicator</w:t>
            </w:r>
          </w:p>
          <w:p w14:paraId="7B4DCB16"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727509B1" w14:textId="77777777" w:rsidR="001C57E4" w:rsidRDefault="001C57E4" w:rsidP="00ED38DC">
            <w:pPr>
              <w:pStyle w:val="ListParagraph"/>
              <w:numPr>
                <w:ilvl w:val="0"/>
                <w:numId w:val="33"/>
              </w:numPr>
              <w:spacing w:before="0" w:after="0"/>
              <w:cnfStyle w:val="000000000000" w:firstRow="0" w:lastRow="0" w:firstColumn="0" w:lastColumn="0" w:oddVBand="0" w:evenVBand="0" w:oddHBand="0" w:evenHBand="0" w:firstRowFirstColumn="0" w:firstRowLastColumn="0" w:lastRowFirstColumn="0" w:lastRowLastColumn="0"/>
            </w:pPr>
            <w:r>
              <w:t>Not reviewed by SMEs</w:t>
            </w:r>
          </w:p>
          <w:p w14:paraId="0F01D18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 DFS</w:t>
            </w:r>
          </w:p>
          <w:p w14:paraId="53CEDB43" w14:textId="77777777" w:rsidR="001C57E4" w:rsidRDefault="001C57E4" w:rsidP="00ED38DC">
            <w:pPr>
              <w:pStyle w:val="ListParagraph"/>
              <w:numPr>
                <w:ilvl w:val="0"/>
                <w:numId w:val="33"/>
              </w:numPr>
              <w:spacing w:before="0" w:after="0"/>
              <w:cnfStyle w:val="000000000000" w:firstRow="0" w:lastRow="0" w:firstColumn="0" w:lastColumn="0" w:oddVBand="0" w:evenVBand="0" w:oddHBand="0" w:evenHBand="0" w:firstRowFirstColumn="0" w:firstRowLastColumn="0" w:lastRowFirstColumn="0" w:lastRowLastColumn="0"/>
            </w:pPr>
            <w:r>
              <w:t>Remark (equipment ID is last 4 of FLN)</w:t>
            </w:r>
          </w:p>
          <w:p w14:paraId="41BE8948" w14:textId="77777777" w:rsidR="001C57E4" w:rsidRPr="00B636AE" w:rsidRDefault="001C57E4" w:rsidP="00ED38DC">
            <w:pPr>
              <w:pStyle w:val="ListParagraph"/>
              <w:numPr>
                <w:ilvl w:val="0"/>
                <w:numId w:val="33"/>
              </w:numPr>
              <w:spacing w:before="0" w:after="0"/>
              <w:cnfStyle w:val="000000000000" w:firstRow="0" w:lastRow="0" w:firstColumn="0" w:lastColumn="0" w:oddVBand="0" w:evenVBand="0" w:oddHBand="0" w:evenHBand="0" w:firstRowFirstColumn="0" w:firstRowLastColumn="0" w:lastRowFirstColumn="0" w:lastRowLastColumn="0"/>
            </w:pPr>
            <w:r>
              <w:t xml:space="preserve">Trip Current Rating values: </w:t>
            </w:r>
            <w:r>
              <w:rPr>
                <w:rFonts w:ascii="Calibri" w:hAnsi="Calibri"/>
                <w:sz w:val="20"/>
              </w:rPr>
              <w:t>400/600/800/…)</w:t>
            </w:r>
          </w:p>
          <w:p w14:paraId="45A5773B"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 DFS</w:t>
            </w:r>
          </w:p>
          <w:p w14:paraId="77DBF7BC" w14:textId="77777777" w:rsidR="001C57E4" w:rsidRDefault="001C57E4" w:rsidP="00ED38DC">
            <w:pPr>
              <w:pStyle w:val="ListParagraph"/>
              <w:numPr>
                <w:ilvl w:val="0"/>
                <w:numId w:val="33"/>
              </w:numPr>
              <w:spacing w:before="0" w:after="0"/>
              <w:cnfStyle w:val="000000000000" w:firstRow="0" w:lastRow="0" w:firstColumn="0" w:lastColumn="0" w:oddVBand="0" w:evenVBand="0" w:oddHBand="0" w:evenHBand="0" w:firstRowFirstColumn="0" w:firstRowLastColumn="0" w:lastRowFirstColumn="0" w:lastRowLastColumn="0"/>
            </w:pPr>
            <w:r>
              <w:t xml:space="preserve"> Ownership should be to connected conductor – WKSP 1 notes</w:t>
            </w:r>
          </w:p>
          <w:p w14:paraId="4CBBD75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w:t>
            </w:r>
          </w:p>
          <w:p w14:paraId="5D40072E" w14:textId="77777777" w:rsidR="001C57E4" w:rsidRDefault="001C57E4" w:rsidP="00ED38DC">
            <w:pPr>
              <w:pStyle w:val="ListParagraph"/>
              <w:numPr>
                <w:ilvl w:val="0"/>
                <w:numId w:val="33"/>
              </w:numPr>
              <w:spacing w:before="0" w:after="0"/>
              <w:cnfStyle w:val="000000000000" w:firstRow="0" w:lastRow="0" w:firstColumn="0" w:lastColumn="0" w:oddVBand="0" w:evenVBand="0" w:oddHBand="0" w:evenHBand="0" w:firstRowFirstColumn="0" w:firstRowLastColumn="0" w:lastRowFirstColumn="0" w:lastRowLastColumn="0"/>
            </w:pPr>
            <w:r>
              <w:t xml:space="preserve">Fault Indicators in a proposed status should have a heavier weight than those </w:t>
            </w:r>
            <w:proofErr w:type="spellStart"/>
            <w:r>
              <w:t>inservice</w:t>
            </w:r>
            <w:proofErr w:type="spellEnd"/>
            <w:r>
              <w:t xml:space="preserve"> – </w:t>
            </w:r>
            <w:proofErr w:type="spellStart"/>
            <w:r>
              <w:t>wkshp</w:t>
            </w:r>
            <w:proofErr w:type="spellEnd"/>
            <w:r>
              <w:t xml:space="preserve"> 3 notes</w:t>
            </w:r>
          </w:p>
          <w:p w14:paraId="7C6057DC" w14:textId="77777777" w:rsidR="001C57E4" w:rsidRDefault="001C57E4" w:rsidP="00ED38DC">
            <w:pPr>
              <w:pStyle w:val="ListParagraph"/>
              <w:numPr>
                <w:ilvl w:val="0"/>
                <w:numId w:val="33"/>
              </w:numPr>
              <w:spacing w:before="0" w:after="0"/>
              <w:cnfStyle w:val="000000000000" w:firstRow="0" w:lastRow="0" w:firstColumn="0" w:lastColumn="0" w:oddVBand="0" w:evenVBand="0" w:oddHBand="0" w:evenHBand="0" w:firstRowFirstColumn="0" w:firstRowLastColumn="0" w:lastRowFirstColumn="0" w:lastRowLastColumn="0"/>
            </w:pPr>
            <w:r>
              <w:t xml:space="preserve">Fault Indicators with SCADA should have their own symbol – </w:t>
            </w:r>
            <w:proofErr w:type="spellStart"/>
            <w:r>
              <w:t>wkshp</w:t>
            </w:r>
            <w:proofErr w:type="spellEnd"/>
            <w:r>
              <w:t xml:space="preserve"> 3 notes, nothing designated</w:t>
            </w:r>
          </w:p>
          <w:p w14:paraId="7EEF16E9" w14:textId="17177F32" w:rsidR="001C57E4" w:rsidRDefault="001C57E4" w:rsidP="001C57E4">
            <w:pPr>
              <w:cnfStyle w:val="000000000000" w:firstRow="0" w:lastRow="0" w:firstColumn="0" w:lastColumn="0" w:oddVBand="0" w:evenVBand="0" w:oddHBand="0" w:evenHBand="0" w:firstRowFirstColumn="0" w:firstRowLastColumn="0" w:lastRowFirstColumn="0" w:lastRowLastColumn="0"/>
            </w:pPr>
            <w:r>
              <w:t>Label for Fault Indicator – if not SCADA, show device id; if SCADA have info in label</w:t>
            </w:r>
          </w:p>
        </w:tc>
        <w:tc>
          <w:tcPr>
            <w:tcW w:w="1080" w:type="dxa"/>
          </w:tcPr>
          <w:p w14:paraId="2CFD38F6" w14:textId="7B7766C5"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75A72B4E"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6C3C23C" w14:textId="2EAE89F4" w:rsidR="001C57E4" w:rsidRDefault="001C57E4" w:rsidP="001C57E4">
            <w:pPr>
              <w:jc w:val="center"/>
              <w:rPr>
                <w:sz w:val="18"/>
                <w:szCs w:val="18"/>
              </w:rPr>
            </w:pPr>
            <w:r>
              <w:rPr>
                <w:sz w:val="18"/>
                <w:szCs w:val="18"/>
              </w:rPr>
              <w:t>36</w:t>
            </w:r>
          </w:p>
        </w:tc>
        <w:tc>
          <w:tcPr>
            <w:tcW w:w="990" w:type="dxa"/>
          </w:tcPr>
          <w:p w14:paraId="3EFF3E74"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78EF2F2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0AF1D3E0" w14:textId="77777777" w:rsidR="001C57E4" w:rsidRPr="0082634D"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Field Check</w:t>
            </w:r>
          </w:p>
          <w:p w14:paraId="7A59FC08"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6926BFE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Not SME Reviewed</w:t>
            </w:r>
          </w:p>
          <w:p w14:paraId="5DBC2D5F" w14:textId="77777777" w:rsidR="001C57E4" w:rsidRDefault="001C57E4" w:rsidP="001C57E4">
            <w:pPr>
              <w:cnfStyle w:val="000000000000" w:firstRow="0" w:lastRow="0" w:firstColumn="0" w:lastColumn="0" w:oddVBand="0" w:evenVBand="0" w:oddHBand="0" w:evenHBand="0" w:firstRowFirstColumn="0" w:firstRowLastColumn="0" w:lastRowFirstColumn="0" w:lastRowLastColumn="0"/>
              <w:rPr>
                <w:ins w:id="2905" w:author="ADASE Richard R" w:date="2018-03-30T13:24:00Z"/>
              </w:rPr>
            </w:pPr>
            <w:r>
              <w:t>Feature DFS</w:t>
            </w:r>
          </w:p>
          <w:p w14:paraId="610BCCFE" w14:textId="1CE2FCAD" w:rsidR="008D6D68" w:rsidRDefault="008D6D68" w:rsidP="001C57E4">
            <w:pPr>
              <w:cnfStyle w:val="000000000000" w:firstRow="0" w:lastRow="0" w:firstColumn="0" w:lastColumn="0" w:oddVBand="0" w:evenVBand="0" w:oddHBand="0" w:evenHBand="0" w:firstRowFirstColumn="0" w:firstRowLastColumn="0" w:lastRowFirstColumn="0" w:lastRowLastColumn="0"/>
            </w:pPr>
            <w:ins w:id="2906" w:author="ADASE Richard R" w:date="2018-03-30T13:24:00Z">
              <w:r>
                <w:t xml:space="preserve">3/30/2018 – Field Check feature </w:t>
              </w:r>
            </w:ins>
            <w:ins w:id="2907" w:author="ADASE Richard R" w:date="2018-03-30T13:27:00Z">
              <w:r w:rsidR="000D57CC">
                <w:t>is no longer part of the design</w:t>
              </w:r>
            </w:ins>
            <w:ins w:id="2908" w:author="ADASE Richard R" w:date="2018-03-30T13:25:00Z">
              <w:r>
                <w:t>.</w:t>
              </w:r>
            </w:ins>
          </w:p>
        </w:tc>
        <w:tc>
          <w:tcPr>
            <w:tcW w:w="1080" w:type="dxa"/>
          </w:tcPr>
          <w:p w14:paraId="29F9F7E1" w14:textId="43E704C0"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del w:id="2909" w:author="ADASE Richard R" w:date="2018-03-30T13:24:00Z">
              <w:r w:rsidDel="008D6D68">
                <w:rPr>
                  <w:szCs w:val="18"/>
                </w:rPr>
                <w:delText>Open 2/20/2017</w:delText>
              </w:r>
            </w:del>
            <w:ins w:id="2910" w:author="ADASE Richard R" w:date="2018-03-30T13:24:00Z">
              <w:r w:rsidR="008D6D68">
                <w:rPr>
                  <w:szCs w:val="18"/>
                </w:rPr>
                <w:t>Pending Closure</w:t>
              </w:r>
            </w:ins>
          </w:p>
        </w:tc>
      </w:tr>
      <w:tr w:rsidR="001C57E4" w:rsidRPr="002857EE" w14:paraId="7B058AAB"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421700A4" w14:textId="7E251D28" w:rsidR="001C57E4" w:rsidRDefault="001C57E4" w:rsidP="001C57E4">
            <w:pPr>
              <w:jc w:val="center"/>
              <w:rPr>
                <w:sz w:val="18"/>
                <w:szCs w:val="18"/>
              </w:rPr>
            </w:pPr>
            <w:r>
              <w:rPr>
                <w:sz w:val="18"/>
                <w:szCs w:val="18"/>
              </w:rPr>
              <w:t>37</w:t>
            </w:r>
          </w:p>
        </w:tc>
        <w:tc>
          <w:tcPr>
            <w:tcW w:w="990" w:type="dxa"/>
          </w:tcPr>
          <w:p w14:paraId="07805DE9"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70DC7A0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54200A2" w14:textId="77777777" w:rsidR="001C57E4" w:rsidRPr="0082634D"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Foreign Cable</w:t>
            </w:r>
          </w:p>
          <w:p w14:paraId="601F399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28F04D0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Not SME Reviewed</w:t>
            </w:r>
          </w:p>
          <w:p w14:paraId="25C8388C"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 DFS</w:t>
            </w:r>
          </w:p>
          <w:p w14:paraId="0D2E2A61"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 xml:space="preserve">Notes from </w:t>
            </w:r>
            <w:proofErr w:type="spellStart"/>
            <w:r>
              <w:t>wkshp</w:t>
            </w:r>
            <w:proofErr w:type="spellEnd"/>
            <w:r>
              <w:t xml:space="preserve"> 1 state to have a follow up on the feature. Electric and Communication maybe models as one feature.</w:t>
            </w:r>
          </w:p>
          <w:p w14:paraId="3F1C84B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 List</w:t>
            </w:r>
          </w:p>
          <w:p w14:paraId="441BF9CE"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Missing Foreign Cable Type and Cable Position</w:t>
            </w:r>
          </w:p>
          <w:p w14:paraId="004B3CD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w:t>
            </w:r>
          </w:p>
          <w:p w14:paraId="6168BD65"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Will need to review how these should look</w:t>
            </w:r>
          </w:p>
          <w:p w14:paraId="0A36B0A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w:t>
            </w:r>
          </w:p>
          <w:p w14:paraId="629F6E50" w14:textId="6F229F52" w:rsidR="001C57E4" w:rsidRDefault="001C57E4" w:rsidP="001C57E4">
            <w:pPr>
              <w:cnfStyle w:val="000000000000" w:firstRow="0" w:lastRow="0" w:firstColumn="0" w:lastColumn="0" w:oddVBand="0" w:evenVBand="0" w:oddHBand="0" w:evenHBand="0" w:firstRowFirstColumn="0" w:firstRowLastColumn="0" w:lastRowFirstColumn="0" w:lastRowLastColumn="0"/>
            </w:pPr>
            <w:r>
              <w:t>Foreign Cable missing in this DFS</w:t>
            </w:r>
          </w:p>
        </w:tc>
        <w:tc>
          <w:tcPr>
            <w:tcW w:w="1080" w:type="dxa"/>
          </w:tcPr>
          <w:p w14:paraId="59A71CB7" w14:textId="1E470BA5"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780DE18C"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0D09BD3" w14:textId="2696805A" w:rsidR="001C57E4" w:rsidRDefault="001C57E4" w:rsidP="001C57E4">
            <w:pPr>
              <w:jc w:val="center"/>
              <w:rPr>
                <w:sz w:val="18"/>
                <w:szCs w:val="18"/>
              </w:rPr>
            </w:pPr>
            <w:r>
              <w:rPr>
                <w:sz w:val="18"/>
                <w:szCs w:val="18"/>
              </w:rPr>
              <w:t>38</w:t>
            </w:r>
          </w:p>
        </w:tc>
        <w:tc>
          <w:tcPr>
            <w:tcW w:w="990" w:type="dxa"/>
          </w:tcPr>
          <w:p w14:paraId="7DF6A70B"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76C6B42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3FF9B2CD" w14:textId="77777777" w:rsidR="001C57E4" w:rsidRPr="0082634D"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Formation</w:t>
            </w:r>
          </w:p>
          <w:p w14:paraId="694D47B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54C4871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 xml:space="preserve">            During workshop, there was confusion regarding terminology difference between </w:t>
            </w:r>
            <w:proofErr w:type="spellStart"/>
            <w:r>
              <w:t>GTech</w:t>
            </w:r>
            <w:proofErr w:type="spellEnd"/>
            <w:r>
              <w:t xml:space="preserve"> and Oncor. As a result, attribution may be on the wrong features. Ducts, Duct Banks, and Formations needs follow-up discussion.</w:t>
            </w:r>
          </w:p>
          <w:p w14:paraId="7A735671" w14:textId="35D119ED" w:rsidR="001C57E4" w:rsidRDefault="008D6D68" w:rsidP="001C57E4">
            <w:pPr>
              <w:cnfStyle w:val="000000000000" w:firstRow="0" w:lastRow="0" w:firstColumn="0" w:lastColumn="0" w:oddVBand="0" w:evenVBand="0" w:oddHBand="0" w:evenHBand="0" w:firstRowFirstColumn="0" w:firstRowLastColumn="0" w:lastRowFirstColumn="0" w:lastRowLastColumn="0"/>
            </w:pPr>
            <w:ins w:id="2911" w:author="ADASE Richard R" w:date="2018-03-30T13:25:00Z">
              <w:r>
                <w:t xml:space="preserve">3/30/2018 – Terminology has been rectified with respect to DIS.  Duct Banks retain their same name, and </w:t>
              </w:r>
              <w:r w:rsidR="000D57CC">
                <w:t xml:space="preserve">may </w:t>
              </w:r>
            </w:ins>
            <w:ins w:id="2912" w:author="ADASE Richard R" w:date="2018-03-30T13:26:00Z">
              <w:r w:rsidR="000D57CC">
                <w:t>own</w:t>
              </w:r>
            </w:ins>
            <w:ins w:id="2913" w:author="ADASE Richard R" w:date="2018-03-30T13:25:00Z">
              <w:r w:rsidR="000D57CC">
                <w:t xml:space="preserve"> Formatio</w:t>
              </w:r>
            </w:ins>
            <w:ins w:id="2914" w:author="ADASE Richard R" w:date="2018-03-30T13:26:00Z">
              <w:r w:rsidR="000D57CC">
                <w:t>ns, which may own Ducts, which may own Inner Ducts.  Conduits retain their same name, representing direct buried conduits.</w:t>
              </w:r>
            </w:ins>
          </w:p>
        </w:tc>
        <w:tc>
          <w:tcPr>
            <w:tcW w:w="1080" w:type="dxa"/>
          </w:tcPr>
          <w:p w14:paraId="58A2C935" w14:textId="63B9A293"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del w:id="2915" w:author="ADASE Richard R" w:date="2018-03-30T13:25:00Z">
              <w:r w:rsidDel="008D6D68">
                <w:rPr>
                  <w:szCs w:val="18"/>
                </w:rPr>
                <w:delText>Open 2/20/2017</w:delText>
              </w:r>
            </w:del>
            <w:ins w:id="2916" w:author="ADASE Richard R" w:date="2018-03-30T13:25:00Z">
              <w:r w:rsidR="008D6D68">
                <w:rPr>
                  <w:szCs w:val="18"/>
                </w:rPr>
                <w:t xml:space="preserve"> Pending Closure</w:t>
              </w:r>
            </w:ins>
          </w:p>
        </w:tc>
      </w:tr>
      <w:tr w:rsidR="001C57E4" w:rsidRPr="002857EE" w14:paraId="5B6887FA"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73B95F2" w14:textId="270D87FC" w:rsidR="001C57E4" w:rsidRDefault="001C57E4" w:rsidP="001C57E4">
            <w:pPr>
              <w:jc w:val="center"/>
              <w:rPr>
                <w:sz w:val="18"/>
                <w:szCs w:val="18"/>
              </w:rPr>
            </w:pPr>
            <w:r>
              <w:rPr>
                <w:sz w:val="18"/>
                <w:szCs w:val="18"/>
              </w:rPr>
              <w:lastRenderedPageBreak/>
              <w:t>39</w:t>
            </w:r>
          </w:p>
        </w:tc>
        <w:tc>
          <w:tcPr>
            <w:tcW w:w="990" w:type="dxa"/>
          </w:tcPr>
          <w:p w14:paraId="73F44D5C"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4D269C19"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D3F44D8" w14:textId="77777777" w:rsidR="001C57E4" w:rsidRPr="0082634D"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Guy</w:t>
            </w:r>
          </w:p>
          <w:p w14:paraId="5F410389"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5C317C4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Not reviewed by SMEs</w:t>
            </w:r>
          </w:p>
          <w:p w14:paraId="7179A40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 DFS</w:t>
            </w:r>
          </w:p>
          <w:p w14:paraId="6295B000"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 xml:space="preserve">Placement routine needed to place anchor when a guy is placed – </w:t>
            </w:r>
            <w:proofErr w:type="spellStart"/>
            <w:r>
              <w:t>wkshp</w:t>
            </w:r>
            <w:proofErr w:type="spellEnd"/>
            <w:r>
              <w:t xml:space="preserve"> 3</w:t>
            </w:r>
          </w:p>
          <w:p w14:paraId="238DD0BC"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 xml:space="preserve">Anchor will need a symbol – </w:t>
            </w:r>
            <w:proofErr w:type="spellStart"/>
            <w:r>
              <w:t>wkshp</w:t>
            </w:r>
            <w:proofErr w:type="spellEnd"/>
            <w:r>
              <w:t xml:space="preserve"> 3</w:t>
            </w:r>
          </w:p>
          <w:p w14:paraId="128D82E2"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Anchor type attribute is CU driven</w:t>
            </w:r>
          </w:p>
          <w:p w14:paraId="59E2CF9F"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 List</w:t>
            </w:r>
          </w:p>
          <w:p w14:paraId="6D43F774"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Guy Type is blank</w:t>
            </w:r>
          </w:p>
          <w:p w14:paraId="6378FE2C"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w:t>
            </w:r>
          </w:p>
          <w:p w14:paraId="33BBC084"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Guy Linear needs to be defined</w:t>
            </w:r>
          </w:p>
          <w:p w14:paraId="7E48CA90" w14:textId="44D55C53" w:rsidR="001C57E4" w:rsidRDefault="001C57E4" w:rsidP="001C57E4">
            <w:pPr>
              <w:cnfStyle w:val="000000000000" w:firstRow="0" w:lastRow="0" w:firstColumn="0" w:lastColumn="0" w:oddVBand="0" w:evenVBand="0" w:oddHBand="0" w:evenHBand="0" w:firstRowFirstColumn="0" w:firstRowLastColumn="0" w:lastRowFirstColumn="0" w:lastRowLastColumn="0"/>
            </w:pPr>
            <w:r>
              <w:t>Will need Anchor symbol</w:t>
            </w:r>
          </w:p>
        </w:tc>
        <w:tc>
          <w:tcPr>
            <w:tcW w:w="1080" w:type="dxa"/>
          </w:tcPr>
          <w:p w14:paraId="333034DB" w14:textId="4843A3DC"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3124C8F6"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C83B0EB" w14:textId="65F2023D" w:rsidR="001C57E4" w:rsidRDefault="001C57E4" w:rsidP="001C57E4">
            <w:pPr>
              <w:jc w:val="center"/>
              <w:rPr>
                <w:sz w:val="18"/>
                <w:szCs w:val="18"/>
              </w:rPr>
            </w:pPr>
            <w:r>
              <w:rPr>
                <w:sz w:val="18"/>
                <w:szCs w:val="18"/>
              </w:rPr>
              <w:t>40</w:t>
            </w:r>
          </w:p>
        </w:tc>
        <w:tc>
          <w:tcPr>
            <w:tcW w:w="990" w:type="dxa"/>
          </w:tcPr>
          <w:p w14:paraId="232703AF"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104CDDC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6FE4687D" w14:textId="77777777" w:rsidR="001C57E4" w:rsidRPr="0082634D"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Isolation Point</w:t>
            </w:r>
          </w:p>
          <w:p w14:paraId="28897DC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3DAAB9DF"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DFS Features:</w:t>
            </w:r>
          </w:p>
          <w:p w14:paraId="59A9688B"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 xml:space="preserve">Type needs value list? </w:t>
            </w:r>
          </w:p>
          <w:p w14:paraId="531C6FB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Legends:</w:t>
            </w:r>
          </w:p>
          <w:p w14:paraId="04F79E4C"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Symbols for closed elbow and closed elbow detail are missing</w:t>
            </w:r>
          </w:p>
          <w:p w14:paraId="2A808E0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Relationships:</w:t>
            </w:r>
          </w:p>
          <w:p w14:paraId="2AC52206" w14:textId="20D52970" w:rsidR="001C57E4" w:rsidRDefault="001C57E4" w:rsidP="001C57E4">
            <w:pPr>
              <w:cnfStyle w:val="000000000000" w:firstRow="0" w:lastRow="0" w:firstColumn="0" w:lastColumn="0" w:oddVBand="0" w:evenVBand="0" w:oddHBand="0" w:evenHBand="0" w:firstRowFirstColumn="0" w:firstRowLastColumn="0" w:lastRowFirstColumn="0" w:lastRowLastColumn="0"/>
            </w:pPr>
            <w:r>
              <w:t>Connectivity needs to be reviewed after Hexagon has investigated how isolation points will affect connectivity validation.</w:t>
            </w:r>
          </w:p>
        </w:tc>
        <w:tc>
          <w:tcPr>
            <w:tcW w:w="1080" w:type="dxa"/>
          </w:tcPr>
          <w:p w14:paraId="733AC858" w14:textId="2CA37C70"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BF625E6"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4102598" w14:textId="16E9AADC" w:rsidR="001C57E4" w:rsidRDefault="001C57E4" w:rsidP="001C57E4">
            <w:pPr>
              <w:jc w:val="center"/>
              <w:rPr>
                <w:sz w:val="18"/>
                <w:szCs w:val="18"/>
              </w:rPr>
            </w:pPr>
            <w:r>
              <w:rPr>
                <w:sz w:val="18"/>
                <w:szCs w:val="18"/>
              </w:rPr>
              <w:t>41</w:t>
            </w:r>
          </w:p>
        </w:tc>
        <w:tc>
          <w:tcPr>
            <w:tcW w:w="990" w:type="dxa"/>
          </w:tcPr>
          <w:p w14:paraId="6A7F0C5C"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1D4C690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1766FB3B" w14:textId="77777777" w:rsidR="001C57E4" w:rsidRPr="0082634D"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82634D">
              <w:rPr>
                <w:b/>
                <w:u w:val="single"/>
              </w:rPr>
              <w:t>Manhole</w:t>
            </w:r>
          </w:p>
          <w:p w14:paraId="64C0C24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51EAE2D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Needs discussion with Network and airport</w:t>
            </w:r>
          </w:p>
          <w:p w14:paraId="3B0CDD9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DFS Features</w:t>
            </w:r>
          </w:p>
          <w:p w14:paraId="779CFBDC"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Manhole Type code requires value list?</w:t>
            </w:r>
          </w:p>
          <w:p w14:paraId="5C770E3F"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Location Type references same value list as Vaults. Does this make sense? Can a manhole be on a Roof?</w:t>
            </w:r>
          </w:p>
          <w:p w14:paraId="5E6A734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 lists</w:t>
            </w:r>
          </w:p>
          <w:p w14:paraId="34D6712C"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Manhole Modification Type blank</w:t>
            </w:r>
          </w:p>
          <w:p w14:paraId="21C065CD"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Manhole Stacking blank</w:t>
            </w:r>
          </w:p>
          <w:p w14:paraId="6D0E218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Legends:</w:t>
            </w:r>
          </w:p>
          <w:p w14:paraId="5228C00F" w14:textId="77777777" w:rsidR="001C57E4" w:rsidRDefault="001C57E4" w:rsidP="00ED38DC">
            <w:pPr>
              <w:pStyle w:val="ListParagraph"/>
              <w:numPr>
                <w:ilvl w:val="0"/>
                <w:numId w:val="37"/>
              </w:numPr>
              <w:spacing w:before="0" w:after="0"/>
              <w:cnfStyle w:val="000000000000" w:firstRow="0" w:lastRow="0" w:firstColumn="0" w:lastColumn="0" w:oddVBand="0" w:evenVBand="0" w:oddHBand="0" w:evenHBand="0" w:firstRowFirstColumn="0" w:firstRowLastColumn="0" w:lastRowFirstColumn="0" w:lastRowLastColumn="0"/>
            </w:pPr>
            <w:r>
              <w:t>The same symbol is used for all types of manholes. These should have different Symbology.</w:t>
            </w:r>
          </w:p>
          <w:p w14:paraId="270A24F4" w14:textId="005CEA14" w:rsidR="001C57E4" w:rsidRDefault="001C57E4" w:rsidP="001C57E4">
            <w:pPr>
              <w:cnfStyle w:val="000000000000" w:firstRow="0" w:lastRow="0" w:firstColumn="0" w:lastColumn="0" w:oddVBand="0" w:evenVBand="0" w:oddHBand="0" w:evenHBand="0" w:firstRowFirstColumn="0" w:firstRowLastColumn="0" w:lastRowFirstColumn="0" w:lastRowLastColumn="0"/>
            </w:pPr>
            <w:r>
              <w:t>For Network Manholes, may want to use Manhole ID for the label.</w:t>
            </w:r>
          </w:p>
        </w:tc>
        <w:tc>
          <w:tcPr>
            <w:tcW w:w="1080" w:type="dxa"/>
          </w:tcPr>
          <w:p w14:paraId="4C797E7C" w14:textId="078CA09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A37F2CF"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4D41222" w14:textId="38F9717C" w:rsidR="001C57E4" w:rsidRDefault="001C57E4" w:rsidP="001C57E4">
            <w:pPr>
              <w:jc w:val="center"/>
              <w:rPr>
                <w:sz w:val="18"/>
                <w:szCs w:val="18"/>
              </w:rPr>
            </w:pPr>
            <w:r>
              <w:rPr>
                <w:sz w:val="18"/>
                <w:szCs w:val="18"/>
              </w:rPr>
              <w:t>42</w:t>
            </w:r>
          </w:p>
        </w:tc>
        <w:tc>
          <w:tcPr>
            <w:tcW w:w="990" w:type="dxa"/>
          </w:tcPr>
          <w:p w14:paraId="56C8681C"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548385D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4B277EC"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Miscellaneous Structure</w:t>
            </w:r>
          </w:p>
          <w:p w14:paraId="5DAF8B6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3282B84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Needs to be reviewed with SMEs</w:t>
            </w:r>
          </w:p>
          <w:p w14:paraId="5BE3F31A"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DFS Value Lists</w:t>
            </w:r>
          </w:p>
          <w:p w14:paraId="52F20396" w14:textId="77777777" w:rsidR="001C57E4" w:rsidRDefault="001C57E4" w:rsidP="00ED38DC">
            <w:pPr>
              <w:pStyle w:val="ListParagraph"/>
              <w:numPr>
                <w:ilvl w:val="1"/>
                <w:numId w:val="36"/>
              </w:numPr>
              <w:spacing w:before="0" w:after="0"/>
              <w:cnfStyle w:val="000000000000" w:firstRow="0" w:lastRow="0" w:firstColumn="0" w:lastColumn="0" w:oddVBand="0" w:evenVBand="0" w:oddHBand="0" w:evenHBand="0" w:firstRowFirstColumn="0" w:firstRowLastColumn="0" w:lastRowFirstColumn="0" w:lastRowLastColumn="0"/>
            </w:pPr>
            <w:r>
              <w:t>VL_MISC_STRUCTURE_TYPE has TT – TU Transmission Tower as a value. Does this need to be removed since Transmission Tower is now a separate feature?</w:t>
            </w:r>
          </w:p>
          <w:p w14:paraId="298074D9"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DFS Relationships</w:t>
            </w:r>
          </w:p>
          <w:p w14:paraId="400F7D20" w14:textId="77777777" w:rsidR="001C57E4" w:rsidRDefault="001C57E4" w:rsidP="00ED38DC">
            <w:pPr>
              <w:pStyle w:val="ListParagraph"/>
              <w:numPr>
                <w:ilvl w:val="1"/>
                <w:numId w:val="36"/>
              </w:numPr>
              <w:spacing w:before="0" w:after="0"/>
              <w:cnfStyle w:val="000000000000" w:firstRow="0" w:lastRow="0" w:firstColumn="0" w:lastColumn="0" w:oddVBand="0" w:evenVBand="0" w:oddHBand="0" w:evenHBand="0" w:firstRowFirstColumn="0" w:firstRowLastColumn="0" w:lastRowFirstColumn="0" w:lastRowLastColumn="0"/>
            </w:pPr>
            <w:r>
              <w:t>Ownership needs to be reviewed with SMEs</w:t>
            </w:r>
          </w:p>
          <w:p w14:paraId="2D401BBA" w14:textId="77777777" w:rsidR="001C57E4" w:rsidRDefault="001C57E4" w:rsidP="00ED38DC">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pPr>
            <w:r>
              <w:t>DFS Legends</w:t>
            </w:r>
          </w:p>
          <w:p w14:paraId="614ED821" w14:textId="0F748604" w:rsidR="001C57E4" w:rsidRDefault="001C57E4" w:rsidP="001C57E4">
            <w:pPr>
              <w:cnfStyle w:val="000000000000" w:firstRow="0" w:lastRow="0" w:firstColumn="0" w:lastColumn="0" w:oddVBand="0" w:evenVBand="0" w:oddHBand="0" w:evenHBand="0" w:firstRowFirstColumn="0" w:firstRowLastColumn="0" w:lastRowFirstColumn="0" w:lastRowLastColumn="0"/>
            </w:pPr>
            <w:r>
              <w:t>Special symbols for different states?</w:t>
            </w:r>
          </w:p>
        </w:tc>
        <w:tc>
          <w:tcPr>
            <w:tcW w:w="1080" w:type="dxa"/>
          </w:tcPr>
          <w:p w14:paraId="5D9CFA37" w14:textId="0445F9F5"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77D7C8B4"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4FEA590" w14:textId="2C3B9B73" w:rsidR="001C57E4" w:rsidRDefault="001C57E4" w:rsidP="001C57E4">
            <w:pPr>
              <w:jc w:val="center"/>
              <w:rPr>
                <w:sz w:val="18"/>
                <w:szCs w:val="18"/>
              </w:rPr>
            </w:pPr>
            <w:r>
              <w:rPr>
                <w:sz w:val="18"/>
                <w:szCs w:val="18"/>
              </w:rPr>
              <w:lastRenderedPageBreak/>
              <w:t>43</w:t>
            </w:r>
          </w:p>
        </w:tc>
        <w:tc>
          <w:tcPr>
            <w:tcW w:w="990" w:type="dxa"/>
          </w:tcPr>
          <w:p w14:paraId="3822277B"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05C7609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4CD09A0E"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Network Protector</w:t>
            </w:r>
          </w:p>
          <w:p w14:paraId="79B2DCD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5DCEB7BC" w14:textId="77777777" w:rsidR="001C57E4" w:rsidRDefault="001C57E4" w:rsidP="00ED38DC">
            <w:pPr>
              <w:pStyle w:val="ListParagraph"/>
              <w:numPr>
                <w:ilvl w:val="0"/>
                <w:numId w:val="38"/>
              </w:numPr>
              <w:spacing w:before="0" w:after="0"/>
              <w:cnfStyle w:val="000000000000" w:firstRow="0" w:lastRow="0" w:firstColumn="0" w:lastColumn="0" w:oddVBand="0" w:evenVBand="0" w:oddHBand="0" w:evenHBand="0" w:firstRowFirstColumn="0" w:firstRowLastColumn="0" w:lastRowFirstColumn="0" w:lastRowLastColumn="0"/>
            </w:pPr>
            <w:r>
              <w:t>Not reviewed by SMEs</w:t>
            </w:r>
          </w:p>
          <w:p w14:paraId="5E6B97E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 List</w:t>
            </w:r>
          </w:p>
          <w:p w14:paraId="60AFC612" w14:textId="77777777" w:rsidR="001C57E4" w:rsidRDefault="001C57E4" w:rsidP="00ED38DC">
            <w:pPr>
              <w:pStyle w:val="ListParagraph"/>
              <w:numPr>
                <w:ilvl w:val="0"/>
                <w:numId w:val="38"/>
              </w:numPr>
              <w:spacing w:before="0" w:after="0"/>
              <w:cnfStyle w:val="000000000000" w:firstRow="0" w:lastRow="0" w:firstColumn="0" w:lastColumn="0" w:oddVBand="0" w:evenVBand="0" w:oddHBand="0" w:evenHBand="0" w:firstRowFirstColumn="0" w:firstRowLastColumn="0" w:lastRowFirstColumn="0" w:lastRowLastColumn="0"/>
            </w:pPr>
            <w:r>
              <w:t>Network Protector Mode list not populated</w:t>
            </w:r>
          </w:p>
          <w:p w14:paraId="524E871D" w14:textId="77777777" w:rsidR="001C57E4" w:rsidRDefault="001C57E4" w:rsidP="00ED38DC">
            <w:pPr>
              <w:pStyle w:val="ListParagraph"/>
              <w:numPr>
                <w:ilvl w:val="0"/>
                <w:numId w:val="38"/>
              </w:numPr>
              <w:spacing w:before="0" w:after="0"/>
              <w:cnfStyle w:val="000000000000" w:firstRow="0" w:lastRow="0" w:firstColumn="0" w:lastColumn="0" w:oddVBand="0" w:evenVBand="0" w:oddHBand="0" w:evenHBand="0" w:firstRowFirstColumn="0" w:firstRowLastColumn="0" w:lastRowFirstColumn="0" w:lastRowLastColumn="0"/>
            </w:pPr>
            <w:r>
              <w:t>Network Protector Relay MFGs Code list not populated (most likely CU Driven)</w:t>
            </w:r>
          </w:p>
          <w:p w14:paraId="29A256ED" w14:textId="13FA39B4" w:rsidR="001C57E4" w:rsidRDefault="001C57E4" w:rsidP="00ED38DC">
            <w:pPr>
              <w:pStyle w:val="ListParagraph"/>
              <w:numPr>
                <w:ilvl w:val="0"/>
                <w:numId w:val="38"/>
              </w:numPr>
              <w:spacing w:before="0" w:after="0"/>
              <w:cnfStyle w:val="000000000000" w:firstRow="0" w:lastRow="0" w:firstColumn="0" w:lastColumn="0" w:oddVBand="0" w:evenVBand="0" w:oddHBand="0" w:evenHBand="0" w:firstRowFirstColumn="0" w:firstRowLastColumn="0" w:lastRowFirstColumn="0" w:lastRowLastColumn="0"/>
            </w:pPr>
            <w:r>
              <w:t>Network Protector Fuse Link list</w:t>
            </w:r>
            <w:r w:rsidR="00D90A39">
              <w:t xml:space="preserve"> </w:t>
            </w:r>
            <w:r>
              <w:t>not populated</w:t>
            </w:r>
          </w:p>
          <w:p w14:paraId="53ED917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 DFS</w:t>
            </w:r>
          </w:p>
          <w:p w14:paraId="11516CEF" w14:textId="5BF1A9F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Protector Mode</w:t>
            </w:r>
          </w:p>
        </w:tc>
        <w:tc>
          <w:tcPr>
            <w:tcW w:w="1080" w:type="dxa"/>
          </w:tcPr>
          <w:p w14:paraId="7BCCB8BB" w14:textId="6112439E"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BA11E84"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AFA76DB" w14:textId="0F1C5D03" w:rsidR="001C57E4" w:rsidRDefault="001C57E4" w:rsidP="001C57E4">
            <w:pPr>
              <w:jc w:val="center"/>
              <w:rPr>
                <w:sz w:val="18"/>
                <w:szCs w:val="18"/>
              </w:rPr>
            </w:pPr>
            <w:r>
              <w:rPr>
                <w:sz w:val="18"/>
                <w:szCs w:val="18"/>
              </w:rPr>
              <w:t>44</w:t>
            </w:r>
          </w:p>
        </w:tc>
        <w:tc>
          <w:tcPr>
            <w:tcW w:w="990" w:type="dxa"/>
          </w:tcPr>
          <w:p w14:paraId="25AEAAAB"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4E28F24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13E2DAB2"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Network Splice</w:t>
            </w:r>
          </w:p>
          <w:p w14:paraId="00EC96C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0F6178BC" w14:textId="77777777" w:rsidR="001C57E4" w:rsidRDefault="001C57E4" w:rsidP="00ED38DC">
            <w:pPr>
              <w:pStyle w:val="ListParagraph"/>
              <w:numPr>
                <w:ilvl w:val="0"/>
                <w:numId w:val="38"/>
              </w:numPr>
              <w:spacing w:before="0" w:after="0"/>
              <w:cnfStyle w:val="000000000000" w:firstRow="0" w:lastRow="0" w:firstColumn="0" w:lastColumn="0" w:oddVBand="0" w:evenVBand="0" w:oddHBand="0" w:evenHBand="0" w:firstRowFirstColumn="0" w:firstRowLastColumn="0" w:lastRowFirstColumn="0" w:lastRowLastColumn="0"/>
            </w:pPr>
            <w:r>
              <w:t>Not reviewed by SMEs</w:t>
            </w:r>
          </w:p>
          <w:p w14:paraId="2961845D" w14:textId="77777777" w:rsidR="001C57E4" w:rsidRDefault="001C57E4" w:rsidP="00ED38DC">
            <w:pPr>
              <w:pStyle w:val="ListParagraph"/>
              <w:numPr>
                <w:ilvl w:val="0"/>
                <w:numId w:val="38"/>
              </w:numPr>
              <w:spacing w:before="0" w:after="0"/>
              <w:cnfStyle w:val="000000000000" w:firstRow="0" w:lastRow="0" w:firstColumn="0" w:lastColumn="0" w:oddVBand="0" w:evenVBand="0" w:oddHBand="0" w:evenHBand="0" w:firstRowFirstColumn="0" w:firstRowLastColumn="0" w:lastRowFirstColumn="0" w:lastRowLastColumn="0"/>
            </w:pPr>
            <w:r>
              <w:t>No notes on Network Splice</w:t>
            </w:r>
          </w:p>
          <w:p w14:paraId="1D1FAE6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 DFS</w:t>
            </w:r>
          </w:p>
          <w:p w14:paraId="63717F1D" w14:textId="77777777" w:rsidR="001C57E4" w:rsidRDefault="001C57E4" w:rsidP="00ED38DC">
            <w:pPr>
              <w:pStyle w:val="ListParagraph"/>
              <w:numPr>
                <w:ilvl w:val="0"/>
                <w:numId w:val="39"/>
              </w:numPr>
              <w:spacing w:before="0" w:after="0"/>
              <w:cnfStyle w:val="000000000000" w:firstRow="0" w:lastRow="0" w:firstColumn="0" w:lastColumn="0" w:oddVBand="0" w:evenVBand="0" w:oddHBand="0" w:evenHBand="0" w:firstRowFirstColumn="0" w:firstRowLastColumn="0" w:lastRowFirstColumn="0" w:lastRowLastColumn="0"/>
            </w:pPr>
            <w:r>
              <w:t>Connectivity to Primary UG Conductor needs to be validated</w:t>
            </w:r>
          </w:p>
          <w:p w14:paraId="142662C0" w14:textId="77777777" w:rsidR="001C57E4" w:rsidRDefault="001C57E4" w:rsidP="00ED38DC">
            <w:pPr>
              <w:pStyle w:val="ListParagraph"/>
              <w:numPr>
                <w:ilvl w:val="0"/>
                <w:numId w:val="39"/>
              </w:numPr>
              <w:spacing w:before="0" w:after="0"/>
              <w:cnfStyle w:val="000000000000" w:firstRow="0" w:lastRow="0" w:firstColumn="0" w:lastColumn="0" w:oddVBand="0" w:evenVBand="0" w:oddHBand="0" w:evenHBand="0" w:firstRowFirstColumn="0" w:firstRowLastColumn="0" w:lastRowFirstColumn="0" w:lastRowLastColumn="0"/>
            </w:pPr>
            <w:r>
              <w:t xml:space="preserve">Splice should be </w:t>
            </w:r>
            <w:proofErr w:type="spellStart"/>
            <w:r>
              <w:t>own</w:t>
            </w:r>
            <w:proofErr w:type="spellEnd"/>
            <w:r>
              <w:t xml:space="preserve"> to the conductor(s) (type) that was spliced</w:t>
            </w:r>
          </w:p>
          <w:p w14:paraId="38D62662" w14:textId="1FA72E6D"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Need to validate that network splice can be owned to a vault</w:t>
            </w:r>
          </w:p>
        </w:tc>
        <w:tc>
          <w:tcPr>
            <w:tcW w:w="1080" w:type="dxa"/>
          </w:tcPr>
          <w:p w14:paraId="0A8B434A" w14:textId="6BACDACB"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5A970DA"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E5180FA" w14:textId="305B56E7" w:rsidR="001C57E4" w:rsidRDefault="001C57E4" w:rsidP="001C57E4">
            <w:pPr>
              <w:jc w:val="center"/>
              <w:rPr>
                <w:sz w:val="18"/>
                <w:szCs w:val="18"/>
              </w:rPr>
            </w:pPr>
            <w:r>
              <w:rPr>
                <w:sz w:val="18"/>
                <w:szCs w:val="18"/>
              </w:rPr>
              <w:t>45</w:t>
            </w:r>
          </w:p>
        </w:tc>
        <w:tc>
          <w:tcPr>
            <w:tcW w:w="990" w:type="dxa"/>
          </w:tcPr>
          <w:p w14:paraId="57CDDA40"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3B21B17D" w14:textId="77777777" w:rsidR="001C57E4" w:rsidRPr="000F588C" w:rsidRDefault="001C57E4" w:rsidP="001C57E4">
            <w:pPr>
              <w:spacing w:before="12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OMS Event</w:t>
            </w:r>
          </w:p>
          <w:p w14:paraId="16A2CC86" w14:textId="77777777" w:rsidR="001C57E4" w:rsidRDefault="001C57E4" w:rsidP="001C57E4">
            <w:pPr>
              <w:spacing w:before="120" w:after="0"/>
              <w:cnfStyle w:val="000000000000" w:firstRow="0" w:lastRow="0" w:firstColumn="0" w:lastColumn="0" w:oddVBand="0" w:evenVBand="0" w:oddHBand="0" w:evenHBand="0" w:firstRowFirstColumn="0" w:firstRowLastColumn="0" w:lastRowFirstColumn="0" w:lastRowLastColumn="0"/>
            </w:pPr>
            <w:r>
              <w:t>Not reviewed by SMEs</w:t>
            </w:r>
          </w:p>
          <w:p w14:paraId="47C8705D" w14:textId="7777777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ins w:id="2917" w:author="ADASE Richard R" w:date="2018-03-30T13:27:00Z"/>
              </w:rPr>
            </w:pPr>
            <w:r>
              <w:t>No longer a feature due to not receiving information from OMS</w:t>
            </w:r>
          </w:p>
          <w:p w14:paraId="0F3AA484" w14:textId="1DCB45F3" w:rsidR="000D57CC" w:rsidRDefault="000D57CC" w:rsidP="001C57E4">
            <w:pPr>
              <w:spacing w:before="0"/>
              <w:cnfStyle w:val="000000000000" w:firstRow="0" w:lastRow="0" w:firstColumn="0" w:lastColumn="0" w:oddVBand="0" w:evenVBand="0" w:oddHBand="0" w:evenHBand="0" w:firstRowFirstColumn="0" w:firstRowLastColumn="0" w:lastRowFirstColumn="0" w:lastRowLastColumn="0"/>
              <w:rPr>
                <w:b/>
              </w:rPr>
            </w:pPr>
            <w:ins w:id="2918" w:author="ADASE Richard R" w:date="2018-03-30T13:27:00Z">
              <w:r>
                <w:t>3/30/2018 – OMS Event feature is no longer part of the design.</w:t>
              </w:r>
            </w:ins>
          </w:p>
        </w:tc>
        <w:tc>
          <w:tcPr>
            <w:tcW w:w="1080" w:type="dxa"/>
          </w:tcPr>
          <w:p w14:paraId="57C61892" w14:textId="3FFE7F30" w:rsidR="000D57CC" w:rsidRDefault="001C57E4" w:rsidP="000D57CC">
            <w:pPr>
              <w:jc w:val="center"/>
              <w:cnfStyle w:val="000000000000" w:firstRow="0" w:lastRow="0" w:firstColumn="0" w:lastColumn="0" w:oddVBand="0" w:evenVBand="0" w:oddHBand="0" w:evenHBand="0" w:firstRowFirstColumn="0" w:firstRowLastColumn="0" w:lastRowFirstColumn="0" w:lastRowLastColumn="0"/>
              <w:rPr>
                <w:szCs w:val="18"/>
              </w:rPr>
            </w:pPr>
            <w:del w:id="2919" w:author="ADASE Richard R" w:date="2018-03-30T13:27:00Z">
              <w:r w:rsidDel="000D57CC">
                <w:rPr>
                  <w:szCs w:val="18"/>
                </w:rPr>
                <w:delText>Open 2/20/2017</w:delText>
              </w:r>
            </w:del>
            <w:ins w:id="2920" w:author="ADASE Richard R" w:date="2018-03-30T13:27:00Z">
              <w:r w:rsidR="000D57CC">
                <w:rPr>
                  <w:szCs w:val="18"/>
                </w:rPr>
                <w:t xml:space="preserve"> Pending Closure</w:t>
              </w:r>
            </w:ins>
          </w:p>
        </w:tc>
      </w:tr>
      <w:tr w:rsidR="001C57E4" w:rsidRPr="002857EE" w14:paraId="2E9A3B51"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B49C087" w14:textId="6DE2527D" w:rsidR="001C57E4" w:rsidRDefault="001C57E4" w:rsidP="001C57E4">
            <w:pPr>
              <w:jc w:val="center"/>
              <w:rPr>
                <w:sz w:val="18"/>
                <w:szCs w:val="18"/>
              </w:rPr>
            </w:pPr>
            <w:r>
              <w:rPr>
                <w:sz w:val="18"/>
                <w:szCs w:val="18"/>
              </w:rPr>
              <w:t>46</w:t>
            </w:r>
          </w:p>
        </w:tc>
        <w:tc>
          <w:tcPr>
            <w:tcW w:w="990" w:type="dxa"/>
          </w:tcPr>
          <w:p w14:paraId="376BD795"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1E836AD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32A77807"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Pad</w:t>
            </w:r>
          </w:p>
          <w:p w14:paraId="5DB472EB"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6EA97B0F"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 DFS</w:t>
            </w:r>
          </w:p>
          <w:p w14:paraId="76E2D88B" w14:textId="77777777" w:rsidR="001C57E4" w:rsidRPr="001C05C1" w:rsidRDefault="001C57E4" w:rsidP="00ED38DC">
            <w:pPr>
              <w:pStyle w:val="ListParagraph"/>
              <w:numPr>
                <w:ilvl w:val="0"/>
                <w:numId w:val="40"/>
              </w:numPr>
              <w:spacing w:before="0" w:after="0"/>
              <w:cnfStyle w:val="000000000000" w:firstRow="0" w:lastRow="0" w:firstColumn="0" w:lastColumn="0" w:oddVBand="0" w:evenVBand="0" w:oddHBand="0" w:evenHBand="0" w:firstRowFirstColumn="0" w:firstRowLastColumn="0" w:lastRowFirstColumn="0" w:lastRowLastColumn="0"/>
            </w:pPr>
            <w:r>
              <w:t xml:space="preserve">Add </w:t>
            </w:r>
            <w:r w:rsidRPr="001C05C1">
              <w:t>Owner Code – Customer</w:t>
            </w:r>
            <w:r>
              <w:t xml:space="preserve"> (Value = CU)</w:t>
            </w:r>
            <w:r w:rsidRPr="001C05C1">
              <w:t xml:space="preserve"> and Oncor with Oncor </w:t>
            </w:r>
            <w:r>
              <w:t xml:space="preserve">(value = TU) </w:t>
            </w:r>
            <w:r w:rsidRPr="001C05C1">
              <w:t>as default</w:t>
            </w:r>
            <w:r>
              <w:t xml:space="preserve"> -</w:t>
            </w:r>
            <w:proofErr w:type="spellStart"/>
            <w:r>
              <w:t>wkshp</w:t>
            </w:r>
            <w:proofErr w:type="spellEnd"/>
            <w:r>
              <w:t xml:space="preserve"> 3 notes</w:t>
            </w:r>
          </w:p>
          <w:p w14:paraId="779A547D" w14:textId="77777777" w:rsidR="001C57E4" w:rsidRDefault="001C57E4" w:rsidP="00ED38DC">
            <w:pPr>
              <w:pStyle w:val="ListParagraph"/>
              <w:numPr>
                <w:ilvl w:val="0"/>
                <w:numId w:val="40"/>
              </w:numPr>
              <w:spacing w:before="0" w:after="0"/>
              <w:cnfStyle w:val="000000000000" w:firstRow="0" w:lastRow="0" w:firstColumn="0" w:lastColumn="0" w:oddVBand="0" w:evenVBand="0" w:oddHBand="0" w:evenHBand="0" w:firstRowFirstColumn="0" w:firstRowLastColumn="0" w:lastRowFirstColumn="0" w:lastRowLastColumn="0"/>
            </w:pPr>
            <w:r>
              <w:t xml:space="preserve">Review if type is needed to address </w:t>
            </w:r>
            <w:proofErr w:type="gramStart"/>
            <w:r>
              <w:t>pre cast</w:t>
            </w:r>
            <w:proofErr w:type="gramEnd"/>
            <w:r>
              <w:t xml:space="preserve"> or poured in place – </w:t>
            </w:r>
            <w:proofErr w:type="spellStart"/>
            <w:r>
              <w:t>wkshp</w:t>
            </w:r>
            <w:proofErr w:type="spellEnd"/>
            <w:r>
              <w:t xml:space="preserve"> 3</w:t>
            </w:r>
          </w:p>
          <w:p w14:paraId="76A8335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 List</w:t>
            </w:r>
          </w:p>
          <w:p w14:paraId="3F3A2F1E" w14:textId="2DC5D0FE" w:rsidR="001C57E4" w:rsidRPr="000F588C" w:rsidRDefault="001C57E4" w:rsidP="001C57E4">
            <w:pPr>
              <w:spacing w:before="120"/>
              <w:cnfStyle w:val="000000000000" w:firstRow="0" w:lastRow="0" w:firstColumn="0" w:lastColumn="0" w:oddVBand="0" w:evenVBand="0" w:oddHBand="0" w:evenHBand="0" w:firstRowFirstColumn="0" w:firstRowLastColumn="0" w:lastRowFirstColumn="0" w:lastRowLastColumn="0"/>
              <w:rPr>
                <w:b/>
                <w:u w:val="single"/>
              </w:rPr>
            </w:pPr>
            <w:r>
              <w:t xml:space="preserve">Pad Size &amp; Material list are both </w:t>
            </w:r>
            <w:proofErr w:type="gramStart"/>
            <w:r>
              <w:t>blank :</w:t>
            </w:r>
            <w:proofErr w:type="gramEnd"/>
            <w:r>
              <w:t xml:space="preserve"> CU driven</w:t>
            </w:r>
          </w:p>
        </w:tc>
        <w:tc>
          <w:tcPr>
            <w:tcW w:w="1080" w:type="dxa"/>
          </w:tcPr>
          <w:p w14:paraId="362E7062" w14:textId="18EF7206"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34D2E97E"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24F13F5" w14:textId="1A545B12" w:rsidR="001C57E4" w:rsidRDefault="001C57E4" w:rsidP="001C57E4">
            <w:pPr>
              <w:jc w:val="center"/>
              <w:rPr>
                <w:sz w:val="18"/>
                <w:szCs w:val="18"/>
              </w:rPr>
            </w:pPr>
            <w:r>
              <w:rPr>
                <w:sz w:val="18"/>
                <w:szCs w:val="18"/>
              </w:rPr>
              <w:t>47</w:t>
            </w:r>
          </w:p>
        </w:tc>
        <w:tc>
          <w:tcPr>
            <w:tcW w:w="990" w:type="dxa"/>
          </w:tcPr>
          <w:p w14:paraId="4EBD7465"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31368247" w14:textId="77777777" w:rsidR="001C57E4" w:rsidRPr="000F588C" w:rsidRDefault="001C57E4" w:rsidP="001C57E4">
            <w:pPr>
              <w:spacing w:before="12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Plotting Boundary</w:t>
            </w:r>
          </w:p>
          <w:p w14:paraId="602981CA" w14:textId="7777777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ins w:id="2921" w:author="ADASE Richard R" w:date="2018-03-30T13:28:00Z"/>
              </w:rPr>
            </w:pPr>
            <w:r>
              <w:t>Has not been discussed or reviewed with SMEs</w:t>
            </w:r>
          </w:p>
          <w:p w14:paraId="55273117" w14:textId="008700B4" w:rsidR="0002766B" w:rsidRDefault="0002766B" w:rsidP="001C57E4">
            <w:pPr>
              <w:spacing w:before="0"/>
              <w:cnfStyle w:val="000000000000" w:firstRow="0" w:lastRow="0" w:firstColumn="0" w:lastColumn="0" w:oddVBand="0" w:evenVBand="0" w:oddHBand="0" w:evenHBand="0" w:firstRowFirstColumn="0" w:firstRowLastColumn="0" w:lastRowFirstColumn="0" w:lastRowLastColumn="0"/>
              <w:rPr>
                <w:b/>
              </w:rPr>
            </w:pPr>
            <w:ins w:id="2922" w:author="ADASE Richard R" w:date="2018-03-30T13:28:00Z">
              <w:r>
                <w:t xml:space="preserve">3/30/2018 – Recommend addressing within context of Map Printing DDD instead of DFS.  We did add a section to this document </w:t>
              </w:r>
            </w:ins>
          </w:p>
        </w:tc>
        <w:tc>
          <w:tcPr>
            <w:tcW w:w="1080" w:type="dxa"/>
          </w:tcPr>
          <w:p w14:paraId="5B93167F" w14:textId="6434652A"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del w:id="2923" w:author="ADASE Richard R" w:date="2018-03-30T13:28:00Z">
              <w:r w:rsidDel="0002766B">
                <w:rPr>
                  <w:szCs w:val="18"/>
                </w:rPr>
                <w:delText>Open 2/20/2017</w:delText>
              </w:r>
            </w:del>
            <w:ins w:id="2924" w:author="ADASE Richard R" w:date="2018-03-30T13:28:00Z">
              <w:r w:rsidR="0002766B">
                <w:rPr>
                  <w:szCs w:val="18"/>
                </w:rPr>
                <w:t xml:space="preserve"> Pending Closure</w:t>
              </w:r>
            </w:ins>
          </w:p>
        </w:tc>
      </w:tr>
      <w:tr w:rsidR="001C57E4" w:rsidRPr="002857EE" w14:paraId="69B24215"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D5A9220" w14:textId="769E199C" w:rsidR="001C57E4" w:rsidRDefault="001C57E4" w:rsidP="001C57E4">
            <w:pPr>
              <w:jc w:val="center"/>
              <w:rPr>
                <w:sz w:val="18"/>
                <w:szCs w:val="18"/>
              </w:rPr>
            </w:pPr>
            <w:r>
              <w:rPr>
                <w:sz w:val="18"/>
                <w:szCs w:val="18"/>
              </w:rPr>
              <w:lastRenderedPageBreak/>
              <w:t>48</w:t>
            </w:r>
          </w:p>
        </w:tc>
        <w:tc>
          <w:tcPr>
            <w:tcW w:w="990" w:type="dxa"/>
          </w:tcPr>
          <w:p w14:paraId="56A49E28"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2A496AC9"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D927743"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Pole</w:t>
            </w:r>
          </w:p>
          <w:p w14:paraId="56F621C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3B7B94DB" w14:textId="77777777" w:rsidR="001C57E4" w:rsidRDefault="001C57E4" w:rsidP="00ED38DC">
            <w:pPr>
              <w:pStyle w:val="ListParagraph"/>
              <w:numPr>
                <w:ilvl w:val="0"/>
                <w:numId w:val="41"/>
              </w:numPr>
              <w:spacing w:before="0" w:after="0"/>
              <w:cnfStyle w:val="000000000000" w:firstRow="0" w:lastRow="0" w:firstColumn="0" w:lastColumn="0" w:oddVBand="0" w:evenVBand="0" w:oddHBand="0" w:evenHBand="0" w:firstRowFirstColumn="0" w:firstRowLastColumn="0" w:lastRowFirstColumn="0" w:lastRowLastColumn="0"/>
            </w:pPr>
            <w:r>
              <w:t>DFS Features</w:t>
            </w:r>
          </w:p>
          <w:p w14:paraId="0F0A782B" w14:textId="77777777" w:rsidR="001C57E4" w:rsidRDefault="001C57E4" w:rsidP="00ED38DC">
            <w:pPr>
              <w:pStyle w:val="ListParagraph"/>
              <w:numPr>
                <w:ilvl w:val="1"/>
                <w:numId w:val="41"/>
              </w:numPr>
              <w:spacing w:before="0" w:after="0"/>
              <w:cnfStyle w:val="000000000000" w:firstRow="0" w:lastRow="0" w:firstColumn="0" w:lastColumn="0" w:oddVBand="0" w:evenVBand="0" w:oddHBand="0" w:evenHBand="0" w:firstRowFirstColumn="0" w:firstRowLastColumn="0" w:lastRowFirstColumn="0" w:lastRowLastColumn="0"/>
            </w:pPr>
            <w:r>
              <w:t>Class, Height and Material are CU driven</w:t>
            </w:r>
          </w:p>
          <w:p w14:paraId="1FB0BE99" w14:textId="77777777" w:rsidR="001C57E4" w:rsidRDefault="001C57E4" w:rsidP="00ED38DC">
            <w:pPr>
              <w:pStyle w:val="ListParagraph"/>
              <w:numPr>
                <w:ilvl w:val="1"/>
                <w:numId w:val="41"/>
              </w:numPr>
              <w:spacing w:before="0" w:after="0"/>
              <w:cnfStyle w:val="000000000000" w:firstRow="0" w:lastRow="0" w:firstColumn="0" w:lastColumn="0" w:oddVBand="0" w:evenVBand="0" w:oddHBand="0" w:evenHBand="0" w:firstRowFirstColumn="0" w:firstRowLastColumn="0" w:lastRowFirstColumn="0" w:lastRowLastColumn="0"/>
            </w:pPr>
            <w:r>
              <w:t>Could Owning Company be handled by Owned By attribute in common?</w:t>
            </w:r>
          </w:p>
          <w:p w14:paraId="5A8CB72B" w14:textId="77777777" w:rsidR="001C57E4" w:rsidRDefault="001C57E4" w:rsidP="00ED38DC">
            <w:pPr>
              <w:pStyle w:val="ListParagraph"/>
              <w:numPr>
                <w:ilvl w:val="1"/>
                <w:numId w:val="41"/>
              </w:numPr>
              <w:spacing w:before="0" w:after="0"/>
              <w:cnfStyle w:val="000000000000" w:firstRow="0" w:lastRow="0" w:firstColumn="0" w:lastColumn="0" w:oddVBand="0" w:evenVBand="0" w:oddHBand="0" w:evenHBand="0" w:firstRowFirstColumn="0" w:firstRowLastColumn="0" w:lastRowFirstColumn="0" w:lastRowLastColumn="0"/>
            </w:pPr>
            <w:r>
              <w:t xml:space="preserve">Tooltip – Need </w:t>
            </w:r>
            <w:proofErr w:type="spellStart"/>
            <w:r>
              <w:t>Crossarm</w:t>
            </w:r>
            <w:proofErr w:type="spellEnd"/>
            <w:r>
              <w:t xml:space="preserve"> Quantity to be added</w:t>
            </w:r>
          </w:p>
          <w:p w14:paraId="635BC050" w14:textId="77777777" w:rsidR="001C57E4" w:rsidRDefault="001C57E4" w:rsidP="00ED38DC">
            <w:pPr>
              <w:pStyle w:val="ListParagraph"/>
              <w:numPr>
                <w:ilvl w:val="0"/>
                <w:numId w:val="41"/>
              </w:numPr>
              <w:spacing w:before="0" w:after="0"/>
              <w:cnfStyle w:val="000000000000" w:firstRow="0" w:lastRow="0" w:firstColumn="0" w:lastColumn="0" w:oddVBand="0" w:evenVBand="0" w:oddHBand="0" w:evenHBand="0" w:firstRowFirstColumn="0" w:firstRowLastColumn="0" w:lastRowFirstColumn="0" w:lastRowLastColumn="0"/>
            </w:pPr>
            <w:r>
              <w:t>DFS Value Lists</w:t>
            </w:r>
          </w:p>
          <w:p w14:paraId="51EDB925" w14:textId="77777777" w:rsidR="001C57E4" w:rsidRDefault="001C57E4" w:rsidP="00ED38DC">
            <w:pPr>
              <w:pStyle w:val="ListParagraph"/>
              <w:numPr>
                <w:ilvl w:val="1"/>
                <w:numId w:val="41"/>
              </w:numPr>
              <w:spacing w:before="0" w:after="0"/>
              <w:cnfStyle w:val="000000000000" w:firstRow="0" w:lastRow="0" w:firstColumn="0" w:lastColumn="0" w:oddVBand="0" w:evenVBand="0" w:oddHBand="0" w:evenHBand="0" w:firstRowFirstColumn="0" w:firstRowLastColumn="0" w:lastRowFirstColumn="0" w:lastRowLastColumn="0"/>
            </w:pPr>
            <w:r>
              <w:t>VL_POLE_CLASS is empty</w:t>
            </w:r>
          </w:p>
          <w:p w14:paraId="27E4927D" w14:textId="77777777" w:rsidR="001C57E4" w:rsidRDefault="001C57E4" w:rsidP="00ED38DC">
            <w:pPr>
              <w:pStyle w:val="ListParagraph"/>
              <w:numPr>
                <w:ilvl w:val="1"/>
                <w:numId w:val="41"/>
              </w:numPr>
              <w:spacing w:before="0" w:after="0"/>
              <w:cnfStyle w:val="000000000000" w:firstRow="0" w:lastRow="0" w:firstColumn="0" w:lastColumn="0" w:oddVBand="0" w:evenVBand="0" w:oddHBand="0" w:evenHBand="0" w:firstRowFirstColumn="0" w:firstRowLastColumn="0" w:lastRowFirstColumn="0" w:lastRowLastColumn="0"/>
            </w:pPr>
            <w:r>
              <w:t>VL_POLE_HEIGHT is empty</w:t>
            </w:r>
          </w:p>
          <w:p w14:paraId="06D49B48" w14:textId="77777777" w:rsidR="001C57E4" w:rsidRDefault="001C57E4" w:rsidP="00ED38DC">
            <w:pPr>
              <w:pStyle w:val="ListParagraph"/>
              <w:numPr>
                <w:ilvl w:val="1"/>
                <w:numId w:val="41"/>
              </w:numPr>
              <w:spacing w:before="0" w:after="0"/>
              <w:cnfStyle w:val="000000000000" w:firstRow="0" w:lastRow="0" w:firstColumn="0" w:lastColumn="0" w:oddVBand="0" w:evenVBand="0" w:oddHBand="0" w:evenHBand="0" w:firstRowFirstColumn="0" w:firstRowLastColumn="0" w:lastRowFirstColumn="0" w:lastRowLastColumn="0"/>
            </w:pPr>
            <w:r>
              <w:t>VL_POLE_MATERIAL is empty</w:t>
            </w:r>
          </w:p>
          <w:p w14:paraId="2555D2C7" w14:textId="77777777" w:rsidR="001C57E4" w:rsidRDefault="001C57E4" w:rsidP="00ED38DC">
            <w:pPr>
              <w:pStyle w:val="ListParagraph"/>
              <w:numPr>
                <w:ilvl w:val="1"/>
                <w:numId w:val="41"/>
              </w:numPr>
              <w:spacing w:before="0" w:after="0"/>
              <w:cnfStyle w:val="000000000000" w:firstRow="0" w:lastRow="0" w:firstColumn="0" w:lastColumn="0" w:oddVBand="0" w:evenVBand="0" w:oddHBand="0" w:evenHBand="0" w:firstRowFirstColumn="0" w:firstRowLastColumn="0" w:lastRowFirstColumn="0" w:lastRowLastColumn="0"/>
            </w:pPr>
            <w:r>
              <w:t>VL_POLE_OWNER only has one value in it – what are other possible values</w:t>
            </w:r>
          </w:p>
          <w:p w14:paraId="6883E9EB" w14:textId="77777777" w:rsidR="001C57E4" w:rsidRDefault="001C57E4" w:rsidP="00ED38DC">
            <w:pPr>
              <w:pStyle w:val="ListParagraph"/>
              <w:numPr>
                <w:ilvl w:val="0"/>
                <w:numId w:val="41"/>
              </w:numPr>
              <w:spacing w:before="0" w:after="0"/>
              <w:cnfStyle w:val="000000000000" w:firstRow="0" w:lastRow="0" w:firstColumn="0" w:lastColumn="0" w:oddVBand="0" w:evenVBand="0" w:oddHBand="0" w:evenHBand="0" w:firstRowFirstColumn="0" w:firstRowLastColumn="0" w:lastRowFirstColumn="0" w:lastRowLastColumn="0"/>
            </w:pPr>
            <w:r>
              <w:t>DFS Legends</w:t>
            </w:r>
          </w:p>
          <w:p w14:paraId="27B1BD1B" w14:textId="77777777" w:rsidR="001C57E4" w:rsidRDefault="001C57E4" w:rsidP="00ED38DC">
            <w:pPr>
              <w:pStyle w:val="ListParagraph"/>
              <w:numPr>
                <w:ilvl w:val="1"/>
                <w:numId w:val="41"/>
              </w:numPr>
              <w:spacing w:before="0" w:after="0"/>
              <w:cnfStyle w:val="000000000000" w:firstRow="0" w:lastRow="0" w:firstColumn="0" w:lastColumn="0" w:oddVBand="0" w:evenVBand="0" w:oddHBand="0" w:evenHBand="0" w:firstRowFirstColumn="0" w:firstRowLastColumn="0" w:lastRowFirstColumn="0" w:lastRowLastColumn="0"/>
            </w:pPr>
            <w:r>
              <w:t>Pole Symbols need to be reviewed with SMEs</w:t>
            </w:r>
          </w:p>
          <w:p w14:paraId="68B07B64" w14:textId="77777777" w:rsidR="001C57E4" w:rsidRDefault="001C57E4" w:rsidP="00ED38DC">
            <w:pPr>
              <w:pStyle w:val="ListParagraph"/>
              <w:numPr>
                <w:ilvl w:val="1"/>
                <w:numId w:val="41"/>
              </w:numPr>
              <w:spacing w:before="0" w:after="0"/>
              <w:cnfStyle w:val="000000000000" w:firstRow="0" w:lastRow="0" w:firstColumn="0" w:lastColumn="0" w:oddVBand="0" w:evenVBand="0" w:oddHBand="0" w:evenHBand="0" w:firstRowFirstColumn="0" w:firstRowLastColumn="0" w:lastRowFirstColumn="0" w:lastRowLastColumn="0"/>
            </w:pPr>
            <w:r>
              <w:t>Special behavior of symbols when states change? Workshop notes talk about extra circle around pole in PPI and thicker weight, INI – double circle with thick weight, etc.</w:t>
            </w:r>
          </w:p>
          <w:p w14:paraId="557A8936" w14:textId="77777777" w:rsidR="001C57E4" w:rsidRDefault="001C57E4" w:rsidP="00ED38DC">
            <w:pPr>
              <w:pStyle w:val="ListParagraph"/>
              <w:numPr>
                <w:ilvl w:val="0"/>
                <w:numId w:val="41"/>
              </w:numPr>
              <w:spacing w:before="0" w:after="0"/>
              <w:cnfStyle w:val="000000000000" w:firstRow="0" w:lastRow="0" w:firstColumn="0" w:lastColumn="0" w:oddVBand="0" w:evenVBand="0" w:oddHBand="0" w:evenHBand="0" w:firstRowFirstColumn="0" w:firstRowLastColumn="0" w:lastRowFirstColumn="0" w:lastRowLastColumn="0"/>
            </w:pPr>
            <w:r>
              <w:t>DFS Relationships</w:t>
            </w:r>
          </w:p>
          <w:p w14:paraId="045437C8" w14:textId="58EECD4F" w:rsidR="001C57E4" w:rsidRPr="000F588C" w:rsidRDefault="001C57E4" w:rsidP="001C57E4">
            <w:pPr>
              <w:spacing w:before="120"/>
              <w:cnfStyle w:val="000000000000" w:firstRow="0" w:lastRow="0" w:firstColumn="0" w:lastColumn="0" w:oddVBand="0" w:evenVBand="0" w:oddHBand="0" w:evenHBand="0" w:firstRowFirstColumn="0" w:firstRowLastColumn="0" w:lastRowFirstColumn="0" w:lastRowLastColumn="0"/>
              <w:rPr>
                <w:b/>
                <w:u w:val="single"/>
              </w:rPr>
            </w:pPr>
            <w:r>
              <w:t>Ownership needs to be reviewed with SMEs</w:t>
            </w:r>
          </w:p>
        </w:tc>
        <w:tc>
          <w:tcPr>
            <w:tcW w:w="1080" w:type="dxa"/>
          </w:tcPr>
          <w:p w14:paraId="2DEC9F91" w14:textId="5C4730BB"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F4144FF"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79E3D8C7" w14:textId="5600B1F8" w:rsidR="001C57E4" w:rsidRDefault="001C57E4" w:rsidP="001C57E4">
            <w:pPr>
              <w:jc w:val="center"/>
              <w:rPr>
                <w:sz w:val="18"/>
                <w:szCs w:val="18"/>
              </w:rPr>
            </w:pPr>
            <w:r>
              <w:rPr>
                <w:sz w:val="18"/>
                <w:szCs w:val="18"/>
              </w:rPr>
              <w:t>49</w:t>
            </w:r>
          </w:p>
        </w:tc>
        <w:tc>
          <w:tcPr>
            <w:tcW w:w="990" w:type="dxa"/>
          </w:tcPr>
          <w:p w14:paraId="350045B3"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73B84DEF" w14:textId="77777777" w:rsidR="001C57E4" w:rsidRPr="000F588C" w:rsidRDefault="001C57E4" w:rsidP="001C57E4">
            <w:pPr>
              <w:spacing w:before="12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Premise</w:t>
            </w:r>
          </w:p>
          <w:p w14:paraId="1E0DF2BD" w14:textId="7777777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ins w:id="2925" w:author="ADASE Richard R" w:date="2018-03-30T13:49:00Z"/>
              </w:rPr>
            </w:pPr>
            <w:r>
              <w:t>Modeling of premise needs to be discussed as part of Service Line Workshop.</w:t>
            </w:r>
          </w:p>
          <w:p w14:paraId="667EC429" w14:textId="44C80754" w:rsidR="00F40E03" w:rsidRDefault="00F40E03" w:rsidP="001C57E4">
            <w:pPr>
              <w:spacing w:before="0"/>
              <w:cnfStyle w:val="000000000000" w:firstRow="0" w:lastRow="0" w:firstColumn="0" w:lastColumn="0" w:oddVBand="0" w:evenVBand="0" w:oddHBand="0" w:evenHBand="0" w:firstRowFirstColumn="0" w:firstRowLastColumn="0" w:lastRowFirstColumn="0" w:lastRowLastColumn="0"/>
              <w:rPr>
                <w:b/>
              </w:rPr>
            </w:pPr>
            <w:ins w:id="2926" w:author="ADASE Richard R" w:date="2018-03-30T13:49:00Z">
              <w:r>
                <w:t>3/30/2018 – This has long since been discussed as we changed to a Service Poi</w:t>
              </w:r>
            </w:ins>
            <w:ins w:id="2927" w:author="ADASE Richard R" w:date="2018-03-30T13:50:00Z">
              <w:r>
                <w:t>nt feature with repeating Premise non-graphic components.</w:t>
              </w:r>
            </w:ins>
          </w:p>
        </w:tc>
        <w:tc>
          <w:tcPr>
            <w:tcW w:w="1080" w:type="dxa"/>
          </w:tcPr>
          <w:p w14:paraId="28383475" w14:textId="3327A66E"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del w:id="2928" w:author="ADASE Richard R" w:date="2018-03-30T13:49:00Z">
              <w:r w:rsidDel="00F40E03">
                <w:rPr>
                  <w:szCs w:val="18"/>
                </w:rPr>
                <w:delText>Open 2/20/2017</w:delText>
              </w:r>
            </w:del>
            <w:ins w:id="2929" w:author="ADASE Richard R" w:date="2018-03-30T13:49:00Z">
              <w:r w:rsidR="00F40E03">
                <w:rPr>
                  <w:szCs w:val="18"/>
                </w:rPr>
                <w:t xml:space="preserve"> Pending Closure</w:t>
              </w:r>
            </w:ins>
          </w:p>
        </w:tc>
      </w:tr>
      <w:tr w:rsidR="001C57E4" w:rsidRPr="002857EE" w14:paraId="21DD8715"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D8DC8DD" w14:textId="4A940812" w:rsidR="001C57E4" w:rsidRDefault="001C57E4" w:rsidP="001C57E4">
            <w:pPr>
              <w:jc w:val="center"/>
              <w:rPr>
                <w:sz w:val="18"/>
                <w:szCs w:val="18"/>
              </w:rPr>
            </w:pPr>
            <w:r>
              <w:rPr>
                <w:sz w:val="18"/>
                <w:szCs w:val="18"/>
              </w:rPr>
              <w:t>50</w:t>
            </w:r>
          </w:p>
        </w:tc>
        <w:tc>
          <w:tcPr>
            <w:tcW w:w="990" w:type="dxa"/>
          </w:tcPr>
          <w:p w14:paraId="335F8693"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2C067368"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0E862098"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Primary Conductor – OH</w:t>
            </w:r>
          </w:p>
          <w:p w14:paraId="4A9D297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0A4C36DD" w14:textId="77777777" w:rsidR="001C57E4" w:rsidRPr="00DB4835"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 DFS</w:t>
            </w:r>
          </w:p>
          <w:p w14:paraId="28E16918" w14:textId="77777777" w:rsidR="001C57E4" w:rsidRPr="007655FD" w:rsidRDefault="001C57E4" w:rsidP="00ED38DC">
            <w:pPr>
              <w:pStyle w:val="ListParagraph"/>
              <w:numPr>
                <w:ilvl w:val="0"/>
                <w:numId w:val="42"/>
              </w:numPr>
              <w:spacing w:before="0" w:after="0"/>
              <w:cnfStyle w:val="000000000000" w:firstRow="0" w:lastRow="0" w:firstColumn="0" w:lastColumn="0" w:oddVBand="0" w:evenVBand="0" w:oddHBand="0" w:evenHBand="0" w:firstRowFirstColumn="0" w:firstRowLastColumn="0" w:lastRowFirstColumn="0" w:lastRowLastColumn="0"/>
            </w:pPr>
            <w:r w:rsidRPr="007655FD">
              <w:rPr>
                <w:rFonts w:ascii="Calibri" w:hAnsi="Calibri"/>
                <w:color w:val="000000"/>
              </w:rPr>
              <w:t>Primary Conductor Construction Type value list not populated</w:t>
            </w:r>
            <w:r>
              <w:rPr>
                <w:rFonts w:ascii="Calibri" w:hAnsi="Calibri"/>
                <w:color w:val="000000"/>
              </w:rPr>
              <w:t xml:space="preserve"> – Noted as Action item</w:t>
            </w:r>
          </w:p>
          <w:p w14:paraId="6A898905" w14:textId="77777777" w:rsidR="001C57E4" w:rsidRPr="007655FD"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 xml:space="preserve">Value List </w:t>
            </w:r>
          </w:p>
          <w:p w14:paraId="395A73B6" w14:textId="77777777" w:rsidR="001C57E4" w:rsidRPr="00E15153" w:rsidRDefault="001C57E4" w:rsidP="00ED38DC">
            <w:pPr>
              <w:pStyle w:val="ListParagraph"/>
              <w:numPr>
                <w:ilvl w:val="0"/>
                <w:numId w:val="42"/>
              </w:numPr>
              <w:spacing w:before="0" w:after="0"/>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 xml:space="preserve">Feeder Position value list – add “Field” and “Road” to Phase position VL if list </w:t>
            </w:r>
            <w:proofErr w:type="gramStart"/>
            <w:r>
              <w:rPr>
                <w:rFonts w:ascii="Calibri" w:hAnsi="Calibri"/>
                <w:color w:val="000000"/>
              </w:rPr>
              <w:t>are</w:t>
            </w:r>
            <w:proofErr w:type="gramEnd"/>
            <w:r>
              <w:rPr>
                <w:rFonts w:ascii="Calibri" w:hAnsi="Calibri"/>
                <w:color w:val="000000"/>
              </w:rPr>
              <w:t xml:space="preserve"> the same according to remark</w:t>
            </w:r>
          </w:p>
          <w:p w14:paraId="5E15E05C" w14:textId="77777777" w:rsidR="001C57E4" w:rsidRPr="00DB4835"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w:t>
            </w:r>
          </w:p>
          <w:p w14:paraId="084D220F" w14:textId="77777777" w:rsidR="001C57E4" w:rsidRPr="00403CC3" w:rsidRDefault="001C57E4" w:rsidP="00ED38DC">
            <w:pPr>
              <w:pStyle w:val="ListParagraph"/>
              <w:numPr>
                <w:ilvl w:val="0"/>
                <w:numId w:val="42"/>
              </w:numPr>
              <w:spacing w:before="0" w:after="0"/>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Legend: missing Neutral Line from WKSHP 3 – Thin blue line</w:t>
            </w:r>
          </w:p>
          <w:p w14:paraId="12205DDD" w14:textId="77777777" w:rsidR="001C57E4" w:rsidRPr="00403CC3" w:rsidRDefault="001C57E4" w:rsidP="00ED38DC">
            <w:pPr>
              <w:pStyle w:val="ListParagraph"/>
              <w:numPr>
                <w:ilvl w:val="0"/>
                <w:numId w:val="43"/>
              </w:numPr>
              <w:spacing w:before="0" w:after="0"/>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 xml:space="preserve">Legend: Missing </w:t>
            </w:r>
            <w:proofErr w:type="gramStart"/>
            <w:r>
              <w:rPr>
                <w:rFonts w:ascii="Calibri" w:hAnsi="Calibri"/>
                <w:color w:val="000000"/>
              </w:rPr>
              <w:t>voltage based</w:t>
            </w:r>
            <w:proofErr w:type="gramEnd"/>
            <w:r>
              <w:rPr>
                <w:rFonts w:ascii="Calibri" w:hAnsi="Calibri"/>
                <w:color w:val="000000"/>
              </w:rPr>
              <w:t xml:space="preserve"> color filter. </w:t>
            </w:r>
          </w:p>
          <w:p w14:paraId="7EBD948A" w14:textId="77777777" w:rsidR="001C57E4" w:rsidRDefault="001C57E4" w:rsidP="00ED38DC">
            <w:pPr>
              <w:pStyle w:val="ListParagraph"/>
              <w:numPr>
                <w:ilvl w:val="1"/>
                <w:numId w:val="43"/>
              </w:numPr>
              <w:spacing w:before="0" w:after="0"/>
              <w:cnfStyle w:val="000000000000" w:firstRow="0" w:lastRow="0" w:firstColumn="0" w:lastColumn="0" w:oddVBand="0" w:evenVBand="0" w:oddHBand="0" w:evenHBand="0" w:firstRowFirstColumn="0" w:firstRowLastColumn="0" w:lastRowFirstColumn="0" w:lastRowLastColumn="0"/>
            </w:pPr>
            <w:r>
              <w:t>Need a different color for a 13.2 voltage (metroplex – Dallas)</w:t>
            </w:r>
          </w:p>
          <w:p w14:paraId="49F8673F" w14:textId="77777777" w:rsidR="001C57E4" w:rsidRDefault="001C57E4" w:rsidP="00ED38DC">
            <w:pPr>
              <w:pStyle w:val="ListParagraph"/>
              <w:numPr>
                <w:ilvl w:val="1"/>
                <w:numId w:val="43"/>
              </w:numPr>
              <w:spacing w:before="0" w:after="0"/>
              <w:cnfStyle w:val="000000000000" w:firstRow="0" w:lastRow="0" w:firstColumn="0" w:lastColumn="0" w:oddVBand="0" w:evenVBand="0" w:oddHBand="0" w:evenHBand="0" w:firstRowFirstColumn="0" w:firstRowLastColumn="0" w:lastRowFirstColumn="0" w:lastRowLastColumn="0"/>
            </w:pPr>
            <w:r>
              <w:t>5 primary voltages (single phase/three phase)</w:t>
            </w:r>
          </w:p>
          <w:p w14:paraId="599DB221" w14:textId="77777777" w:rsidR="001C57E4" w:rsidRDefault="001C57E4" w:rsidP="00ED38DC">
            <w:pPr>
              <w:pStyle w:val="ListParagraph"/>
              <w:numPr>
                <w:ilvl w:val="2"/>
                <w:numId w:val="43"/>
              </w:numPr>
              <w:spacing w:before="0" w:after="0"/>
              <w:cnfStyle w:val="000000000000" w:firstRow="0" w:lastRow="0" w:firstColumn="0" w:lastColumn="0" w:oddVBand="0" w:evenVBand="0" w:oddHBand="0" w:evenHBand="0" w:firstRowFirstColumn="0" w:firstRowLastColumn="0" w:lastRowFirstColumn="0" w:lastRowLastColumn="0"/>
            </w:pPr>
            <w:r>
              <w:t>7.2/12.5 – orange</w:t>
            </w:r>
          </w:p>
          <w:p w14:paraId="11C77874" w14:textId="77777777" w:rsidR="001C57E4" w:rsidRDefault="001C57E4" w:rsidP="00ED38DC">
            <w:pPr>
              <w:pStyle w:val="ListParagraph"/>
              <w:numPr>
                <w:ilvl w:val="2"/>
                <w:numId w:val="43"/>
              </w:numPr>
              <w:spacing w:before="0" w:after="0"/>
              <w:cnfStyle w:val="000000000000" w:firstRow="0" w:lastRow="0" w:firstColumn="0" w:lastColumn="0" w:oddVBand="0" w:evenVBand="0" w:oddHBand="0" w:evenHBand="0" w:firstRowFirstColumn="0" w:firstRowLastColumn="0" w:lastRowFirstColumn="0" w:lastRowLastColumn="0"/>
            </w:pPr>
            <w:r>
              <w:t xml:space="preserve">7.6/13.2 – light orange </w:t>
            </w:r>
          </w:p>
          <w:p w14:paraId="2C64B32A" w14:textId="77777777" w:rsidR="001C57E4" w:rsidRDefault="001C57E4" w:rsidP="00ED38DC">
            <w:pPr>
              <w:pStyle w:val="ListParagraph"/>
              <w:numPr>
                <w:ilvl w:val="2"/>
                <w:numId w:val="43"/>
              </w:numPr>
              <w:spacing w:before="0" w:after="0"/>
              <w:cnfStyle w:val="000000000000" w:firstRow="0" w:lastRow="0" w:firstColumn="0" w:lastColumn="0" w:oddVBand="0" w:evenVBand="0" w:oddHBand="0" w:evenHBand="0" w:firstRowFirstColumn="0" w:firstRowLastColumn="0" w:lastRowFirstColumn="0" w:lastRowLastColumn="0"/>
            </w:pPr>
            <w:r>
              <w:t xml:space="preserve">14.4/24.9 – green </w:t>
            </w:r>
          </w:p>
          <w:p w14:paraId="2E3A0E80" w14:textId="77777777" w:rsidR="001C57E4" w:rsidRDefault="001C57E4" w:rsidP="00ED38DC">
            <w:pPr>
              <w:pStyle w:val="ListParagraph"/>
              <w:numPr>
                <w:ilvl w:val="2"/>
                <w:numId w:val="43"/>
              </w:numPr>
              <w:spacing w:before="0" w:after="0"/>
              <w:cnfStyle w:val="000000000000" w:firstRow="0" w:lastRow="0" w:firstColumn="0" w:lastColumn="0" w:oddVBand="0" w:evenVBand="0" w:oddHBand="0" w:evenHBand="0" w:firstRowFirstColumn="0" w:firstRowLastColumn="0" w:lastRowFirstColumn="0" w:lastRowLastColumn="0"/>
            </w:pPr>
            <w:r>
              <w:t>21.6/12.5/21.6 – light green</w:t>
            </w:r>
          </w:p>
          <w:p w14:paraId="72BA8965" w14:textId="044B1FD7" w:rsidR="001C57E4" w:rsidRPr="000F588C" w:rsidRDefault="001C57E4" w:rsidP="001C57E4">
            <w:pPr>
              <w:spacing w:before="120"/>
              <w:cnfStyle w:val="000000000000" w:firstRow="0" w:lastRow="0" w:firstColumn="0" w:lastColumn="0" w:oddVBand="0" w:evenVBand="0" w:oddHBand="0" w:evenHBand="0" w:firstRowFirstColumn="0" w:firstRowLastColumn="0" w:lastRowFirstColumn="0" w:lastRowLastColumn="0"/>
              <w:rPr>
                <w:b/>
                <w:u w:val="single"/>
              </w:rPr>
            </w:pPr>
            <w:r>
              <w:t xml:space="preserve">&lt;7.2 </w:t>
            </w:r>
            <w:proofErr w:type="spellStart"/>
            <w:r>
              <w:t>kv</w:t>
            </w:r>
            <w:proofErr w:type="spellEnd"/>
            <w:r>
              <w:t xml:space="preserve"> – brown</w:t>
            </w:r>
          </w:p>
        </w:tc>
        <w:tc>
          <w:tcPr>
            <w:tcW w:w="1080" w:type="dxa"/>
          </w:tcPr>
          <w:p w14:paraId="7935D948" w14:textId="51113EB1"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0F15FEC"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4A491C7" w14:textId="46F99855" w:rsidR="001C57E4" w:rsidRDefault="001C57E4" w:rsidP="001C57E4">
            <w:pPr>
              <w:jc w:val="center"/>
              <w:rPr>
                <w:sz w:val="18"/>
                <w:szCs w:val="18"/>
              </w:rPr>
            </w:pPr>
            <w:r>
              <w:rPr>
                <w:sz w:val="18"/>
                <w:szCs w:val="18"/>
              </w:rPr>
              <w:lastRenderedPageBreak/>
              <w:t>51</w:t>
            </w:r>
          </w:p>
        </w:tc>
        <w:tc>
          <w:tcPr>
            <w:tcW w:w="990" w:type="dxa"/>
          </w:tcPr>
          <w:p w14:paraId="48794FC4"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tcPr>
          <w:p w14:paraId="7055C62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25A094BA"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Primary Conductor – UG</w:t>
            </w:r>
          </w:p>
          <w:p w14:paraId="1C765819"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031E773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 DFS</w:t>
            </w:r>
          </w:p>
          <w:p w14:paraId="42D08BC4" w14:textId="77777777" w:rsidR="001C57E4"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t>Cable Rehabilitated – Remark: “Required, Y/N”. Default “Yes” if used in Downtown Network</w:t>
            </w:r>
          </w:p>
          <w:p w14:paraId="558EB1A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w:t>
            </w:r>
          </w:p>
          <w:p w14:paraId="5E4311A9" w14:textId="77777777" w:rsidR="001C57E4" w:rsidRPr="00403CC3"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Legend missing Neutral Line from WKSHP 3 – Thin blue line</w:t>
            </w:r>
          </w:p>
          <w:p w14:paraId="4E097C1A" w14:textId="77777777" w:rsidR="001C57E4" w:rsidRPr="00403CC3"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 xml:space="preserve">Legend: Missing </w:t>
            </w:r>
            <w:proofErr w:type="gramStart"/>
            <w:r>
              <w:rPr>
                <w:rFonts w:ascii="Calibri" w:hAnsi="Calibri"/>
                <w:color w:val="000000"/>
              </w:rPr>
              <w:t>voltage based</w:t>
            </w:r>
            <w:proofErr w:type="gramEnd"/>
            <w:r>
              <w:rPr>
                <w:rFonts w:ascii="Calibri" w:hAnsi="Calibri"/>
                <w:color w:val="000000"/>
              </w:rPr>
              <w:t xml:space="preserve"> color filter. </w:t>
            </w:r>
          </w:p>
          <w:p w14:paraId="5CEAC703" w14:textId="77777777" w:rsidR="001C57E4" w:rsidRDefault="001C57E4" w:rsidP="00ED38DC">
            <w:pPr>
              <w:pStyle w:val="ListParagraph"/>
              <w:numPr>
                <w:ilvl w:val="1"/>
                <w:numId w:val="44"/>
              </w:numPr>
              <w:spacing w:before="0" w:after="0"/>
              <w:cnfStyle w:val="000000000000" w:firstRow="0" w:lastRow="0" w:firstColumn="0" w:lastColumn="0" w:oddVBand="0" w:evenVBand="0" w:oddHBand="0" w:evenHBand="0" w:firstRowFirstColumn="0" w:firstRowLastColumn="0" w:lastRowFirstColumn="0" w:lastRowLastColumn="0"/>
            </w:pPr>
            <w:r>
              <w:t>Need a different color for a 13.2 voltage (metroplex – Dallas)</w:t>
            </w:r>
          </w:p>
          <w:p w14:paraId="35E1A890" w14:textId="77777777" w:rsidR="001C57E4" w:rsidRDefault="001C57E4" w:rsidP="00ED38DC">
            <w:pPr>
              <w:pStyle w:val="ListParagraph"/>
              <w:numPr>
                <w:ilvl w:val="1"/>
                <w:numId w:val="44"/>
              </w:numPr>
              <w:spacing w:before="0" w:after="0"/>
              <w:cnfStyle w:val="000000000000" w:firstRow="0" w:lastRow="0" w:firstColumn="0" w:lastColumn="0" w:oddVBand="0" w:evenVBand="0" w:oddHBand="0" w:evenHBand="0" w:firstRowFirstColumn="0" w:firstRowLastColumn="0" w:lastRowFirstColumn="0" w:lastRowLastColumn="0"/>
            </w:pPr>
            <w:r>
              <w:t>5 primary voltages (single phase/three phase)</w:t>
            </w:r>
          </w:p>
          <w:p w14:paraId="2D0C7A6D" w14:textId="77777777" w:rsidR="001C57E4" w:rsidRDefault="001C57E4" w:rsidP="00ED38DC">
            <w:pPr>
              <w:pStyle w:val="ListParagraph"/>
              <w:numPr>
                <w:ilvl w:val="2"/>
                <w:numId w:val="44"/>
              </w:numPr>
              <w:spacing w:before="0" w:after="0"/>
              <w:cnfStyle w:val="000000000000" w:firstRow="0" w:lastRow="0" w:firstColumn="0" w:lastColumn="0" w:oddVBand="0" w:evenVBand="0" w:oddHBand="0" w:evenHBand="0" w:firstRowFirstColumn="0" w:firstRowLastColumn="0" w:lastRowFirstColumn="0" w:lastRowLastColumn="0"/>
            </w:pPr>
            <w:r>
              <w:t>7.2/12.5 – orange</w:t>
            </w:r>
          </w:p>
          <w:p w14:paraId="52C16078" w14:textId="77777777" w:rsidR="001C57E4" w:rsidRDefault="001C57E4" w:rsidP="00ED38DC">
            <w:pPr>
              <w:pStyle w:val="ListParagraph"/>
              <w:numPr>
                <w:ilvl w:val="2"/>
                <w:numId w:val="44"/>
              </w:numPr>
              <w:spacing w:before="0" w:after="0"/>
              <w:cnfStyle w:val="000000000000" w:firstRow="0" w:lastRow="0" w:firstColumn="0" w:lastColumn="0" w:oddVBand="0" w:evenVBand="0" w:oddHBand="0" w:evenHBand="0" w:firstRowFirstColumn="0" w:firstRowLastColumn="0" w:lastRowFirstColumn="0" w:lastRowLastColumn="0"/>
            </w:pPr>
            <w:r>
              <w:t xml:space="preserve">7.6/13.2 – light orange </w:t>
            </w:r>
          </w:p>
          <w:p w14:paraId="5F9EB043" w14:textId="77777777" w:rsidR="001C57E4" w:rsidRDefault="001C57E4" w:rsidP="00ED38DC">
            <w:pPr>
              <w:pStyle w:val="ListParagraph"/>
              <w:numPr>
                <w:ilvl w:val="2"/>
                <w:numId w:val="44"/>
              </w:numPr>
              <w:spacing w:before="0" w:after="0"/>
              <w:cnfStyle w:val="000000000000" w:firstRow="0" w:lastRow="0" w:firstColumn="0" w:lastColumn="0" w:oddVBand="0" w:evenVBand="0" w:oddHBand="0" w:evenHBand="0" w:firstRowFirstColumn="0" w:firstRowLastColumn="0" w:lastRowFirstColumn="0" w:lastRowLastColumn="0"/>
            </w:pPr>
            <w:r>
              <w:t xml:space="preserve">14.4/24.9 – green </w:t>
            </w:r>
          </w:p>
          <w:p w14:paraId="65DCDDEB" w14:textId="77777777" w:rsidR="001C57E4" w:rsidRDefault="001C57E4" w:rsidP="00ED38DC">
            <w:pPr>
              <w:pStyle w:val="ListParagraph"/>
              <w:numPr>
                <w:ilvl w:val="2"/>
                <w:numId w:val="44"/>
              </w:numPr>
              <w:spacing w:before="0" w:after="0"/>
              <w:cnfStyle w:val="000000000000" w:firstRow="0" w:lastRow="0" w:firstColumn="0" w:lastColumn="0" w:oddVBand="0" w:evenVBand="0" w:oddHBand="0" w:evenHBand="0" w:firstRowFirstColumn="0" w:firstRowLastColumn="0" w:lastRowFirstColumn="0" w:lastRowLastColumn="0"/>
            </w:pPr>
            <w:r>
              <w:t>21.6/12.5/21.6 – light green</w:t>
            </w:r>
          </w:p>
          <w:p w14:paraId="70F5EF30" w14:textId="653A6992"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 xml:space="preserve">&lt;7.2 </w:t>
            </w:r>
            <w:proofErr w:type="spellStart"/>
            <w:r>
              <w:t>kv</w:t>
            </w:r>
            <w:proofErr w:type="spellEnd"/>
            <w:r>
              <w:t xml:space="preserve"> – brown</w:t>
            </w:r>
          </w:p>
        </w:tc>
        <w:tc>
          <w:tcPr>
            <w:tcW w:w="1080" w:type="dxa"/>
          </w:tcPr>
          <w:p w14:paraId="25E5EE3D" w14:textId="0CF0E0C8"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4B9564B5"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D7D9741" w14:textId="3D4547C0" w:rsidR="001C57E4" w:rsidRDefault="001C57E4" w:rsidP="001C57E4">
            <w:pPr>
              <w:jc w:val="center"/>
              <w:rPr>
                <w:sz w:val="18"/>
                <w:szCs w:val="18"/>
              </w:rPr>
            </w:pPr>
            <w:r>
              <w:rPr>
                <w:sz w:val="18"/>
                <w:szCs w:val="18"/>
              </w:rPr>
              <w:t>52</w:t>
            </w:r>
          </w:p>
        </w:tc>
        <w:tc>
          <w:tcPr>
            <w:tcW w:w="990" w:type="dxa"/>
          </w:tcPr>
          <w:p w14:paraId="06209705"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25DE5BFB"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E7B6DBF"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Primary Conductor Node</w:t>
            </w:r>
          </w:p>
          <w:p w14:paraId="402E0FC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421F3103" w14:textId="77777777" w:rsidR="001C57E4"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t>Explanation of different types of Primary Conductor Nodes needed in DFS Word Doc</w:t>
            </w:r>
          </w:p>
          <w:p w14:paraId="41A80805" w14:textId="77777777" w:rsidR="001C57E4" w:rsidRPr="00E91B49"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rPr>
                <w:u w:val="single"/>
              </w:rPr>
            </w:pPr>
            <w:r>
              <w:t>Not reviewed by SMEs</w:t>
            </w:r>
          </w:p>
          <w:p w14:paraId="6648900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w:t>
            </w:r>
          </w:p>
          <w:p w14:paraId="08CAC2E0" w14:textId="77777777" w:rsidR="001C57E4" w:rsidRPr="00403CC3"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rsidRPr="00403CC3">
              <w:t>Need confirmation the following symbol is used in FRAMME</w:t>
            </w:r>
          </w:p>
          <w:p w14:paraId="65A2CCC9" w14:textId="77777777" w:rsidR="001C57E4" w:rsidRPr="00403CC3" w:rsidRDefault="001C57E4" w:rsidP="00ED38DC">
            <w:pPr>
              <w:pStyle w:val="ListParagraph"/>
              <w:numPr>
                <w:ilvl w:val="1"/>
                <w:numId w:val="44"/>
              </w:numPr>
              <w:spacing w:before="0" w:after="0"/>
              <w:cnfStyle w:val="000000000000" w:firstRow="0" w:lastRow="0" w:firstColumn="0" w:lastColumn="0" w:oddVBand="0" w:evenVBand="0" w:oddHBand="0" w:evenHBand="0" w:firstRowFirstColumn="0" w:firstRowLastColumn="0" w:lastRowFirstColumn="0" w:lastRowLastColumn="0"/>
              <w:rPr>
                <w:sz w:val="28"/>
                <w:szCs w:val="28"/>
                <w:u w:val="single"/>
              </w:rPr>
            </w:pPr>
            <w:r w:rsidRPr="00403CC3">
              <w:rPr>
                <w:rFonts w:ascii="font125" w:hAnsi="font125"/>
                <w:color w:val="000000"/>
                <w:sz w:val="28"/>
                <w:szCs w:val="28"/>
              </w:rPr>
              <w:t>1</w:t>
            </w:r>
          </w:p>
          <w:p w14:paraId="31972AD0" w14:textId="77777777" w:rsidR="001C57E4" w:rsidRDefault="001C57E4" w:rsidP="00ED38DC">
            <w:pPr>
              <w:pStyle w:val="ListParagraph"/>
              <w:numPr>
                <w:ilvl w:val="1"/>
                <w:numId w:val="44"/>
              </w:numPr>
              <w:spacing w:before="0" w:after="0"/>
              <w:cnfStyle w:val="000000000000" w:firstRow="0" w:lastRow="0" w:firstColumn="0" w:lastColumn="0" w:oddVBand="0" w:evenVBand="0" w:oddHBand="0" w:evenHBand="0" w:firstRowFirstColumn="0" w:firstRowLastColumn="0" w:lastRowFirstColumn="0" w:lastRowLastColumn="0"/>
            </w:pPr>
            <w:r w:rsidRPr="00403CC3">
              <w:t>WKSP 3 states use what is in FRAMME</w:t>
            </w:r>
          </w:p>
          <w:p w14:paraId="0F5247B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 DFS:</w:t>
            </w:r>
          </w:p>
          <w:p w14:paraId="62958B92" w14:textId="77777777" w:rsidR="001C57E4"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t>Primary Node should connect with Primary UG/OH conductors</w:t>
            </w:r>
          </w:p>
          <w:p w14:paraId="1E184F4F" w14:textId="77777777" w:rsidR="001C57E4" w:rsidRPr="00403CC3"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 DFS:</w:t>
            </w:r>
          </w:p>
          <w:p w14:paraId="2B4E5EC7" w14:textId="25A7596D"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Unknown if specialized nodes such as Termination/Dead End Nodes needs to have attributes defined here</w:t>
            </w:r>
          </w:p>
        </w:tc>
        <w:tc>
          <w:tcPr>
            <w:tcW w:w="1080" w:type="dxa"/>
          </w:tcPr>
          <w:p w14:paraId="7896C877" w14:textId="201E6844"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45A32C9C"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0CC8BDF" w14:textId="1FF33278" w:rsidR="001C57E4" w:rsidRDefault="001C57E4" w:rsidP="001C57E4">
            <w:pPr>
              <w:jc w:val="center"/>
              <w:rPr>
                <w:sz w:val="18"/>
                <w:szCs w:val="18"/>
              </w:rPr>
            </w:pPr>
            <w:r>
              <w:rPr>
                <w:sz w:val="18"/>
                <w:szCs w:val="18"/>
              </w:rPr>
              <w:t>53</w:t>
            </w:r>
          </w:p>
        </w:tc>
        <w:tc>
          <w:tcPr>
            <w:tcW w:w="990" w:type="dxa"/>
          </w:tcPr>
          <w:p w14:paraId="621EBD1B"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4FE3D83F"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72EBBAA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rsidRPr="00854679">
              <w:rPr>
                <w:b/>
              </w:rPr>
              <w:t>Primary Enclosure</w:t>
            </w:r>
          </w:p>
          <w:p w14:paraId="5863B93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04C516E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Not reviewed by SMEs</w:t>
            </w:r>
          </w:p>
          <w:p w14:paraId="180B431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0319167C"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 DFS</w:t>
            </w:r>
          </w:p>
          <w:p w14:paraId="748039B5" w14:textId="77777777" w:rsidR="001C57E4"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t xml:space="preserve">Placement configuration – should have two elbows from </w:t>
            </w:r>
            <w:proofErr w:type="spellStart"/>
            <w:r>
              <w:t>wkshp</w:t>
            </w:r>
            <w:proofErr w:type="spellEnd"/>
            <w:r>
              <w:t xml:space="preserve"> 3 notes</w:t>
            </w:r>
          </w:p>
          <w:p w14:paraId="7632CA77" w14:textId="77777777" w:rsidR="001C57E4"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t xml:space="preserve">Mark for follow up from </w:t>
            </w:r>
            <w:proofErr w:type="spellStart"/>
            <w:r>
              <w:t>wkshp</w:t>
            </w:r>
            <w:proofErr w:type="spellEnd"/>
            <w:r>
              <w:t xml:space="preserve"> 3 notes</w:t>
            </w:r>
          </w:p>
          <w:p w14:paraId="158E35C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w:t>
            </w:r>
          </w:p>
          <w:p w14:paraId="0BB231EB" w14:textId="77777777" w:rsidR="001C57E4" w:rsidRDefault="001C57E4" w:rsidP="00ED38DC">
            <w:pPr>
              <w:pStyle w:val="ListParagraph"/>
              <w:numPr>
                <w:ilvl w:val="0"/>
                <w:numId w:val="45"/>
              </w:numPr>
              <w:spacing w:before="0" w:after="0"/>
              <w:cnfStyle w:val="000000000000" w:firstRow="0" w:lastRow="0" w:firstColumn="0" w:lastColumn="0" w:oddVBand="0" w:evenVBand="0" w:oddHBand="0" w:evenHBand="0" w:firstRowFirstColumn="0" w:firstRowLastColumn="0" w:lastRowFirstColumn="0" w:lastRowLastColumn="0"/>
            </w:pPr>
            <w:r>
              <w:t>No symbol defined</w:t>
            </w:r>
          </w:p>
          <w:p w14:paraId="4E31CC4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w:t>
            </w:r>
          </w:p>
          <w:p w14:paraId="50499F81" w14:textId="67778E32"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Need to review all connectivity and ownership relationships</w:t>
            </w:r>
          </w:p>
        </w:tc>
        <w:tc>
          <w:tcPr>
            <w:tcW w:w="1080" w:type="dxa"/>
          </w:tcPr>
          <w:p w14:paraId="33790AE1" w14:textId="7097076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7B205567"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468A5B4F" w14:textId="22794C20" w:rsidR="001C57E4" w:rsidRDefault="001C57E4" w:rsidP="001C57E4">
            <w:pPr>
              <w:jc w:val="center"/>
              <w:rPr>
                <w:sz w:val="18"/>
                <w:szCs w:val="18"/>
              </w:rPr>
            </w:pPr>
            <w:r>
              <w:rPr>
                <w:sz w:val="18"/>
                <w:szCs w:val="18"/>
              </w:rPr>
              <w:lastRenderedPageBreak/>
              <w:t>54</w:t>
            </w:r>
          </w:p>
        </w:tc>
        <w:tc>
          <w:tcPr>
            <w:tcW w:w="990" w:type="dxa"/>
          </w:tcPr>
          <w:p w14:paraId="44DDB247"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226A3D4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60BD4B25"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Primary Fuse</w:t>
            </w:r>
          </w:p>
          <w:p w14:paraId="58F8A46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55C8EF9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DFS Features:</w:t>
            </w:r>
          </w:p>
          <w:p w14:paraId="189B8530" w14:textId="77777777" w:rsidR="001C57E4"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t xml:space="preserve">Device ID – </w:t>
            </w:r>
            <w:proofErr w:type="gramStart"/>
            <w:r>
              <w:t>6 digit</w:t>
            </w:r>
            <w:proofErr w:type="gramEnd"/>
            <w:r>
              <w:t xml:space="preserve"> number to be generated by the system</w:t>
            </w:r>
          </w:p>
          <w:p w14:paraId="2151516A" w14:textId="77777777" w:rsidR="001C57E4"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t>Use – populated by CU</w:t>
            </w:r>
          </w:p>
          <w:p w14:paraId="47AD1438" w14:textId="77777777" w:rsidR="001C57E4"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t>Bay Number – Will need to be added as part of Switch gear assembly configuration</w:t>
            </w:r>
          </w:p>
          <w:p w14:paraId="55ED7179" w14:textId="77777777" w:rsidR="001C57E4"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t>Position Number – same as above</w:t>
            </w:r>
          </w:p>
          <w:p w14:paraId="11271397" w14:textId="12301B00" w:rsidR="001C57E4"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t>Normal Status and Phase both have the same attribute mapping</w:t>
            </w:r>
            <w:r w:rsidR="00D90A39">
              <w:t xml:space="preserve"> – </w:t>
            </w:r>
            <w:r w:rsidR="00D90A39">
              <w:rPr>
                <w:i/>
              </w:rPr>
              <w:t>(HXGN – Updated DFS)</w:t>
            </w:r>
          </w:p>
          <w:p w14:paraId="23273929" w14:textId="7636DB21" w:rsidR="001C57E4"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t>Normal Status should be required</w:t>
            </w:r>
            <w:r w:rsidR="00D90A39">
              <w:t xml:space="preserve"> – </w:t>
            </w:r>
            <w:r w:rsidR="00D90A39">
              <w:rPr>
                <w:i/>
              </w:rPr>
              <w:t>(HXGN – Updated DFS)</w:t>
            </w:r>
          </w:p>
          <w:p w14:paraId="32C8A14D" w14:textId="063C3C1B" w:rsidR="001C57E4"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t>Interrupt rating – populated by CU</w:t>
            </w:r>
            <w:r w:rsidR="00D90A39">
              <w:t xml:space="preserve"> – </w:t>
            </w:r>
            <w:r w:rsidR="00D90A39">
              <w:rPr>
                <w:i/>
              </w:rPr>
              <w:t>(HXGN – Updated DFS)</w:t>
            </w:r>
          </w:p>
          <w:p w14:paraId="55E0E4C8" w14:textId="77777777" w:rsidR="001C57E4" w:rsidRDefault="001C57E4" w:rsidP="00ED38DC">
            <w:pPr>
              <w:pStyle w:val="ListParagraph"/>
              <w:numPr>
                <w:ilvl w:val="0"/>
                <w:numId w:val="44"/>
              </w:numPr>
              <w:spacing w:before="0" w:after="0"/>
              <w:cnfStyle w:val="000000000000" w:firstRow="0" w:lastRow="0" w:firstColumn="0" w:lastColumn="0" w:oddVBand="0" w:evenVBand="0" w:oddHBand="0" w:evenHBand="0" w:firstRowFirstColumn="0" w:firstRowLastColumn="0" w:lastRowFirstColumn="0" w:lastRowLastColumn="0"/>
            </w:pPr>
            <w:r>
              <w:t>Missing from tooltip - Device</w:t>
            </w:r>
            <w:r w:rsidRPr="00C32C6C">
              <w:t xml:space="preserve"> ID, Fuse Link Size</w:t>
            </w:r>
          </w:p>
          <w:p w14:paraId="2FB5B66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 List:</w:t>
            </w:r>
          </w:p>
          <w:p w14:paraId="69228C64" w14:textId="77777777" w:rsidR="001C57E4" w:rsidRDefault="001C57E4" w:rsidP="00ED38DC">
            <w:pPr>
              <w:pStyle w:val="ListParagraph"/>
              <w:numPr>
                <w:ilvl w:val="0"/>
                <w:numId w:val="46"/>
              </w:numPr>
              <w:spacing w:before="0" w:after="0"/>
              <w:cnfStyle w:val="000000000000" w:firstRow="0" w:lastRow="0" w:firstColumn="0" w:lastColumn="0" w:oddVBand="0" w:evenVBand="0" w:oddHBand="0" w:evenHBand="0" w:firstRowFirstColumn="0" w:firstRowLastColumn="0" w:lastRowFirstColumn="0" w:lastRowLastColumn="0"/>
            </w:pPr>
            <w:r>
              <w:t>Fuse Holder type blank</w:t>
            </w:r>
          </w:p>
          <w:p w14:paraId="6D70BA68" w14:textId="77777777" w:rsidR="001C57E4" w:rsidRDefault="001C57E4" w:rsidP="00ED38DC">
            <w:pPr>
              <w:pStyle w:val="ListParagraph"/>
              <w:numPr>
                <w:ilvl w:val="0"/>
                <w:numId w:val="46"/>
              </w:numPr>
              <w:spacing w:before="0" w:after="0"/>
              <w:cnfStyle w:val="000000000000" w:firstRow="0" w:lastRow="0" w:firstColumn="0" w:lastColumn="0" w:oddVBand="0" w:evenVBand="0" w:oddHBand="0" w:evenHBand="0" w:firstRowFirstColumn="0" w:firstRowLastColumn="0" w:lastRowFirstColumn="0" w:lastRowLastColumn="0"/>
            </w:pPr>
            <w:r>
              <w:t>Fuse Interrupt Rating blank</w:t>
            </w:r>
          </w:p>
          <w:p w14:paraId="18AC1F1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Legends</w:t>
            </w:r>
          </w:p>
          <w:p w14:paraId="080D19B3" w14:textId="1E30AF9C"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Should be green hollow circle or red solid circle with F in it.</w:t>
            </w:r>
          </w:p>
        </w:tc>
        <w:tc>
          <w:tcPr>
            <w:tcW w:w="1080" w:type="dxa"/>
          </w:tcPr>
          <w:p w14:paraId="799F9B93" w14:textId="4CCDC4BE"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F0E0205"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761CD73A" w14:textId="777040D8" w:rsidR="001C57E4" w:rsidRDefault="001C57E4" w:rsidP="001C57E4">
            <w:pPr>
              <w:jc w:val="center"/>
              <w:rPr>
                <w:sz w:val="18"/>
                <w:szCs w:val="18"/>
              </w:rPr>
            </w:pPr>
            <w:r>
              <w:rPr>
                <w:sz w:val="18"/>
                <w:szCs w:val="18"/>
              </w:rPr>
              <w:t>55</w:t>
            </w:r>
          </w:p>
        </w:tc>
        <w:tc>
          <w:tcPr>
            <w:tcW w:w="990" w:type="dxa"/>
          </w:tcPr>
          <w:p w14:paraId="4B79B7F7"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2874A62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1E17714D"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Primary Point of Delivery</w:t>
            </w:r>
          </w:p>
          <w:p w14:paraId="04625AD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4C44732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Not SME Reviewed</w:t>
            </w:r>
          </w:p>
          <w:p w14:paraId="79017E38"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4954244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 DFS</w:t>
            </w:r>
          </w:p>
          <w:p w14:paraId="3BFF9978" w14:textId="77777777" w:rsidR="001C57E4" w:rsidRDefault="001C57E4" w:rsidP="00ED38DC">
            <w:pPr>
              <w:pStyle w:val="ListParagraph"/>
              <w:numPr>
                <w:ilvl w:val="0"/>
                <w:numId w:val="47"/>
              </w:numPr>
              <w:spacing w:before="0" w:after="0"/>
              <w:cnfStyle w:val="000000000000" w:firstRow="0" w:lastRow="0" w:firstColumn="0" w:lastColumn="0" w:oddVBand="0" w:evenVBand="0" w:oddHBand="0" w:evenHBand="0" w:firstRowFirstColumn="0" w:firstRowLastColumn="0" w:lastRowFirstColumn="0" w:lastRowLastColumn="0"/>
            </w:pPr>
            <w:r>
              <w:t>Should be Red for PME (primary)</w:t>
            </w:r>
          </w:p>
          <w:p w14:paraId="17936E27" w14:textId="57AF71D9"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Blue for SME (secondary)</w:t>
            </w:r>
          </w:p>
        </w:tc>
        <w:tc>
          <w:tcPr>
            <w:tcW w:w="1080" w:type="dxa"/>
          </w:tcPr>
          <w:p w14:paraId="0DF58578" w14:textId="00AF8932"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C3A0AE7"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33535A7" w14:textId="79C10A78" w:rsidR="001C57E4" w:rsidRDefault="001C57E4" w:rsidP="001C57E4">
            <w:pPr>
              <w:jc w:val="center"/>
              <w:rPr>
                <w:sz w:val="18"/>
                <w:szCs w:val="18"/>
              </w:rPr>
            </w:pPr>
            <w:r>
              <w:rPr>
                <w:sz w:val="18"/>
                <w:szCs w:val="18"/>
              </w:rPr>
              <w:t>56</w:t>
            </w:r>
          </w:p>
        </w:tc>
        <w:tc>
          <w:tcPr>
            <w:tcW w:w="990" w:type="dxa"/>
          </w:tcPr>
          <w:p w14:paraId="2B57F7EC"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7DBB938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20179EA7"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Primary Pull Box</w:t>
            </w:r>
          </w:p>
          <w:p w14:paraId="452E22D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15FB7876"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Not SME Reviewed</w:t>
            </w:r>
          </w:p>
          <w:p w14:paraId="6B48FEFC"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6A6B0B9F"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 List</w:t>
            </w:r>
          </w:p>
          <w:p w14:paraId="27A9B931" w14:textId="77777777" w:rsidR="001C57E4" w:rsidRDefault="001C57E4" w:rsidP="00ED38DC">
            <w:pPr>
              <w:pStyle w:val="ListParagraph"/>
              <w:numPr>
                <w:ilvl w:val="0"/>
                <w:numId w:val="48"/>
              </w:numPr>
              <w:spacing w:before="0" w:after="0"/>
              <w:cnfStyle w:val="000000000000" w:firstRow="0" w:lastRow="0" w:firstColumn="0" w:lastColumn="0" w:oddVBand="0" w:evenVBand="0" w:oddHBand="0" w:evenHBand="0" w:firstRowFirstColumn="0" w:firstRowLastColumn="0" w:lastRowFirstColumn="0" w:lastRowLastColumn="0"/>
            </w:pPr>
            <w:r>
              <w:t>Pull Box Material is blank</w:t>
            </w:r>
          </w:p>
          <w:p w14:paraId="35324BE4" w14:textId="77777777" w:rsidR="001C57E4" w:rsidRDefault="001C57E4" w:rsidP="00ED38DC">
            <w:pPr>
              <w:pStyle w:val="ListParagraph"/>
              <w:numPr>
                <w:ilvl w:val="0"/>
                <w:numId w:val="48"/>
              </w:numPr>
              <w:spacing w:before="0" w:after="0"/>
              <w:cnfStyle w:val="000000000000" w:firstRow="0" w:lastRow="0" w:firstColumn="0" w:lastColumn="0" w:oddVBand="0" w:evenVBand="0" w:oddHBand="0" w:evenHBand="0" w:firstRowFirstColumn="0" w:firstRowLastColumn="0" w:lastRowFirstColumn="0" w:lastRowLastColumn="0"/>
            </w:pPr>
            <w:r w:rsidRPr="00E16542">
              <w:rPr>
                <w:b/>
              </w:rPr>
              <w:t>Pull</w:t>
            </w:r>
            <w:r>
              <w:t xml:space="preserve"> Box Size is blank</w:t>
            </w:r>
          </w:p>
          <w:p w14:paraId="6596416B"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w:t>
            </w:r>
          </w:p>
          <w:p w14:paraId="68CEF1AD" w14:textId="50588CAC"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 xml:space="preserve">If Pull box type = SS or ST use </w:t>
            </w:r>
            <w:proofErr w:type="spellStart"/>
            <w:r>
              <w:t>semi circle</w:t>
            </w:r>
            <w:proofErr w:type="spellEnd"/>
            <w:r>
              <w:t>, currently mapped to PB</w:t>
            </w:r>
          </w:p>
        </w:tc>
        <w:tc>
          <w:tcPr>
            <w:tcW w:w="1080" w:type="dxa"/>
          </w:tcPr>
          <w:p w14:paraId="661A5BA1" w14:textId="7019846A"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55C52A8B"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167DC26" w14:textId="07FDE865" w:rsidR="001C57E4" w:rsidRDefault="001C57E4" w:rsidP="001C57E4">
            <w:pPr>
              <w:jc w:val="center"/>
              <w:rPr>
                <w:sz w:val="18"/>
                <w:szCs w:val="18"/>
              </w:rPr>
            </w:pPr>
            <w:r>
              <w:rPr>
                <w:sz w:val="18"/>
                <w:szCs w:val="18"/>
              </w:rPr>
              <w:t>57</w:t>
            </w:r>
          </w:p>
        </w:tc>
        <w:tc>
          <w:tcPr>
            <w:tcW w:w="990" w:type="dxa"/>
          </w:tcPr>
          <w:p w14:paraId="08755BC6"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32C932A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6BA7E5FC"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Primary Switch</w:t>
            </w:r>
          </w:p>
          <w:p w14:paraId="232EE7C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597EF1F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Features DFS</w:t>
            </w:r>
          </w:p>
          <w:p w14:paraId="7614A847" w14:textId="77777777" w:rsidR="001C57E4" w:rsidRDefault="001C57E4" w:rsidP="00ED38DC">
            <w:pPr>
              <w:pStyle w:val="ListParagraph"/>
              <w:numPr>
                <w:ilvl w:val="0"/>
                <w:numId w:val="47"/>
              </w:numPr>
              <w:spacing w:before="0" w:after="0"/>
              <w:cnfStyle w:val="000000000000" w:firstRow="0" w:lastRow="0" w:firstColumn="0" w:lastColumn="0" w:oddVBand="0" w:evenVBand="0" w:oddHBand="0" w:evenHBand="0" w:firstRowFirstColumn="0" w:firstRowLastColumn="0" w:lastRowFirstColumn="0" w:lastRowLastColumn="0"/>
            </w:pPr>
            <w:r>
              <w:t>Device Id will be populated by the system but editable by the user</w:t>
            </w:r>
          </w:p>
          <w:p w14:paraId="1188A40E" w14:textId="17CE2EB8" w:rsidR="001C57E4" w:rsidRDefault="001C57E4" w:rsidP="00ED38DC">
            <w:pPr>
              <w:pStyle w:val="ListParagraph"/>
              <w:numPr>
                <w:ilvl w:val="0"/>
                <w:numId w:val="47"/>
              </w:numPr>
              <w:spacing w:before="0" w:after="0"/>
              <w:cnfStyle w:val="000000000000" w:firstRow="0" w:lastRow="0" w:firstColumn="0" w:lastColumn="0" w:oddVBand="0" w:evenVBand="0" w:oddHBand="0" w:evenHBand="0" w:firstRowFirstColumn="0" w:firstRowLastColumn="0" w:lastRowFirstColumn="0" w:lastRowLastColumn="0"/>
            </w:pPr>
            <w:r>
              <w:t>Device Function – CU driven</w:t>
            </w:r>
            <w:r w:rsidR="00D90A39">
              <w:t xml:space="preserve"> – </w:t>
            </w:r>
            <w:r w:rsidR="00D90A39">
              <w:rPr>
                <w:i/>
              </w:rPr>
              <w:t>(HXGN – Updated DFS)</w:t>
            </w:r>
          </w:p>
          <w:p w14:paraId="420A7518" w14:textId="5BE2FB45" w:rsidR="001C57E4" w:rsidRDefault="001C57E4" w:rsidP="00ED38DC">
            <w:pPr>
              <w:pStyle w:val="ListParagraph"/>
              <w:numPr>
                <w:ilvl w:val="0"/>
                <w:numId w:val="47"/>
              </w:numPr>
              <w:spacing w:before="0" w:after="0"/>
              <w:cnfStyle w:val="000000000000" w:firstRow="0" w:lastRow="0" w:firstColumn="0" w:lastColumn="0" w:oddVBand="0" w:evenVBand="0" w:oddHBand="0" w:evenHBand="0" w:firstRowFirstColumn="0" w:firstRowLastColumn="0" w:lastRowFirstColumn="0" w:lastRowLastColumn="0"/>
            </w:pPr>
            <w:r>
              <w:t>Switch Type – CU driven</w:t>
            </w:r>
            <w:r w:rsidR="00D90A39">
              <w:t xml:space="preserve"> – </w:t>
            </w:r>
            <w:r w:rsidR="00D90A39">
              <w:rPr>
                <w:i/>
              </w:rPr>
              <w:t>(HXGN – Updated DFS)</w:t>
            </w:r>
          </w:p>
          <w:p w14:paraId="263AE28D" w14:textId="2DCE6946" w:rsidR="001C57E4" w:rsidRDefault="001C57E4" w:rsidP="00ED38DC">
            <w:pPr>
              <w:pStyle w:val="ListParagraph"/>
              <w:numPr>
                <w:ilvl w:val="0"/>
                <w:numId w:val="47"/>
              </w:numPr>
              <w:spacing w:before="0" w:after="0"/>
              <w:cnfStyle w:val="000000000000" w:firstRow="0" w:lastRow="0" w:firstColumn="0" w:lastColumn="0" w:oddVBand="0" w:evenVBand="0" w:oddHBand="0" w:evenHBand="0" w:firstRowFirstColumn="0" w:firstRowLastColumn="0" w:lastRowFirstColumn="0" w:lastRowLastColumn="0"/>
            </w:pPr>
            <w:r>
              <w:t>Switch Use – CU driven</w:t>
            </w:r>
            <w:r w:rsidR="00D90A39">
              <w:t xml:space="preserve"> – </w:t>
            </w:r>
            <w:r w:rsidR="00D90A39">
              <w:rPr>
                <w:i/>
              </w:rPr>
              <w:t>(HXGN – Updated DFS)</w:t>
            </w:r>
          </w:p>
          <w:p w14:paraId="3C1203FB" w14:textId="62A968C9" w:rsidR="001C57E4" w:rsidRDefault="001C57E4" w:rsidP="00ED38DC">
            <w:pPr>
              <w:pStyle w:val="ListParagraph"/>
              <w:numPr>
                <w:ilvl w:val="0"/>
                <w:numId w:val="47"/>
              </w:numPr>
              <w:spacing w:before="0" w:after="0"/>
              <w:cnfStyle w:val="000000000000" w:firstRow="0" w:lastRow="0" w:firstColumn="0" w:lastColumn="0" w:oddVBand="0" w:evenVBand="0" w:oddHBand="0" w:evenHBand="0" w:firstRowFirstColumn="0" w:firstRowLastColumn="0" w:lastRowFirstColumn="0" w:lastRowLastColumn="0"/>
            </w:pPr>
            <w:r>
              <w:t>Load Break – CU Driven</w:t>
            </w:r>
            <w:r w:rsidR="00D90A39">
              <w:t xml:space="preserve"> – </w:t>
            </w:r>
            <w:r w:rsidR="00D90A39">
              <w:rPr>
                <w:i/>
              </w:rPr>
              <w:t>(HXGN – Updated DFS)</w:t>
            </w:r>
          </w:p>
          <w:p w14:paraId="1A2F75F9" w14:textId="1825D65E" w:rsidR="001C57E4" w:rsidRDefault="001C57E4" w:rsidP="00ED38DC">
            <w:pPr>
              <w:pStyle w:val="ListParagraph"/>
              <w:numPr>
                <w:ilvl w:val="0"/>
                <w:numId w:val="47"/>
              </w:numPr>
              <w:spacing w:before="0" w:after="0"/>
              <w:cnfStyle w:val="000000000000" w:firstRow="0" w:lastRow="0" w:firstColumn="0" w:lastColumn="0" w:oddVBand="0" w:evenVBand="0" w:oddHBand="0" w:evenHBand="0" w:firstRowFirstColumn="0" w:firstRowLastColumn="0" w:lastRowFirstColumn="0" w:lastRowLastColumn="0"/>
            </w:pPr>
            <w:r>
              <w:t>Continuous Current Rating – CU driven</w:t>
            </w:r>
            <w:r w:rsidR="00D90A39">
              <w:t xml:space="preserve"> – </w:t>
            </w:r>
            <w:r w:rsidR="00D90A39">
              <w:rPr>
                <w:i/>
              </w:rPr>
              <w:t>(HXGN – Updated DFS)</w:t>
            </w:r>
          </w:p>
          <w:p w14:paraId="29CD975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 lists</w:t>
            </w:r>
          </w:p>
          <w:p w14:paraId="4F34B6AE" w14:textId="77777777" w:rsidR="001C57E4" w:rsidRDefault="001C57E4" w:rsidP="00ED38DC">
            <w:pPr>
              <w:pStyle w:val="ListParagraph"/>
              <w:numPr>
                <w:ilvl w:val="0"/>
                <w:numId w:val="49"/>
              </w:numPr>
              <w:spacing w:before="0" w:after="0"/>
              <w:cnfStyle w:val="000000000000" w:firstRow="0" w:lastRow="0" w:firstColumn="0" w:lastColumn="0" w:oddVBand="0" w:evenVBand="0" w:oddHBand="0" w:evenHBand="0" w:firstRowFirstColumn="0" w:firstRowLastColumn="0" w:lastRowFirstColumn="0" w:lastRowLastColumn="0"/>
            </w:pPr>
            <w:r>
              <w:t>Switch Type is blank</w:t>
            </w:r>
          </w:p>
          <w:p w14:paraId="345120A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Legends</w:t>
            </w:r>
          </w:p>
          <w:p w14:paraId="275D9E27" w14:textId="77777777" w:rsidR="001C57E4" w:rsidRDefault="001C57E4" w:rsidP="00ED38DC">
            <w:pPr>
              <w:pStyle w:val="ListParagraph"/>
              <w:numPr>
                <w:ilvl w:val="0"/>
                <w:numId w:val="49"/>
              </w:numPr>
              <w:spacing w:before="0" w:after="0"/>
              <w:cnfStyle w:val="000000000000" w:firstRow="0" w:lastRow="0" w:firstColumn="0" w:lastColumn="0" w:oddVBand="0" w:evenVBand="0" w:oddHBand="0" w:evenHBand="0" w:firstRowFirstColumn="0" w:firstRowLastColumn="0" w:lastRowFirstColumn="0" w:lastRowLastColumn="0"/>
            </w:pPr>
            <w:r>
              <w:t xml:space="preserve">Missing symbology for </w:t>
            </w:r>
            <w:proofErr w:type="spellStart"/>
            <w:r>
              <w:t>Intelliruptors</w:t>
            </w:r>
            <w:proofErr w:type="spellEnd"/>
            <w:r>
              <w:t xml:space="preserve"> (circle IR), Vista gears (circle VG</w:t>
            </w:r>
            <w:proofErr w:type="gramStart"/>
            <w:r>
              <w:t>) ,</w:t>
            </w:r>
            <w:proofErr w:type="gramEnd"/>
            <w:r>
              <w:t xml:space="preserve"> DSC (Triangle), and Vacuum (square)</w:t>
            </w:r>
          </w:p>
          <w:p w14:paraId="4D88F397" w14:textId="77777777" w:rsidR="001C57E4" w:rsidRDefault="001C57E4" w:rsidP="00ED38DC">
            <w:pPr>
              <w:pStyle w:val="ListParagraph"/>
              <w:numPr>
                <w:ilvl w:val="0"/>
                <w:numId w:val="49"/>
              </w:numPr>
              <w:spacing w:before="0" w:after="0"/>
              <w:cnfStyle w:val="000000000000" w:firstRow="0" w:lastRow="0" w:firstColumn="0" w:lastColumn="0" w:oddVBand="0" w:evenVBand="0" w:oddHBand="0" w:evenHBand="0" w:firstRowFirstColumn="0" w:firstRowLastColumn="0" w:lastRowFirstColumn="0" w:lastRowLastColumn="0"/>
            </w:pPr>
            <w:r>
              <w:t>Also missing TO symbol for switches in ATO</w:t>
            </w:r>
          </w:p>
          <w:p w14:paraId="194E76BA" w14:textId="19F5D541"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Switches should follow standard red/green open/close color scheme</w:t>
            </w:r>
          </w:p>
        </w:tc>
        <w:tc>
          <w:tcPr>
            <w:tcW w:w="1080" w:type="dxa"/>
          </w:tcPr>
          <w:p w14:paraId="722D7A99" w14:textId="0702D996"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0557174"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7D57AF1" w14:textId="68EE0FE2" w:rsidR="001C57E4" w:rsidRDefault="001C57E4" w:rsidP="001C57E4">
            <w:pPr>
              <w:jc w:val="center"/>
              <w:rPr>
                <w:sz w:val="18"/>
                <w:szCs w:val="18"/>
              </w:rPr>
            </w:pPr>
            <w:r>
              <w:rPr>
                <w:sz w:val="18"/>
                <w:szCs w:val="18"/>
              </w:rPr>
              <w:lastRenderedPageBreak/>
              <w:t>58</w:t>
            </w:r>
          </w:p>
        </w:tc>
        <w:tc>
          <w:tcPr>
            <w:tcW w:w="990" w:type="dxa"/>
          </w:tcPr>
          <w:p w14:paraId="33DA4BF0"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0FE43968"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417B06A6"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Primary Switch Gear</w:t>
            </w:r>
          </w:p>
          <w:p w14:paraId="27BAED2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49293C7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DFS Features:</w:t>
            </w:r>
          </w:p>
          <w:p w14:paraId="4E00D999" w14:textId="77777777" w:rsidR="001C57E4" w:rsidRDefault="001C57E4" w:rsidP="00ED38DC">
            <w:pPr>
              <w:pStyle w:val="ListParagraph"/>
              <w:numPr>
                <w:ilvl w:val="0"/>
                <w:numId w:val="50"/>
              </w:numPr>
              <w:spacing w:before="0" w:after="0"/>
              <w:cnfStyle w:val="000000000000" w:firstRow="0" w:lastRow="0" w:firstColumn="0" w:lastColumn="0" w:oddVBand="0" w:evenVBand="0" w:oddHBand="0" w:evenHBand="0" w:firstRowFirstColumn="0" w:firstRowLastColumn="0" w:lastRowFirstColumn="0" w:lastRowLastColumn="0"/>
            </w:pPr>
            <w:r>
              <w:t>Continuous Current Rating – CU driven</w:t>
            </w:r>
          </w:p>
          <w:p w14:paraId="11A8A9E9" w14:textId="77777777" w:rsidR="001C57E4" w:rsidRDefault="001C57E4" w:rsidP="00ED38DC">
            <w:pPr>
              <w:pStyle w:val="ListParagraph"/>
              <w:numPr>
                <w:ilvl w:val="0"/>
                <w:numId w:val="50"/>
              </w:numPr>
              <w:spacing w:before="0" w:after="0"/>
              <w:cnfStyle w:val="000000000000" w:firstRow="0" w:lastRow="0" w:firstColumn="0" w:lastColumn="0" w:oddVBand="0" w:evenVBand="0" w:oddHBand="0" w:evenHBand="0" w:firstRowFirstColumn="0" w:firstRowLastColumn="0" w:lastRowFirstColumn="0" w:lastRowLastColumn="0"/>
            </w:pPr>
            <w:r>
              <w:t>Interrupt medium – CU driven</w:t>
            </w:r>
          </w:p>
          <w:p w14:paraId="0E8B15A2" w14:textId="77777777" w:rsidR="001C57E4" w:rsidRDefault="001C57E4" w:rsidP="00ED38DC">
            <w:pPr>
              <w:pStyle w:val="ListParagraph"/>
              <w:numPr>
                <w:ilvl w:val="0"/>
                <w:numId w:val="50"/>
              </w:numPr>
              <w:spacing w:before="0" w:after="0"/>
              <w:cnfStyle w:val="000000000000" w:firstRow="0" w:lastRow="0" w:firstColumn="0" w:lastColumn="0" w:oddVBand="0" w:evenVBand="0" w:oddHBand="0" w:evenHBand="0" w:firstRowFirstColumn="0" w:firstRowLastColumn="0" w:lastRowFirstColumn="0" w:lastRowLastColumn="0"/>
            </w:pPr>
            <w:r>
              <w:t>Switch Control Type – needs to be driven by CU in future</w:t>
            </w:r>
          </w:p>
          <w:p w14:paraId="08C98DF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Legends:</w:t>
            </w:r>
          </w:p>
          <w:p w14:paraId="58A00E9A" w14:textId="37590E35"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Primary Switch gear symbology missing</w:t>
            </w:r>
          </w:p>
        </w:tc>
        <w:tc>
          <w:tcPr>
            <w:tcW w:w="1080" w:type="dxa"/>
          </w:tcPr>
          <w:p w14:paraId="0F5D10AD" w14:textId="6E82E549"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DE891DE"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D1B3B64" w14:textId="7E30A99E" w:rsidR="001C57E4" w:rsidRDefault="001C57E4" w:rsidP="001C57E4">
            <w:pPr>
              <w:jc w:val="center"/>
              <w:rPr>
                <w:sz w:val="18"/>
                <w:szCs w:val="18"/>
              </w:rPr>
            </w:pPr>
            <w:r>
              <w:rPr>
                <w:sz w:val="18"/>
                <w:szCs w:val="18"/>
              </w:rPr>
              <w:t>59</w:t>
            </w:r>
          </w:p>
        </w:tc>
        <w:tc>
          <w:tcPr>
            <w:tcW w:w="990" w:type="dxa"/>
          </w:tcPr>
          <w:p w14:paraId="58C23AFA"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2BE8068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7F4FA496"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Primary Switch Gear Bus</w:t>
            </w:r>
          </w:p>
          <w:p w14:paraId="2D6A012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56BA4BE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Relationships:</w:t>
            </w:r>
          </w:p>
          <w:p w14:paraId="43FE622A" w14:textId="77777777" w:rsidR="001C57E4" w:rsidRDefault="001C57E4" w:rsidP="00ED38DC">
            <w:pPr>
              <w:pStyle w:val="ListParagraph"/>
              <w:numPr>
                <w:ilvl w:val="0"/>
                <w:numId w:val="51"/>
              </w:numPr>
              <w:spacing w:before="0" w:after="0"/>
              <w:cnfStyle w:val="000000000000" w:firstRow="0" w:lastRow="0" w:firstColumn="0" w:lastColumn="0" w:oddVBand="0" w:evenVBand="0" w:oddHBand="0" w:evenHBand="0" w:firstRowFirstColumn="0" w:firstRowLastColumn="0" w:lastRowFirstColumn="0" w:lastRowLastColumn="0"/>
            </w:pPr>
            <w:r>
              <w:t>Bus has two nodes in DFS but one node on Connectivity tab</w:t>
            </w:r>
          </w:p>
          <w:p w14:paraId="1108B429" w14:textId="77777777" w:rsidR="001C57E4" w:rsidRDefault="001C57E4" w:rsidP="00ED38DC">
            <w:pPr>
              <w:pStyle w:val="ListParagraph"/>
              <w:numPr>
                <w:ilvl w:val="0"/>
                <w:numId w:val="51"/>
              </w:numPr>
              <w:spacing w:before="0" w:after="0"/>
              <w:cnfStyle w:val="000000000000" w:firstRow="0" w:lastRow="0" w:firstColumn="0" w:lastColumn="0" w:oddVBand="0" w:evenVBand="0" w:oddHBand="0" w:evenHBand="0" w:firstRowFirstColumn="0" w:firstRowLastColumn="0" w:lastRowFirstColumn="0" w:lastRowLastColumn="0"/>
            </w:pPr>
            <w:r>
              <w:t>Should not connect to primary enclosure</w:t>
            </w:r>
          </w:p>
          <w:p w14:paraId="15F446A3" w14:textId="77777777" w:rsidR="001C57E4" w:rsidRDefault="001C57E4" w:rsidP="00ED38DC">
            <w:pPr>
              <w:pStyle w:val="ListParagraph"/>
              <w:numPr>
                <w:ilvl w:val="0"/>
                <w:numId w:val="51"/>
              </w:numPr>
              <w:spacing w:before="0" w:after="0"/>
              <w:cnfStyle w:val="000000000000" w:firstRow="0" w:lastRow="0" w:firstColumn="0" w:lastColumn="0" w:oddVBand="0" w:evenVBand="0" w:oddHBand="0" w:evenHBand="0" w:firstRowFirstColumn="0" w:firstRowLastColumn="0" w:lastRowFirstColumn="0" w:lastRowLastColumn="0"/>
            </w:pPr>
            <w:r>
              <w:t>Switch Gear Bus needs to be removed from ownership. There is already a Primary Switch Gear Bus.</w:t>
            </w:r>
          </w:p>
          <w:p w14:paraId="5746A87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Legends:</w:t>
            </w:r>
          </w:p>
          <w:p w14:paraId="2E5D65E2" w14:textId="4CB9C17C"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Should not appear in Distribution Design legend as it will only be in Switch Gear details</w:t>
            </w:r>
          </w:p>
        </w:tc>
        <w:tc>
          <w:tcPr>
            <w:tcW w:w="1080" w:type="dxa"/>
          </w:tcPr>
          <w:p w14:paraId="501A5981" w14:textId="0D408D3D"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4AB0ABE"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90D8A8E" w14:textId="30C7DDB6" w:rsidR="001C57E4" w:rsidRDefault="001C57E4" w:rsidP="001C57E4">
            <w:pPr>
              <w:jc w:val="center"/>
              <w:rPr>
                <w:sz w:val="18"/>
                <w:szCs w:val="18"/>
              </w:rPr>
            </w:pPr>
            <w:r>
              <w:rPr>
                <w:sz w:val="18"/>
                <w:szCs w:val="18"/>
              </w:rPr>
              <w:t>60</w:t>
            </w:r>
          </w:p>
        </w:tc>
        <w:tc>
          <w:tcPr>
            <w:tcW w:w="990" w:type="dxa"/>
          </w:tcPr>
          <w:p w14:paraId="7789575A"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7E915BE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2980272E"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Rack</w:t>
            </w:r>
          </w:p>
          <w:p w14:paraId="346BDD4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br/>
              <w:t>Not reviewed by SMEs</w:t>
            </w:r>
          </w:p>
          <w:p w14:paraId="29142D1B"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06132F8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Features DFS</w:t>
            </w:r>
          </w:p>
          <w:p w14:paraId="2912921A" w14:textId="77777777" w:rsidR="001C57E4" w:rsidRDefault="001C57E4" w:rsidP="00ED38DC">
            <w:pPr>
              <w:pStyle w:val="ListParagraph"/>
              <w:numPr>
                <w:ilvl w:val="0"/>
                <w:numId w:val="52"/>
              </w:numPr>
              <w:spacing w:before="0" w:after="0"/>
              <w:cnfStyle w:val="000000000000" w:firstRow="0" w:lastRow="0" w:firstColumn="0" w:lastColumn="0" w:oddVBand="0" w:evenVBand="0" w:oddHBand="0" w:evenHBand="0" w:firstRowFirstColumn="0" w:firstRowLastColumn="0" w:lastRowFirstColumn="0" w:lastRowLastColumn="0"/>
            </w:pPr>
            <w:r>
              <w:t>Weight Class attribute most likely CU driven</w:t>
            </w:r>
          </w:p>
          <w:p w14:paraId="487BBD4C"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 List</w:t>
            </w:r>
          </w:p>
          <w:p w14:paraId="4E19DBE2" w14:textId="77777777" w:rsidR="001C57E4" w:rsidRDefault="001C57E4" w:rsidP="00ED38DC">
            <w:pPr>
              <w:pStyle w:val="ListParagraph"/>
              <w:numPr>
                <w:ilvl w:val="0"/>
                <w:numId w:val="52"/>
              </w:numPr>
              <w:spacing w:before="0" w:after="0"/>
              <w:cnfStyle w:val="000000000000" w:firstRow="0" w:lastRow="0" w:firstColumn="0" w:lastColumn="0" w:oddVBand="0" w:evenVBand="0" w:oddHBand="0" w:evenHBand="0" w:firstRowFirstColumn="0" w:firstRowLastColumn="0" w:lastRowFirstColumn="0" w:lastRowLastColumn="0"/>
            </w:pPr>
            <w:r>
              <w:t xml:space="preserve">Rack Material </w:t>
            </w:r>
            <w:proofErr w:type="gramStart"/>
            <w:r>
              <w:t>blank :</w:t>
            </w:r>
            <w:proofErr w:type="gramEnd"/>
            <w:r>
              <w:t xml:space="preserve"> will probably be CU driven</w:t>
            </w:r>
          </w:p>
          <w:p w14:paraId="51154DAF" w14:textId="77777777" w:rsidR="001C57E4" w:rsidRDefault="001C57E4" w:rsidP="00ED38DC">
            <w:pPr>
              <w:pStyle w:val="ListParagraph"/>
              <w:numPr>
                <w:ilvl w:val="0"/>
                <w:numId w:val="52"/>
              </w:numPr>
              <w:spacing w:before="0" w:after="0"/>
              <w:cnfStyle w:val="000000000000" w:firstRow="0" w:lastRow="0" w:firstColumn="0" w:lastColumn="0" w:oddVBand="0" w:evenVBand="0" w:oddHBand="0" w:evenHBand="0" w:firstRowFirstColumn="0" w:firstRowLastColumn="0" w:lastRowFirstColumn="0" w:lastRowLastColumn="0"/>
            </w:pPr>
            <w:r>
              <w:t>Need to confirm 2P, 3P, 4P values for Rack Type (no notes)</w:t>
            </w:r>
          </w:p>
          <w:p w14:paraId="39521196"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w:t>
            </w:r>
          </w:p>
          <w:p w14:paraId="1C796742" w14:textId="77777777" w:rsidR="001C57E4" w:rsidRDefault="001C57E4" w:rsidP="00ED38DC">
            <w:pPr>
              <w:pStyle w:val="ListParagraph"/>
              <w:numPr>
                <w:ilvl w:val="0"/>
                <w:numId w:val="52"/>
              </w:numPr>
              <w:spacing w:before="0" w:after="0"/>
              <w:cnfStyle w:val="000000000000" w:firstRow="0" w:lastRow="0" w:firstColumn="0" w:lastColumn="0" w:oddVBand="0" w:evenVBand="0" w:oddHBand="0" w:evenHBand="0" w:firstRowFirstColumn="0" w:firstRowLastColumn="0" w:lastRowFirstColumn="0" w:lastRowLastColumn="0"/>
            </w:pPr>
            <w:r>
              <w:t>Will need to confirm after network follow up if this will remain a linear feature</w:t>
            </w:r>
          </w:p>
          <w:p w14:paraId="787B188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w:t>
            </w:r>
          </w:p>
          <w:p w14:paraId="2569E7AA" w14:textId="77777777" w:rsidR="001C57E4" w:rsidRDefault="001C57E4" w:rsidP="00ED38DC">
            <w:pPr>
              <w:pStyle w:val="ListParagraph"/>
              <w:numPr>
                <w:ilvl w:val="0"/>
                <w:numId w:val="52"/>
              </w:numPr>
              <w:spacing w:before="0" w:after="0"/>
              <w:cnfStyle w:val="000000000000" w:firstRow="0" w:lastRow="0" w:firstColumn="0" w:lastColumn="0" w:oddVBand="0" w:evenVBand="0" w:oddHBand="0" w:evenHBand="0" w:firstRowFirstColumn="0" w:firstRowLastColumn="0" w:lastRowFirstColumn="0" w:lastRowLastColumn="0"/>
            </w:pPr>
            <w:r>
              <w:t>Racks may be owned by vaults – depends on follow up with Oncor on network modeling</w:t>
            </w:r>
          </w:p>
          <w:p w14:paraId="6AE91BDE" w14:textId="7777777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6AE923C5"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p>
          <w:p w14:paraId="0BDEFD60" w14:textId="0D0E338E"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5830C94F"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4E7B91D2" w14:textId="62A7BC6E" w:rsidR="001C57E4" w:rsidRDefault="001C57E4" w:rsidP="001C57E4">
            <w:pPr>
              <w:jc w:val="center"/>
              <w:rPr>
                <w:sz w:val="18"/>
                <w:szCs w:val="18"/>
              </w:rPr>
            </w:pPr>
            <w:r>
              <w:rPr>
                <w:sz w:val="18"/>
                <w:szCs w:val="18"/>
              </w:rPr>
              <w:lastRenderedPageBreak/>
              <w:t>61</w:t>
            </w:r>
          </w:p>
        </w:tc>
        <w:tc>
          <w:tcPr>
            <w:tcW w:w="990" w:type="dxa"/>
          </w:tcPr>
          <w:p w14:paraId="759614A1"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7F4B4E8"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61CD062A"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Recloser</w:t>
            </w:r>
          </w:p>
          <w:p w14:paraId="117269F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6D57704F" w14:textId="77777777" w:rsidR="001C57E4" w:rsidRDefault="001C57E4" w:rsidP="00ED38DC">
            <w:pPr>
              <w:pStyle w:val="ListParagraph"/>
              <w:numPr>
                <w:ilvl w:val="0"/>
                <w:numId w:val="52"/>
              </w:numPr>
              <w:spacing w:before="0" w:after="0"/>
              <w:cnfStyle w:val="000000000000" w:firstRow="0" w:lastRow="0" w:firstColumn="0" w:lastColumn="0" w:oddVBand="0" w:evenVBand="0" w:oddHBand="0" w:evenHBand="0" w:firstRowFirstColumn="0" w:firstRowLastColumn="0" w:lastRowFirstColumn="0" w:lastRowLastColumn="0"/>
            </w:pPr>
            <w:r>
              <w:t>DFS Features</w:t>
            </w:r>
          </w:p>
          <w:p w14:paraId="4E7C6928"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 xml:space="preserve">SCADA attributes need to be reviewed by Chris Darby – </w:t>
            </w:r>
            <w:proofErr w:type="gramStart"/>
            <w:r>
              <w:t>general consensus</w:t>
            </w:r>
            <w:proofErr w:type="gramEnd"/>
            <w:r>
              <w:t xml:space="preserve"> seems to be that IP Addresses should not be in the GIS; this data would have to come from another system</w:t>
            </w:r>
          </w:p>
          <w:p w14:paraId="15DAF116" w14:textId="77777777" w:rsidR="001C57E4" w:rsidRPr="00E503C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 xml:space="preserve">Note from workshop: </w:t>
            </w:r>
            <w:r w:rsidRPr="00E503C4">
              <w:t xml:space="preserve">Talk about Ground Trip Plug, Ground Trip Relay, Ground Trip </w:t>
            </w:r>
            <w:proofErr w:type="spellStart"/>
            <w:r w:rsidRPr="00E503C4">
              <w:t>Currrent</w:t>
            </w:r>
            <w:proofErr w:type="spellEnd"/>
            <w:r w:rsidRPr="00E503C4">
              <w:t xml:space="preserve">, Interrupt Medium, Phase Trip Current, Phase Trip Plug, Recloser Interval, Recloser Max Operations, Recloser Reset, Recloser Time Sequence, TC Delay Ground, TC </w:t>
            </w:r>
            <w:proofErr w:type="gramStart"/>
            <w:r w:rsidRPr="00E503C4">
              <w:t>Delay,  with</w:t>
            </w:r>
            <w:proofErr w:type="gramEnd"/>
            <w:r w:rsidRPr="00E503C4">
              <w:t xml:space="preserve"> Planning</w:t>
            </w:r>
            <w:r>
              <w:t xml:space="preserve"> – still need a final answer</w:t>
            </w:r>
          </w:p>
          <w:p w14:paraId="0B5F8C66"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Recloser Type will be populated from the CU</w:t>
            </w:r>
          </w:p>
          <w:p w14:paraId="6B99C965"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Tooltip should be Amperage Rating, Recloser Type and Device ID</w:t>
            </w:r>
          </w:p>
          <w:p w14:paraId="05D00535"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Why is there a Label Text Attribute on a Recloser Bank, would this not be covered by Recloser Label above?</w:t>
            </w:r>
          </w:p>
          <w:p w14:paraId="186469BE"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 xml:space="preserve">Where </w:t>
            </w:r>
            <w:proofErr w:type="gramStart"/>
            <w:r>
              <w:t>are</w:t>
            </w:r>
            <w:proofErr w:type="gramEnd"/>
            <w:r>
              <w:t xml:space="preserve"> isolation point rules kept? Different for each type</w:t>
            </w:r>
          </w:p>
          <w:p w14:paraId="5F396D4C" w14:textId="77777777" w:rsidR="001C57E4" w:rsidRDefault="001C57E4" w:rsidP="00ED38DC">
            <w:pPr>
              <w:pStyle w:val="ListParagraph"/>
              <w:numPr>
                <w:ilvl w:val="0"/>
                <w:numId w:val="52"/>
              </w:numPr>
              <w:spacing w:before="0" w:after="0"/>
              <w:cnfStyle w:val="000000000000" w:firstRow="0" w:lastRow="0" w:firstColumn="0" w:lastColumn="0" w:oddVBand="0" w:evenVBand="0" w:oddHBand="0" w:evenHBand="0" w:firstRowFirstColumn="0" w:firstRowLastColumn="0" w:lastRowFirstColumn="0" w:lastRowLastColumn="0"/>
            </w:pPr>
            <w:r>
              <w:t>DFS Relationships</w:t>
            </w:r>
          </w:p>
          <w:p w14:paraId="3922DD31"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If a recloser has an isolation point should it be able to have connectivity to anything else?</w:t>
            </w:r>
          </w:p>
          <w:p w14:paraId="098C7FD0"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Ownership needs to be reviewed – in workshop notes only have it owned to pole structures and transmissions towers</w:t>
            </w:r>
          </w:p>
          <w:p w14:paraId="6E100E53"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What if the recloser is type fuse saver or trip saver, is two node required connectivity still true?</w:t>
            </w:r>
          </w:p>
          <w:p w14:paraId="79027618" w14:textId="77777777" w:rsidR="001C57E4" w:rsidRDefault="001C57E4" w:rsidP="00ED38DC">
            <w:pPr>
              <w:pStyle w:val="ListParagraph"/>
              <w:numPr>
                <w:ilvl w:val="0"/>
                <w:numId w:val="52"/>
              </w:numPr>
              <w:spacing w:before="0" w:after="0"/>
              <w:cnfStyle w:val="000000000000" w:firstRow="0" w:lastRow="0" w:firstColumn="0" w:lastColumn="0" w:oddVBand="0" w:evenVBand="0" w:oddHBand="0" w:evenHBand="0" w:firstRowFirstColumn="0" w:firstRowLastColumn="0" w:lastRowFirstColumn="0" w:lastRowLastColumn="0"/>
            </w:pPr>
            <w:r>
              <w:t>DFS Value Lists</w:t>
            </w:r>
          </w:p>
          <w:p w14:paraId="6E795EF1"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VL_RECLOSER_TYPE is empty</w:t>
            </w:r>
          </w:p>
          <w:p w14:paraId="413C36DE"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These values come from the workshop, need to ask for full list: 2H, 4H, 6H, W, WE, WB, RVE, etc.</w:t>
            </w:r>
          </w:p>
          <w:p w14:paraId="3E11AB1B"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Or would this be Recloser, Fuse Saver or Trip Saver?</w:t>
            </w:r>
          </w:p>
          <w:p w14:paraId="46DDF716"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Need to clarify what the attribute is for the above values.</w:t>
            </w:r>
          </w:p>
          <w:p w14:paraId="4C5CDD62" w14:textId="77777777" w:rsidR="001C57E4" w:rsidRDefault="001C57E4" w:rsidP="00ED38DC">
            <w:pPr>
              <w:pStyle w:val="ListParagraph"/>
              <w:numPr>
                <w:ilvl w:val="0"/>
                <w:numId w:val="52"/>
              </w:numPr>
              <w:spacing w:before="0" w:after="0"/>
              <w:cnfStyle w:val="000000000000" w:firstRow="0" w:lastRow="0" w:firstColumn="0" w:lastColumn="0" w:oddVBand="0" w:evenVBand="0" w:oddHBand="0" w:evenHBand="0" w:firstRowFirstColumn="0" w:firstRowLastColumn="0" w:lastRowFirstColumn="0" w:lastRowLastColumn="0"/>
            </w:pPr>
            <w:r>
              <w:t>DFS Legends</w:t>
            </w:r>
          </w:p>
          <w:p w14:paraId="21A5E300"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Don’t have Large Recloser Symbol on Symbol tab</w:t>
            </w:r>
          </w:p>
          <w:p w14:paraId="74024E24"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Colors need to be reviewed</w:t>
            </w:r>
          </w:p>
          <w:p w14:paraId="177C9E70"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On Text tab, Recloser and Recloser Label Large are the same size</w:t>
            </w:r>
          </w:p>
          <w:p w14:paraId="22D6DCC5" w14:textId="77777777" w:rsidR="001C57E4" w:rsidRDefault="001C57E4" w:rsidP="00ED38DC">
            <w:pPr>
              <w:pStyle w:val="ListParagraph"/>
              <w:numPr>
                <w:ilvl w:val="1"/>
                <w:numId w:val="52"/>
              </w:numPr>
              <w:spacing w:before="0" w:after="0"/>
              <w:cnfStyle w:val="000000000000" w:firstRow="0" w:lastRow="0" w:firstColumn="0" w:lastColumn="0" w:oddVBand="0" w:evenVBand="0" w:oddHBand="0" w:evenHBand="0" w:firstRowFirstColumn="0" w:firstRowLastColumn="0" w:lastRowFirstColumn="0" w:lastRowLastColumn="0"/>
            </w:pPr>
            <w:r>
              <w:t>In workshop notes, small label should be Amperage Rating, Recloser Type and Device ID</w:t>
            </w:r>
          </w:p>
          <w:p w14:paraId="19A2618C" w14:textId="27E0403E"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In workshop notes, large label should just be Device ID</w:t>
            </w:r>
          </w:p>
        </w:tc>
        <w:tc>
          <w:tcPr>
            <w:tcW w:w="1080" w:type="dxa"/>
          </w:tcPr>
          <w:p w14:paraId="0584F17C" w14:textId="610D59B9"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3807FC3"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7F8CE34" w14:textId="73B22065" w:rsidR="001C57E4" w:rsidRDefault="001C57E4" w:rsidP="001C57E4">
            <w:pPr>
              <w:jc w:val="center"/>
              <w:rPr>
                <w:sz w:val="18"/>
                <w:szCs w:val="18"/>
              </w:rPr>
            </w:pPr>
            <w:r>
              <w:rPr>
                <w:sz w:val="18"/>
                <w:szCs w:val="18"/>
              </w:rPr>
              <w:lastRenderedPageBreak/>
              <w:t>62</w:t>
            </w:r>
          </w:p>
        </w:tc>
        <w:tc>
          <w:tcPr>
            <w:tcW w:w="990" w:type="dxa"/>
          </w:tcPr>
          <w:p w14:paraId="5F0B830C"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1391CA9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B16AFB1"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Remote Terminal Unit</w:t>
            </w:r>
          </w:p>
          <w:p w14:paraId="105EFE28"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27490AB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Needs to be reviewed with DA SMEs</w:t>
            </w:r>
          </w:p>
          <w:p w14:paraId="382DD611" w14:textId="77777777" w:rsidR="001C57E4" w:rsidRDefault="001C57E4" w:rsidP="00ED38DC">
            <w:pPr>
              <w:pStyle w:val="ListParagraph"/>
              <w:numPr>
                <w:ilvl w:val="0"/>
                <w:numId w:val="53"/>
              </w:numPr>
              <w:spacing w:before="0" w:after="0"/>
              <w:cnfStyle w:val="000000000000" w:firstRow="0" w:lastRow="0" w:firstColumn="0" w:lastColumn="0" w:oddVBand="0" w:evenVBand="0" w:oddHBand="0" w:evenHBand="0" w:firstRowFirstColumn="0" w:firstRowLastColumn="0" w:lastRowFirstColumn="0" w:lastRowLastColumn="0"/>
            </w:pPr>
            <w:r>
              <w:t>DFS Features</w:t>
            </w:r>
          </w:p>
          <w:p w14:paraId="517A291C" w14:textId="77777777" w:rsidR="001C57E4" w:rsidRDefault="001C57E4" w:rsidP="00ED38DC">
            <w:pPr>
              <w:pStyle w:val="ListParagraph"/>
              <w:numPr>
                <w:ilvl w:val="1"/>
                <w:numId w:val="53"/>
              </w:numPr>
              <w:spacing w:before="0" w:after="0"/>
              <w:cnfStyle w:val="000000000000" w:firstRow="0" w:lastRow="0" w:firstColumn="0" w:lastColumn="0" w:oddVBand="0" w:evenVBand="0" w:oddHBand="0" w:evenHBand="0" w:firstRowFirstColumn="0" w:firstRowLastColumn="0" w:lastRowFirstColumn="0" w:lastRowLastColumn="0"/>
            </w:pPr>
            <w:r>
              <w:t>Should there be a value list for control type?</w:t>
            </w:r>
          </w:p>
          <w:p w14:paraId="5687F654" w14:textId="77777777" w:rsidR="001C57E4" w:rsidRDefault="001C57E4" w:rsidP="00ED38DC">
            <w:pPr>
              <w:pStyle w:val="ListParagraph"/>
              <w:numPr>
                <w:ilvl w:val="1"/>
                <w:numId w:val="53"/>
              </w:numPr>
              <w:spacing w:before="0" w:after="0"/>
              <w:cnfStyle w:val="000000000000" w:firstRow="0" w:lastRow="0" w:firstColumn="0" w:lastColumn="0" w:oddVBand="0" w:evenVBand="0" w:oddHBand="0" w:evenHBand="0" w:firstRowFirstColumn="0" w:firstRowLastColumn="0" w:lastRowFirstColumn="0" w:lastRowLastColumn="0"/>
            </w:pPr>
            <w:r>
              <w:t>Label?</w:t>
            </w:r>
          </w:p>
          <w:p w14:paraId="3901E895" w14:textId="77777777" w:rsidR="001C57E4" w:rsidRDefault="001C57E4" w:rsidP="00ED38DC">
            <w:pPr>
              <w:pStyle w:val="ListParagraph"/>
              <w:numPr>
                <w:ilvl w:val="1"/>
                <w:numId w:val="53"/>
              </w:numPr>
              <w:spacing w:before="0" w:after="0"/>
              <w:cnfStyle w:val="000000000000" w:firstRow="0" w:lastRow="0" w:firstColumn="0" w:lastColumn="0" w:oddVBand="0" w:evenVBand="0" w:oddHBand="0" w:evenHBand="0" w:firstRowFirstColumn="0" w:firstRowLastColumn="0" w:lastRowFirstColumn="0" w:lastRowLastColumn="0"/>
            </w:pPr>
            <w:r>
              <w:t>Tooltip is empty</w:t>
            </w:r>
          </w:p>
          <w:p w14:paraId="19445D78" w14:textId="77777777" w:rsidR="001C57E4" w:rsidRDefault="001C57E4" w:rsidP="00ED38DC">
            <w:pPr>
              <w:pStyle w:val="ListParagraph"/>
              <w:numPr>
                <w:ilvl w:val="1"/>
                <w:numId w:val="53"/>
              </w:numPr>
              <w:spacing w:before="0" w:after="0"/>
              <w:cnfStyle w:val="000000000000" w:firstRow="0" w:lastRow="0" w:firstColumn="0" w:lastColumn="0" w:oddVBand="0" w:evenVBand="0" w:oddHBand="0" w:evenHBand="0" w:firstRowFirstColumn="0" w:firstRowLastColumn="0" w:lastRowFirstColumn="0" w:lastRowLastColumn="0"/>
            </w:pPr>
            <w:r>
              <w:t>Will an RTU have any nodes?</w:t>
            </w:r>
          </w:p>
          <w:p w14:paraId="6EC2870D" w14:textId="77777777" w:rsidR="001C57E4" w:rsidRDefault="001C57E4" w:rsidP="00ED38DC">
            <w:pPr>
              <w:pStyle w:val="ListParagraph"/>
              <w:numPr>
                <w:ilvl w:val="0"/>
                <w:numId w:val="47"/>
              </w:numPr>
              <w:spacing w:before="0" w:after="0"/>
              <w:cnfStyle w:val="000000000000" w:firstRow="0" w:lastRow="0" w:firstColumn="0" w:lastColumn="0" w:oddVBand="0" w:evenVBand="0" w:oddHBand="0" w:evenHBand="0" w:firstRowFirstColumn="0" w:firstRowLastColumn="0" w:lastRowFirstColumn="0" w:lastRowLastColumn="0"/>
            </w:pPr>
            <w:r>
              <w:t>DFS Legends</w:t>
            </w:r>
          </w:p>
          <w:p w14:paraId="37C40259" w14:textId="77777777" w:rsidR="001C57E4" w:rsidRDefault="001C57E4" w:rsidP="00ED38DC">
            <w:pPr>
              <w:pStyle w:val="ListParagraph"/>
              <w:numPr>
                <w:ilvl w:val="1"/>
                <w:numId w:val="47"/>
              </w:numPr>
              <w:spacing w:before="0" w:after="0"/>
              <w:cnfStyle w:val="000000000000" w:firstRow="0" w:lastRow="0" w:firstColumn="0" w:lastColumn="0" w:oddVBand="0" w:evenVBand="0" w:oddHBand="0" w:evenHBand="0" w:firstRowFirstColumn="0" w:firstRowLastColumn="0" w:lastRowFirstColumn="0" w:lastRowLastColumn="0"/>
            </w:pPr>
            <w:r>
              <w:t>In Distribution Design Legend and Network Design Legend a Legend Entry of V_DAFIBERMDM_S, a Feature Name of DA Radio, and a component name of DA Fiber Modem – should reflect what is in the DFS Features spreadsheet and name of Feature</w:t>
            </w:r>
          </w:p>
          <w:p w14:paraId="759AD749" w14:textId="77777777" w:rsidR="001C57E4" w:rsidRDefault="001C57E4" w:rsidP="00ED38DC">
            <w:pPr>
              <w:pStyle w:val="ListParagraph"/>
              <w:numPr>
                <w:ilvl w:val="0"/>
                <w:numId w:val="47"/>
              </w:numPr>
              <w:spacing w:before="0" w:after="0"/>
              <w:cnfStyle w:val="000000000000" w:firstRow="0" w:lastRow="0" w:firstColumn="0" w:lastColumn="0" w:oddVBand="0" w:evenVBand="0" w:oddHBand="0" w:evenHBand="0" w:firstRowFirstColumn="0" w:firstRowLastColumn="0" w:lastRowFirstColumn="0" w:lastRowLastColumn="0"/>
            </w:pPr>
            <w:r>
              <w:t>DFS Relationships</w:t>
            </w:r>
          </w:p>
          <w:p w14:paraId="50420C3F" w14:textId="77777777" w:rsidR="001C57E4" w:rsidRDefault="001C57E4" w:rsidP="00ED38DC">
            <w:pPr>
              <w:pStyle w:val="ListParagraph"/>
              <w:numPr>
                <w:ilvl w:val="1"/>
                <w:numId w:val="47"/>
              </w:numPr>
              <w:spacing w:before="0" w:after="0"/>
              <w:cnfStyle w:val="000000000000" w:firstRow="0" w:lastRow="0" w:firstColumn="0" w:lastColumn="0" w:oddVBand="0" w:evenVBand="0" w:oddHBand="0" w:evenHBand="0" w:firstRowFirstColumn="0" w:firstRowLastColumn="0" w:lastRowFirstColumn="0" w:lastRowLastColumn="0"/>
            </w:pPr>
            <w:r>
              <w:t>Will an RTU have connectivity?</w:t>
            </w:r>
          </w:p>
          <w:p w14:paraId="10DCA920" w14:textId="77777777" w:rsidR="001C57E4" w:rsidRDefault="001C57E4" w:rsidP="00ED38DC">
            <w:pPr>
              <w:pStyle w:val="ListParagraph"/>
              <w:numPr>
                <w:ilvl w:val="1"/>
                <w:numId w:val="47"/>
              </w:numPr>
              <w:spacing w:before="0" w:after="0"/>
              <w:cnfStyle w:val="000000000000" w:firstRow="0" w:lastRow="0" w:firstColumn="0" w:lastColumn="0" w:oddVBand="0" w:evenVBand="0" w:oddHBand="0" w:evenHBand="0" w:firstRowFirstColumn="0" w:firstRowLastColumn="0" w:lastRowFirstColumn="0" w:lastRowLastColumn="0"/>
            </w:pPr>
            <w:r>
              <w:t>Ownership needs to be reviewed</w:t>
            </w:r>
          </w:p>
          <w:p w14:paraId="7C50FB1A" w14:textId="77777777" w:rsidR="001C57E4" w:rsidRDefault="001C57E4" w:rsidP="00ED38DC">
            <w:pPr>
              <w:pStyle w:val="ListParagraph"/>
              <w:numPr>
                <w:ilvl w:val="0"/>
                <w:numId w:val="47"/>
              </w:numPr>
              <w:spacing w:before="0" w:after="0"/>
              <w:cnfStyle w:val="000000000000" w:firstRow="0" w:lastRow="0" w:firstColumn="0" w:lastColumn="0" w:oddVBand="0" w:evenVBand="0" w:oddHBand="0" w:evenHBand="0" w:firstRowFirstColumn="0" w:firstRowLastColumn="0" w:lastRowFirstColumn="0" w:lastRowLastColumn="0"/>
            </w:pPr>
            <w:r>
              <w:t>DFS Legends</w:t>
            </w:r>
          </w:p>
          <w:p w14:paraId="49BE036A" w14:textId="77777777" w:rsidR="001C57E4" w:rsidRDefault="001C57E4" w:rsidP="00ED38DC">
            <w:pPr>
              <w:pStyle w:val="ListParagraph"/>
              <w:numPr>
                <w:ilvl w:val="1"/>
                <w:numId w:val="47"/>
              </w:numPr>
              <w:spacing w:before="0" w:after="0"/>
              <w:cnfStyle w:val="000000000000" w:firstRow="0" w:lastRow="0" w:firstColumn="0" w:lastColumn="0" w:oddVBand="0" w:evenVBand="0" w:oddHBand="0" w:evenHBand="0" w:firstRowFirstColumn="0" w:firstRowLastColumn="0" w:lastRowFirstColumn="0" w:lastRowLastColumn="0"/>
            </w:pPr>
            <w:r>
              <w:t>Symbol should have RTU in it</w:t>
            </w:r>
          </w:p>
          <w:p w14:paraId="57AF3B40" w14:textId="1995D3CD"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Color needs to be discussed</w:t>
            </w:r>
          </w:p>
        </w:tc>
        <w:tc>
          <w:tcPr>
            <w:tcW w:w="1080" w:type="dxa"/>
          </w:tcPr>
          <w:p w14:paraId="7880E28F" w14:textId="23EB0E3B"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D3303AD"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2E67CDE" w14:textId="4920CE8D" w:rsidR="001C57E4" w:rsidRDefault="001C57E4" w:rsidP="001C57E4">
            <w:pPr>
              <w:jc w:val="center"/>
              <w:rPr>
                <w:sz w:val="18"/>
                <w:szCs w:val="18"/>
              </w:rPr>
            </w:pPr>
            <w:r>
              <w:rPr>
                <w:sz w:val="18"/>
                <w:szCs w:val="18"/>
              </w:rPr>
              <w:t>63</w:t>
            </w:r>
          </w:p>
        </w:tc>
        <w:tc>
          <w:tcPr>
            <w:tcW w:w="990" w:type="dxa"/>
          </w:tcPr>
          <w:p w14:paraId="5F51083E"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0AA0D4B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70DFE25"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Riser</w:t>
            </w:r>
          </w:p>
          <w:p w14:paraId="4EDBC71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60712AD9"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Not reviewed by SME</w:t>
            </w:r>
          </w:p>
          <w:p w14:paraId="7085A5D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 DFS</w:t>
            </w:r>
          </w:p>
          <w:p w14:paraId="52380F3B" w14:textId="77777777" w:rsidR="001C57E4" w:rsidRDefault="001C57E4" w:rsidP="00ED38DC">
            <w:pPr>
              <w:pStyle w:val="ListParagraph"/>
              <w:numPr>
                <w:ilvl w:val="0"/>
                <w:numId w:val="47"/>
              </w:numPr>
              <w:spacing w:before="0" w:after="0"/>
              <w:cnfStyle w:val="000000000000" w:firstRow="0" w:lastRow="0" w:firstColumn="0" w:lastColumn="0" w:oddVBand="0" w:evenVBand="0" w:oddHBand="0" w:evenHBand="0" w:firstRowFirstColumn="0" w:firstRowLastColumn="0" w:lastRowFirstColumn="0" w:lastRowLastColumn="0"/>
            </w:pPr>
            <w:r>
              <w:t>Riser Conduit Size &amp; Material are CU Driven</w:t>
            </w:r>
          </w:p>
          <w:p w14:paraId="4BAD3A7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w:t>
            </w:r>
          </w:p>
          <w:p w14:paraId="42B62A30" w14:textId="4FA83CD2"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 xml:space="preserve">Riser should be able to be owned to a pole – </w:t>
            </w:r>
            <w:proofErr w:type="spellStart"/>
            <w:r>
              <w:t>wkshp</w:t>
            </w:r>
            <w:proofErr w:type="spellEnd"/>
            <w:r>
              <w:t xml:space="preserve"> 1 notes</w:t>
            </w:r>
          </w:p>
        </w:tc>
        <w:tc>
          <w:tcPr>
            <w:tcW w:w="1080" w:type="dxa"/>
          </w:tcPr>
          <w:p w14:paraId="617D40FD" w14:textId="0432257A"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4966F32"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07B7221" w14:textId="1A348C49" w:rsidR="001C57E4" w:rsidRDefault="001C57E4" w:rsidP="001C57E4">
            <w:pPr>
              <w:jc w:val="center"/>
              <w:rPr>
                <w:sz w:val="18"/>
                <w:szCs w:val="18"/>
              </w:rPr>
            </w:pPr>
            <w:r>
              <w:rPr>
                <w:sz w:val="18"/>
                <w:szCs w:val="18"/>
              </w:rPr>
              <w:t>64</w:t>
            </w:r>
          </w:p>
        </w:tc>
        <w:tc>
          <w:tcPr>
            <w:tcW w:w="990" w:type="dxa"/>
          </w:tcPr>
          <w:p w14:paraId="3AD62C63"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6CF68C0E" w14:textId="77777777" w:rsidR="001C57E4" w:rsidRDefault="001C57E4" w:rsidP="001C57E4">
            <w:pPr>
              <w:spacing w:before="0" w:after="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b/>
                <w:sz w:val="22"/>
                <w:szCs w:val="22"/>
              </w:rPr>
            </w:pPr>
          </w:p>
          <w:p w14:paraId="4967F67D" w14:textId="77777777" w:rsidR="001C57E4" w:rsidRPr="000F588C" w:rsidRDefault="001C57E4" w:rsidP="001C57E4">
            <w:pPr>
              <w:spacing w:before="0" w:after="0" w:line="259" w:lineRule="auto"/>
              <w:cnfStyle w:val="000000000000" w:firstRow="0" w:lastRow="0" w:firstColumn="0" w:lastColumn="0" w:oddVBand="0" w:evenVBand="0" w:oddHBand="0" w:evenHBand="0" w:firstRowFirstColumn="0" w:firstRowLastColumn="0" w:lastRowFirstColumn="0" w:lastRowLastColumn="0"/>
              <w:rPr>
                <w:rFonts w:eastAsia="Calibri" w:cs="Arial"/>
                <w:b/>
                <w:szCs w:val="18"/>
                <w:u w:val="single"/>
              </w:rPr>
            </w:pPr>
            <w:r w:rsidRPr="000F588C">
              <w:rPr>
                <w:rFonts w:eastAsia="Calibri" w:cs="Arial"/>
                <w:b/>
                <w:szCs w:val="18"/>
                <w:u w:val="single"/>
              </w:rPr>
              <w:t>Secondary Box</w:t>
            </w:r>
          </w:p>
          <w:p w14:paraId="3467E790" w14:textId="77777777" w:rsidR="001C57E4" w:rsidRPr="0082634D" w:rsidRDefault="001C57E4" w:rsidP="001C57E4">
            <w:pPr>
              <w:spacing w:before="0" w:after="0" w:line="259" w:lineRule="auto"/>
              <w:cnfStyle w:val="000000000000" w:firstRow="0" w:lastRow="0" w:firstColumn="0" w:lastColumn="0" w:oddVBand="0" w:evenVBand="0" w:oddHBand="0" w:evenHBand="0" w:firstRowFirstColumn="0" w:firstRowLastColumn="0" w:lastRowFirstColumn="0" w:lastRowLastColumn="0"/>
              <w:rPr>
                <w:rFonts w:eastAsia="Calibri" w:cs="Arial"/>
                <w:szCs w:val="18"/>
              </w:rPr>
            </w:pPr>
          </w:p>
          <w:p w14:paraId="112B441A" w14:textId="77777777" w:rsidR="001C57E4" w:rsidRPr="0082634D" w:rsidRDefault="001C57E4" w:rsidP="001C57E4">
            <w:pPr>
              <w:spacing w:before="0" w:after="0" w:line="259" w:lineRule="auto"/>
              <w:cnfStyle w:val="000000000000" w:firstRow="0" w:lastRow="0" w:firstColumn="0" w:lastColumn="0" w:oddVBand="0" w:evenVBand="0" w:oddHBand="0" w:evenHBand="0" w:firstRowFirstColumn="0" w:firstRowLastColumn="0" w:lastRowFirstColumn="0" w:lastRowLastColumn="0"/>
              <w:rPr>
                <w:rFonts w:eastAsia="Calibri" w:cs="Arial"/>
                <w:szCs w:val="18"/>
              </w:rPr>
            </w:pPr>
            <w:r w:rsidRPr="0082634D">
              <w:rPr>
                <w:rFonts w:eastAsia="Calibri" w:cs="Arial"/>
                <w:szCs w:val="18"/>
              </w:rPr>
              <w:t>Not reviewed by SME</w:t>
            </w:r>
          </w:p>
          <w:p w14:paraId="43E0432E" w14:textId="77777777" w:rsidR="001C57E4" w:rsidRPr="0082634D" w:rsidRDefault="001C57E4" w:rsidP="001C57E4">
            <w:pPr>
              <w:spacing w:before="0" w:after="0" w:line="259" w:lineRule="auto"/>
              <w:cnfStyle w:val="000000000000" w:firstRow="0" w:lastRow="0" w:firstColumn="0" w:lastColumn="0" w:oddVBand="0" w:evenVBand="0" w:oddHBand="0" w:evenHBand="0" w:firstRowFirstColumn="0" w:firstRowLastColumn="0" w:lastRowFirstColumn="0" w:lastRowLastColumn="0"/>
              <w:rPr>
                <w:rFonts w:eastAsia="Calibri" w:cs="Arial"/>
                <w:szCs w:val="18"/>
              </w:rPr>
            </w:pPr>
            <w:r w:rsidRPr="0082634D">
              <w:rPr>
                <w:rFonts w:eastAsia="Calibri" w:cs="Arial"/>
                <w:szCs w:val="18"/>
              </w:rPr>
              <w:t>Feature DFS</w:t>
            </w:r>
          </w:p>
          <w:p w14:paraId="0D7E1C39" w14:textId="77777777" w:rsidR="001C57E4" w:rsidRPr="0082634D" w:rsidRDefault="001C57E4" w:rsidP="00ED38DC">
            <w:pPr>
              <w:numPr>
                <w:ilvl w:val="0"/>
                <w:numId w:val="47"/>
              </w:numPr>
              <w:spacing w:before="0" w:after="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Arial"/>
                <w:szCs w:val="18"/>
              </w:rPr>
            </w:pPr>
            <w:r w:rsidRPr="0082634D">
              <w:rPr>
                <w:rFonts w:eastAsia="Calibri" w:cs="Arial"/>
                <w:szCs w:val="18"/>
              </w:rPr>
              <w:t xml:space="preserve">Conflicting notes on removing Secondary Box Material </w:t>
            </w:r>
            <w:proofErr w:type="spellStart"/>
            <w:r w:rsidRPr="0082634D">
              <w:rPr>
                <w:rFonts w:eastAsia="Calibri" w:cs="Arial"/>
                <w:szCs w:val="18"/>
              </w:rPr>
              <w:t>wkshp</w:t>
            </w:r>
            <w:proofErr w:type="spellEnd"/>
            <w:r w:rsidRPr="0082634D">
              <w:rPr>
                <w:rFonts w:eastAsia="Calibri" w:cs="Arial"/>
                <w:szCs w:val="18"/>
              </w:rPr>
              <w:t xml:space="preserve"> 1 notes (both sets)</w:t>
            </w:r>
          </w:p>
          <w:p w14:paraId="3A0D6863" w14:textId="77777777" w:rsidR="001C57E4" w:rsidRPr="0082634D" w:rsidRDefault="001C57E4" w:rsidP="001C57E4">
            <w:pPr>
              <w:spacing w:before="0" w:after="0" w:line="259" w:lineRule="auto"/>
              <w:cnfStyle w:val="000000000000" w:firstRow="0" w:lastRow="0" w:firstColumn="0" w:lastColumn="0" w:oddVBand="0" w:evenVBand="0" w:oddHBand="0" w:evenHBand="0" w:firstRowFirstColumn="0" w:firstRowLastColumn="0" w:lastRowFirstColumn="0" w:lastRowLastColumn="0"/>
              <w:rPr>
                <w:rFonts w:eastAsia="Calibri" w:cs="Arial"/>
                <w:szCs w:val="18"/>
              </w:rPr>
            </w:pPr>
            <w:r w:rsidRPr="0082634D">
              <w:rPr>
                <w:rFonts w:eastAsia="Calibri" w:cs="Arial"/>
                <w:szCs w:val="18"/>
              </w:rPr>
              <w:t>Value List</w:t>
            </w:r>
          </w:p>
          <w:p w14:paraId="2F6A61DA" w14:textId="77777777" w:rsidR="001C57E4" w:rsidRPr="0082634D" w:rsidRDefault="001C57E4" w:rsidP="00ED38DC">
            <w:pPr>
              <w:numPr>
                <w:ilvl w:val="0"/>
                <w:numId w:val="47"/>
              </w:numPr>
              <w:spacing w:before="0" w:after="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Arial"/>
                <w:szCs w:val="18"/>
              </w:rPr>
            </w:pPr>
            <w:r w:rsidRPr="0082634D">
              <w:rPr>
                <w:rFonts w:eastAsia="Calibri" w:cs="Arial"/>
                <w:szCs w:val="18"/>
              </w:rPr>
              <w:t>Secondary Box Size is blank</w:t>
            </w:r>
          </w:p>
          <w:p w14:paraId="1F38B167" w14:textId="77777777" w:rsidR="001C57E4" w:rsidRPr="0082634D" w:rsidRDefault="001C57E4" w:rsidP="00ED38DC">
            <w:pPr>
              <w:numPr>
                <w:ilvl w:val="0"/>
                <w:numId w:val="47"/>
              </w:numPr>
              <w:spacing w:before="0" w:after="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Arial"/>
                <w:szCs w:val="18"/>
              </w:rPr>
            </w:pPr>
            <w:r w:rsidRPr="0082634D">
              <w:rPr>
                <w:rFonts w:eastAsia="Calibri" w:cs="Arial"/>
                <w:szCs w:val="18"/>
              </w:rPr>
              <w:t>Secondary Box Use - Restore Use Code attribute – Determines above grade (DA, SA) or below grade (DB, SB) -</w:t>
            </w:r>
            <w:proofErr w:type="spellStart"/>
            <w:r w:rsidRPr="0082634D">
              <w:rPr>
                <w:rFonts w:eastAsia="Calibri" w:cs="Arial"/>
                <w:szCs w:val="18"/>
              </w:rPr>
              <w:t>wkshp</w:t>
            </w:r>
            <w:proofErr w:type="spellEnd"/>
            <w:r w:rsidRPr="0082634D">
              <w:rPr>
                <w:rFonts w:eastAsia="Calibri" w:cs="Arial"/>
                <w:szCs w:val="18"/>
              </w:rPr>
              <w:t xml:space="preserve"> 3</w:t>
            </w:r>
          </w:p>
          <w:p w14:paraId="5CFA81A6" w14:textId="77777777" w:rsidR="001C57E4" w:rsidRPr="0082634D" w:rsidRDefault="001C57E4" w:rsidP="001C57E4">
            <w:pPr>
              <w:spacing w:before="0" w:after="0" w:line="259" w:lineRule="auto"/>
              <w:cnfStyle w:val="000000000000" w:firstRow="0" w:lastRow="0" w:firstColumn="0" w:lastColumn="0" w:oddVBand="0" w:evenVBand="0" w:oddHBand="0" w:evenHBand="0" w:firstRowFirstColumn="0" w:firstRowLastColumn="0" w:lastRowFirstColumn="0" w:lastRowLastColumn="0"/>
              <w:rPr>
                <w:rFonts w:eastAsia="Calibri" w:cs="Arial"/>
                <w:szCs w:val="18"/>
              </w:rPr>
            </w:pPr>
            <w:r w:rsidRPr="0082634D">
              <w:rPr>
                <w:rFonts w:eastAsia="Calibri" w:cs="Arial"/>
                <w:szCs w:val="18"/>
              </w:rPr>
              <w:t>Relationship</w:t>
            </w:r>
          </w:p>
          <w:p w14:paraId="114CB737" w14:textId="77777777" w:rsidR="001C57E4" w:rsidRPr="0082634D" w:rsidRDefault="001C57E4" w:rsidP="00ED38DC">
            <w:pPr>
              <w:numPr>
                <w:ilvl w:val="0"/>
                <w:numId w:val="54"/>
              </w:numPr>
              <w:spacing w:before="0" w:after="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Arial"/>
                <w:szCs w:val="18"/>
              </w:rPr>
            </w:pPr>
            <w:r w:rsidRPr="0082634D">
              <w:rPr>
                <w:rFonts w:eastAsia="Calibri" w:cs="Arial"/>
                <w:szCs w:val="18"/>
              </w:rPr>
              <w:t xml:space="preserve">Secondary box has </w:t>
            </w:r>
            <w:proofErr w:type="spellStart"/>
            <w:r w:rsidRPr="0082634D">
              <w:rPr>
                <w:rFonts w:eastAsia="Calibri" w:cs="Arial"/>
                <w:szCs w:val="18"/>
              </w:rPr>
              <w:t>Ductivity</w:t>
            </w:r>
            <w:proofErr w:type="spellEnd"/>
            <w:r w:rsidRPr="0082634D">
              <w:rPr>
                <w:rFonts w:eastAsia="Calibri" w:cs="Arial"/>
                <w:szCs w:val="18"/>
              </w:rPr>
              <w:t xml:space="preserve">, shouldn’t that generate an entry on the </w:t>
            </w:r>
            <w:proofErr w:type="spellStart"/>
            <w:r w:rsidRPr="0082634D">
              <w:rPr>
                <w:rFonts w:eastAsia="Calibri" w:cs="Arial"/>
                <w:szCs w:val="18"/>
              </w:rPr>
              <w:t>Ductivity</w:t>
            </w:r>
            <w:proofErr w:type="spellEnd"/>
            <w:r w:rsidRPr="0082634D">
              <w:rPr>
                <w:rFonts w:eastAsia="Calibri" w:cs="Arial"/>
                <w:szCs w:val="18"/>
              </w:rPr>
              <w:t xml:space="preserve"> tab?</w:t>
            </w:r>
          </w:p>
          <w:p w14:paraId="4571A7FC" w14:textId="7777777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3446361B" w14:textId="471D80C3"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35636A4"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0061CF7" w14:textId="7D7B0E7C" w:rsidR="001C57E4" w:rsidRDefault="001C57E4" w:rsidP="001C57E4">
            <w:pPr>
              <w:jc w:val="center"/>
              <w:rPr>
                <w:sz w:val="18"/>
                <w:szCs w:val="18"/>
              </w:rPr>
            </w:pPr>
            <w:r>
              <w:rPr>
                <w:sz w:val="18"/>
                <w:szCs w:val="18"/>
              </w:rPr>
              <w:lastRenderedPageBreak/>
              <w:t>65</w:t>
            </w:r>
          </w:p>
        </w:tc>
        <w:tc>
          <w:tcPr>
            <w:tcW w:w="990" w:type="dxa"/>
          </w:tcPr>
          <w:p w14:paraId="65921987"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74E7B43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77FA7879"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Secondary Breaker</w:t>
            </w:r>
          </w:p>
          <w:p w14:paraId="5EECC4F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3C4C760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Needs to be reviewed with SMEs</w:t>
            </w:r>
          </w:p>
          <w:p w14:paraId="5C586C31" w14:textId="77777777" w:rsidR="001C57E4" w:rsidRDefault="001C57E4" w:rsidP="00ED38DC">
            <w:pPr>
              <w:pStyle w:val="ListParagraph"/>
              <w:numPr>
                <w:ilvl w:val="0"/>
                <w:numId w:val="54"/>
              </w:numPr>
              <w:spacing w:before="0" w:after="0"/>
              <w:cnfStyle w:val="000000000000" w:firstRow="0" w:lastRow="0" w:firstColumn="0" w:lastColumn="0" w:oddVBand="0" w:evenVBand="0" w:oddHBand="0" w:evenHBand="0" w:firstRowFirstColumn="0" w:firstRowLastColumn="0" w:lastRowFirstColumn="0" w:lastRowLastColumn="0"/>
            </w:pPr>
            <w:r>
              <w:t>DFS Features</w:t>
            </w:r>
          </w:p>
          <w:p w14:paraId="473B6D7D" w14:textId="77777777" w:rsidR="001C57E4" w:rsidRDefault="001C57E4" w:rsidP="00ED38DC">
            <w:pPr>
              <w:pStyle w:val="ListParagraph"/>
              <w:numPr>
                <w:ilvl w:val="1"/>
                <w:numId w:val="54"/>
              </w:numPr>
              <w:spacing w:before="0" w:after="0"/>
              <w:cnfStyle w:val="000000000000" w:firstRow="0" w:lastRow="0" w:firstColumn="0" w:lastColumn="0" w:oddVBand="0" w:evenVBand="0" w:oddHBand="0" w:evenHBand="0" w:firstRowFirstColumn="0" w:firstRowLastColumn="0" w:lastRowFirstColumn="0" w:lastRowLastColumn="0"/>
            </w:pPr>
            <w:r>
              <w:t>Should there be a value list for Continuous Current Rating?</w:t>
            </w:r>
          </w:p>
          <w:p w14:paraId="4DE43E82" w14:textId="77777777" w:rsidR="001C57E4" w:rsidRDefault="001C57E4" w:rsidP="00ED38DC">
            <w:pPr>
              <w:pStyle w:val="ListParagraph"/>
              <w:numPr>
                <w:ilvl w:val="0"/>
                <w:numId w:val="54"/>
              </w:numPr>
              <w:spacing w:before="0" w:after="0"/>
              <w:cnfStyle w:val="000000000000" w:firstRow="0" w:lastRow="0" w:firstColumn="0" w:lastColumn="0" w:oddVBand="0" w:evenVBand="0" w:oddHBand="0" w:evenHBand="0" w:firstRowFirstColumn="0" w:firstRowLastColumn="0" w:lastRowFirstColumn="0" w:lastRowLastColumn="0"/>
            </w:pPr>
            <w:r>
              <w:t>DFS Legends</w:t>
            </w:r>
          </w:p>
          <w:p w14:paraId="483EE2DC" w14:textId="7642B101" w:rsidR="001C57E4" w:rsidRDefault="001C57E4" w:rsidP="00ED38DC">
            <w:pPr>
              <w:pStyle w:val="ListParagraph"/>
              <w:numPr>
                <w:ilvl w:val="1"/>
                <w:numId w:val="54"/>
              </w:numPr>
              <w:spacing w:before="0" w:after="0"/>
              <w:cnfStyle w:val="000000000000" w:firstRow="0" w:lastRow="0" w:firstColumn="0" w:lastColumn="0" w:oddVBand="0" w:evenVBand="0" w:oddHBand="0" w:evenHBand="0" w:firstRowFirstColumn="0" w:firstRowLastColumn="0" w:lastRowFirstColumn="0" w:lastRowLastColumn="0"/>
            </w:pPr>
            <w:r>
              <w:t>Symbol information copied and pasted from Secondary Box – needs to be defined for Secondary Breaker</w:t>
            </w:r>
            <w:r w:rsidR="001418FD">
              <w:t xml:space="preserve">   – </w:t>
            </w:r>
            <w:r w:rsidR="001418FD">
              <w:rPr>
                <w:i/>
              </w:rPr>
              <w:t>(HXGN – Updated DFS)</w:t>
            </w:r>
          </w:p>
          <w:p w14:paraId="2F91DF66" w14:textId="77777777" w:rsidR="001C57E4" w:rsidRDefault="001C57E4" w:rsidP="00ED38DC">
            <w:pPr>
              <w:pStyle w:val="ListParagraph"/>
              <w:numPr>
                <w:ilvl w:val="1"/>
                <w:numId w:val="54"/>
              </w:numPr>
              <w:spacing w:before="0" w:after="0"/>
              <w:cnfStyle w:val="000000000000" w:firstRow="0" w:lastRow="0" w:firstColumn="0" w:lastColumn="0" w:oddVBand="0" w:evenVBand="0" w:oddHBand="0" w:evenHBand="0" w:firstRowFirstColumn="0" w:firstRowLastColumn="0" w:lastRowFirstColumn="0" w:lastRowLastColumn="0"/>
            </w:pPr>
            <w:r>
              <w:t>Need to confirm Label</w:t>
            </w:r>
          </w:p>
          <w:p w14:paraId="0A341EDB" w14:textId="77777777" w:rsidR="001C57E4" w:rsidRDefault="001C57E4" w:rsidP="00ED38DC">
            <w:pPr>
              <w:pStyle w:val="ListParagraph"/>
              <w:numPr>
                <w:ilvl w:val="0"/>
                <w:numId w:val="54"/>
              </w:numPr>
              <w:spacing w:before="0" w:after="0"/>
              <w:cnfStyle w:val="000000000000" w:firstRow="0" w:lastRow="0" w:firstColumn="0" w:lastColumn="0" w:oddVBand="0" w:evenVBand="0" w:oddHBand="0" w:evenHBand="0" w:firstRowFirstColumn="0" w:firstRowLastColumn="0" w:lastRowFirstColumn="0" w:lastRowLastColumn="0"/>
            </w:pPr>
            <w:r>
              <w:t>DFS Relationships</w:t>
            </w:r>
          </w:p>
          <w:p w14:paraId="30EA3C2A" w14:textId="0C906006" w:rsidR="001C57E4" w:rsidRDefault="001C57E4" w:rsidP="001C57E4">
            <w:pPr>
              <w:spacing w:before="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b/>
                <w:sz w:val="22"/>
                <w:szCs w:val="22"/>
              </w:rPr>
            </w:pPr>
            <w:r>
              <w:t>Connectivity and Ownership needs to be reviewed with SMEs</w:t>
            </w:r>
          </w:p>
        </w:tc>
        <w:tc>
          <w:tcPr>
            <w:tcW w:w="1080" w:type="dxa"/>
          </w:tcPr>
          <w:p w14:paraId="2512F538" w14:textId="19C07CF4"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9F577FF"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7A7757E" w14:textId="790937EB" w:rsidR="001C57E4" w:rsidRDefault="001C57E4" w:rsidP="001C57E4">
            <w:pPr>
              <w:jc w:val="center"/>
              <w:rPr>
                <w:sz w:val="18"/>
                <w:szCs w:val="18"/>
              </w:rPr>
            </w:pPr>
            <w:r>
              <w:rPr>
                <w:sz w:val="18"/>
                <w:szCs w:val="18"/>
              </w:rPr>
              <w:t>66</w:t>
            </w:r>
          </w:p>
        </w:tc>
        <w:tc>
          <w:tcPr>
            <w:tcW w:w="990" w:type="dxa"/>
          </w:tcPr>
          <w:p w14:paraId="4E535051"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71B31AB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7F15EC45"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Secondary Bus Duct</w:t>
            </w:r>
          </w:p>
          <w:p w14:paraId="0716200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76D6B9D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Needs to be reviewed by SMEs</w:t>
            </w:r>
          </w:p>
          <w:p w14:paraId="26A3D056"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Relationships:</w:t>
            </w:r>
          </w:p>
          <w:p w14:paraId="757C304E" w14:textId="77777777" w:rsidR="001C57E4" w:rsidRDefault="001C57E4" w:rsidP="00ED38DC">
            <w:pPr>
              <w:pStyle w:val="ListParagraph"/>
              <w:numPr>
                <w:ilvl w:val="0"/>
                <w:numId w:val="55"/>
              </w:numPr>
              <w:spacing w:before="0" w:after="0"/>
              <w:cnfStyle w:val="000000000000" w:firstRow="0" w:lastRow="0" w:firstColumn="0" w:lastColumn="0" w:oddVBand="0" w:evenVBand="0" w:oddHBand="0" w:evenHBand="0" w:firstRowFirstColumn="0" w:firstRowLastColumn="0" w:lastRowFirstColumn="0" w:lastRowLastColumn="0"/>
            </w:pPr>
            <w:r>
              <w:t>Remove Service Line from connectivity.</w:t>
            </w:r>
          </w:p>
          <w:p w14:paraId="6D3D22B1" w14:textId="385621F6"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Also connects to Secondary conductor?</w:t>
            </w:r>
          </w:p>
        </w:tc>
        <w:tc>
          <w:tcPr>
            <w:tcW w:w="1080" w:type="dxa"/>
          </w:tcPr>
          <w:p w14:paraId="5D68D663" w14:textId="5B61BD7F"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150D594"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9B51E78" w14:textId="751E8034" w:rsidR="001C57E4" w:rsidRDefault="001C57E4" w:rsidP="001C57E4">
            <w:pPr>
              <w:jc w:val="center"/>
              <w:rPr>
                <w:sz w:val="18"/>
                <w:szCs w:val="18"/>
              </w:rPr>
            </w:pPr>
            <w:r>
              <w:rPr>
                <w:sz w:val="18"/>
                <w:szCs w:val="18"/>
              </w:rPr>
              <w:t>67</w:t>
            </w:r>
          </w:p>
        </w:tc>
        <w:tc>
          <w:tcPr>
            <w:tcW w:w="990" w:type="dxa"/>
          </w:tcPr>
          <w:p w14:paraId="745EC492"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2E294B3F"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01386936"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6C28EE5E"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Secondary Conductor</w:t>
            </w:r>
          </w:p>
          <w:p w14:paraId="794D7D5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2CCF4FD9"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 DFS</w:t>
            </w:r>
          </w:p>
          <w:p w14:paraId="28370370" w14:textId="06137065" w:rsidR="001C57E4" w:rsidRDefault="001C57E4" w:rsidP="00ED38DC">
            <w:pPr>
              <w:pStyle w:val="ListParagraph"/>
              <w:numPr>
                <w:ilvl w:val="0"/>
                <w:numId w:val="56"/>
              </w:numPr>
              <w:spacing w:before="0" w:after="0"/>
              <w:cnfStyle w:val="000000000000" w:firstRow="0" w:lastRow="0" w:firstColumn="0" w:lastColumn="0" w:oddVBand="0" w:evenVBand="0" w:oddHBand="0" w:evenHBand="0" w:firstRowFirstColumn="0" w:firstRowLastColumn="0" w:lastRowFirstColumn="0" w:lastRowLastColumn="0"/>
            </w:pPr>
            <w:r>
              <w:t xml:space="preserve">Secondary Conductor type: Value List changed to CU Driven based on DFS review session </w:t>
            </w:r>
            <w:proofErr w:type="gramStart"/>
            <w:r>
              <w:t>notes</w:t>
            </w:r>
            <w:r w:rsidR="001418FD">
              <w:t xml:space="preserve">  –</w:t>
            </w:r>
            <w:proofErr w:type="gramEnd"/>
            <w:r w:rsidR="001418FD">
              <w:t xml:space="preserve"> </w:t>
            </w:r>
            <w:r w:rsidR="001418FD">
              <w:rPr>
                <w:i/>
              </w:rPr>
              <w:t>(HXGN – Updated DFS)</w:t>
            </w:r>
          </w:p>
          <w:p w14:paraId="618B9DB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 DFS</w:t>
            </w:r>
          </w:p>
          <w:p w14:paraId="72A81337" w14:textId="442ED1B2"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 xml:space="preserve">Secondary Conductor should NOT </w:t>
            </w:r>
            <w:proofErr w:type="gramStart"/>
            <w:r>
              <w:t>connected</w:t>
            </w:r>
            <w:proofErr w:type="gramEnd"/>
            <w:r>
              <w:t xml:space="preserve"> to a AMS Router or DA Radio</w:t>
            </w:r>
          </w:p>
        </w:tc>
        <w:tc>
          <w:tcPr>
            <w:tcW w:w="1080" w:type="dxa"/>
          </w:tcPr>
          <w:p w14:paraId="532F6D6F"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p>
          <w:p w14:paraId="5D861802"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p>
          <w:p w14:paraId="7C53F903"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p>
          <w:p w14:paraId="34F620B0" w14:textId="3C84E4B2"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DDC287A"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06C624C" w14:textId="3209B626" w:rsidR="001C57E4" w:rsidRDefault="001C57E4" w:rsidP="001C57E4">
            <w:pPr>
              <w:jc w:val="center"/>
              <w:rPr>
                <w:sz w:val="18"/>
                <w:szCs w:val="18"/>
              </w:rPr>
            </w:pPr>
            <w:r>
              <w:rPr>
                <w:sz w:val="18"/>
                <w:szCs w:val="18"/>
              </w:rPr>
              <w:t>68</w:t>
            </w:r>
          </w:p>
        </w:tc>
        <w:tc>
          <w:tcPr>
            <w:tcW w:w="990" w:type="dxa"/>
          </w:tcPr>
          <w:p w14:paraId="3903E323"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399DA3F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6FA77A70"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Secondary Conductor Node</w:t>
            </w:r>
          </w:p>
          <w:p w14:paraId="071120B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3721A47D" w14:textId="77777777" w:rsidR="001C57E4" w:rsidRDefault="001C57E4" w:rsidP="00ED38DC">
            <w:pPr>
              <w:pStyle w:val="ListParagraph"/>
              <w:numPr>
                <w:ilvl w:val="0"/>
                <w:numId w:val="57"/>
              </w:numPr>
              <w:spacing w:before="0" w:after="0"/>
              <w:cnfStyle w:val="000000000000" w:firstRow="0" w:lastRow="0" w:firstColumn="0" w:lastColumn="0" w:oddVBand="0" w:evenVBand="0" w:oddHBand="0" w:evenHBand="0" w:firstRowFirstColumn="0" w:firstRowLastColumn="0" w:lastRowFirstColumn="0" w:lastRowLastColumn="0"/>
            </w:pPr>
            <w:r>
              <w:t>Not SME Reviewed</w:t>
            </w:r>
          </w:p>
          <w:p w14:paraId="20B0213C" w14:textId="77777777" w:rsidR="001C57E4" w:rsidRPr="0082634D" w:rsidRDefault="001C57E4" w:rsidP="001C57E4">
            <w:pPr>
              <w:pStyle w:val="ListParagraph"/>
              <w:spacing w:before="0" w:after="0"/>
              <w:cnfStyle w:val="000000000000" w:firstRow="0" w:lastRow="0" w:firstColumn="0" w:lastColumn="0" w:oddVBand="0" w:evenVBand="0" w:oddHBand="0" w:evenHBand="0" w:firstRowFirstColumn="0" w:firstRowLastColumn="0" w:lastRowFirstColumn="0" w:lastRowLastColumn="0"/>
            </w:pPr>
          </w:p>
          <w:p w14:paraId="1FF7BBC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 DFS</w:t>
            </w:r>
          </w:p>
          <w:p w14:paraId="7DEAEDD2" w14:textId="77777777" w:rsidR="001C57E4" w:rsidRDefault="001C57E4" w:rsidP="00ED38DC">
            <w:pPr>
              <w:pStyle w:val="ListParagraph"/>
              <w:numPr>
                <w:ilvl w:val="0"/>
                <w:numId w:val="57"/>
              </w:numPr>
              <w:spacing w:before="0" w:after="0"/>
              <w:cnfStyle w:val="000000000000" w:firstRow="0" w:lastRow="0" w:firstColumn="0" w:lastColumn="0" w:oddVBand="0" w:evenVBand="0" w:oddHBand="0" w:evenHBand="0" w:firstRowFirstColumn="0" w:firstRowLastColumn="0" w:lastRowFirstColumn="0" w:lastRowLastColumn="0"/>
            </w:pPr>
            <w:r>
              <w:t>Notes have Secondary Enclosures as a secondary node type but the DFS has the enclosure as a feature type</w:t>
            </w:r>
          </w:p>
          <w:p w14:paraId="38B28428"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 DFS</w:t>
            </w:r>
          </w:p>
          <w:p w14:paraId="652D9446" w14:textId="3384B78B"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Secondary Connectivity node should connect with Secondary Conductor</w:t>
            </w:r>
          </w:p>
        </w:tc>
        <w:tc>
          <w:tcPr>
            <w:tcW w:w="1080" w:type="dxa"/>
          </w:tcPr>
          <w:p w14:paraId="209E241D" w14:textId="05820E24"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3F10B31D"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2AA8295" w14:textId="7EB436E6" w:rsidR="001C57E4" w:rsidRDefault="001C57E4" w:rsidP="001C57E4">
            <w:pPr>
              <w:jc w:val="center"/>
              <w:rPr>
                <w:sz w:val="18"/>
                <w:szCs w:val="18"/>
              </w:rPr>
            </w:pPr>
            <w:r>
              <w:rPr>
                <w:sz w:val="18"/>
                <w:szCs w:val="18"/>
              </w:rPr>
              <w:t>69</w:t>
            </w:r>
          </w:p>
        </w:tc>
        <w:tc>
          <w:tcPr>
            <w:tcW w:w="990" w:type="dxa"/>
          </w:tcPr>
          <w:p w14:paraId="726079A6"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62AB0DD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73DD2EE"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Secondary Enclosure</w:t>
            </w:r>
          </w:p>
          <w:p w14:paraId="79D1E3A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04176CCA" w14:textId="77777777" w:rsidR="001C57E4" w:rsidRDefault="001C57E4" w:rsidP="00ED38DC">
            <w:pPr>
              <w:pStyle w:val="ListParagraph"/>
              <w:numPr>
                <w:ilvl w:val="0"/>
                <w:numId w:val="57"/>
              </w:numPr>
              <w:spacing w:before="0" w:after="0"/>
              <w:cnfStyle w:val="000000000000" w:firstRow="0" w:lastRow="0" w:firstColumn="0" w:lastColumn="0" w:oddVBand="0" w:evenVBand="0" w:oddHBand="0" w:evenHBand="0" w:firstRowFirstColumn="0" w:firstRowLastColumn="0" w:lastRowFirstColumn="0" w:lastRowLastColumn="0"/>
            </w:pPr>
            <w:r>
              <w:t>Not SME Reviewed</w:t>
            </w:r>
          </w:p>
          <w:p w14:paraId="11B5433F" w14:textId="77777777" w:rsidR="001C57E4" w:rsidRDefault="001C57E4" w:rsidP="001C57E4">
            <w:pPr>
              <w:pStyle w:val="ListParagraph"/>
              <w:spacing w:before="0" w:after="0"/>
              <w:cnfStyle w:val="000000000000" w:firstRow="0" w:lastRow="0" w:firstColumn="0" w:lastColumn="0" w:oddVBand="0" w:evenVBand="0" w:oddHBand="0" w:evenHBand="0" w:firstRowFirstColumn="0" w:firstRowLastColumn="0" w:lastRowFirstColumn="0" w:lastRowLastColumn="0"/>
            </w:pPr>
          </w:p>
          <w:p w14:paraId="71E194C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 DFS</w:t>
            </w:r>
          </w:p>
          <w:p w14:paraId="7A27C83E" w14:textId="7614E49D"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Notes have Secondary Enclosures as a secondary node type but the DFS has the enclosure as a feature type</w:t>
            </w:r>
          </w:p>
        </w:tc>
        <w:tc>
          <w:tcPr>
            <w:tcW w:w="1080" w:type="dxa"/>
          </w:tcPr>
          <w:p w14:paraId="6339E4F0" w14:textId="1A934AE8"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23D0BF91"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ECA163F" w14:textId="1A51E8C2" w:rsidR="001C57E4" w:rsidRDefault="001C57E4" w:rsidP="001C57E4">
            <w:pPr>
              <w:jc w:val="center"/>
              <w:rPr>
                <w:sz w:val="18"/>
                <w:szCs w:val="18"/>
              </w:rPr>
            </w:pPr>
            <w:r>
              <w:rPr>
                <w:sz w:val="18"/>
                <w:szCs w:val="18"/>
              </w:rPr>
              <w:lastRenderedPageBreak/>
              <w:t>70</w:t>
            </w:r>
          </w:p>
        </w:tc>
        <w:tc>
          <w:tcPr>
            <w:tcW w:w="990" w:type="dxa"/>
          </w:tcPr>
          <w:p w14:paraId="79C4226F"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35B0E1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6738DB0D"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Secondary Fuse</w:t>
            </w:r>
          </w:p>
          <w:p w14:paraId="0B38793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108FC1C6"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Feature DFS</w:t>
            </w:r>
          </w:p>
          <w:p w14:paraId="76098DA3" w14:textId="77777777" w:rsidR="001C57E4" w:rsidRDefault="001C57E4" w:rsidP="00ED38DC">
            <w:pPr>
              <w:pStyle w:val="ListParagraph"/>
              <w:numPr>
                <w:ilvl w:val="0"/>
                <w:numId w:val="57"/>
              </w:numPr>
              <w:spacing w:before="0" w:after="0"/>
              <w:cnfStyle w:val="000000000000" w:firstRow="0" w:lastRow="0" w:firstColumn="0" w:lastColumn="0" w:oddVBand="0" w:evenVBand="0" w:oddHBand="0" w:evenHBand="0" w:firstRowFirstColumn="0" w:firstRowLastColumn="0" w:lastRowFirstColumn="0" w:lastRowLastColumn="0"/>
            </w:pPr>
            <w:r>
              <w:t xml:space="preserve">Device ID – </w:t>
            </w:r>
            <w:proofErr w:type="gramStart"/>
            <w:r>
              <w:t>6 digit</w:t>
            </w:r>
            <w:proofErr w:type="gramEnd"/>
            <w:r>
              <w:t xml:space="preserve"> number to be generated by the system</w:t>
            </w:r>
          </w:p>
          <w:p w14:paraId="678B95B5" w14:textId="77777777" w:rsidR="001C57E4" w:rsidRDefault="001C57E4" w:rsidP="00ED38DC">
            <w:pPr>
              <w:pStyle w:val="ListParagraph"/>
              <w:numPr>
                <w:ilvl w:val="0"/>
                <w:numId w:val="57"/>
              </w:numPr>
              <w:spacing w:before="0" w:after="0"/>
              <w:cnfStyle w:val="000000000000" w:firstRow="0" w:lastRow="0" w:firstColumn="0" w:lastColumn="0" w:oddVBand="0" w:evenVBand="0" w:oddHBand="0" w:evenHBand="0" w:firstRowFirstColumn="0" w:firstRowLastColumn="0" w:lastRowFirstColumn="0" w:lastRowLastColumn="0"/>
            </w:pPr>
            <w:r>
              <w:t>Only appear in detail view of vaults</w:t>
            </w:r>
          </w:p>
          <w:p w14:paraId="70FB2561" w14:textId="77777777" w:rsidR="001C57E4" w:rsidRDefault="001C57E4" w:rsidP="00ED38DC">
            <w:pPr>
              <w:pStyle w:val="ListParagraph"/>
              <w:numPr>
                <w:ilvl w:val="0"/>
                <w:numId w:val="57"/>
              </w:numPr>
              <w:spacing w:before="0" w:after="0"/>
              <w:cnfStyle w:val="000000000000" w:firstRow="0" w:lastRow="0" w:firstColumn="0" w:lastColumn="0" w:oddVBand="0" w:evenVBand="0" w:oddHBand="0" w:evenHBand="0" w:firstRowFirstColumn="0" w:firstRowLastColumn="0" w:lastRowFirstColumn="0" w:lastRowLastColumn="0"/>
            </w:pPr>
            <w:r>
              <w:t>Attributes appear to have been copied from primary fuse. Other attributes need to be reviewed to determine if they apply to Secondary Fuse</w:t>
            </w:r>
          </w:p>
          <w:p w14:paraId="6DD5F84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 Lists</w:t>
            </w:r>
          </w:p>
          <w:p w14:paraId="44A2369F" w14:textId="77777777" w:rsidR="001C57E4" w:rsidRDefault="001C57E4" w:rsidP="00ED38DC">
            <w:pPr>
              <w:pStyle w:val="ListParagraph"/>
              <w:numPr>
                <w:ilvl w:val="0"/>
                <w:numId w:val="57"/>
              </w:numPr>
              <w:spacing w:before="0" w:after="0"/>
              <w:cnfStyle w:val="000000000000" w:firstRow="0" w:lastRow="0" w:firstColumn="0" w:lastColumn="0" w:oddVBand="0" w:evenVBand="0" w:oddHBand="0" w:evenHBand="0" w:firstRowFirstColumn="0" w:firstRowLastColumn="0" w:lastRowFirstColumn="0" w:lastRowLastColumn="0"/>
            </w:pPr>
            <w:r>
              <w:t>Fuse Type blank – Should be KRPC or z-link</w:t>
            </w:r>
          </w:p>
          <w:p w14:paraId="1E165D96"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Relationships</w:t>
            </w:r>
          </w:p>
          <w:p w14:paraId="5B110594" w14:textId="77777777" w:rsidR="001C57E4" w:rsidRDefault="001C57E4" w:rsidP="00ED38DC">
            <w:pPr>
              <w:pStyle w:val="ListParagraph"/>
              <w:numPr>
                <w:ilvl w:val="0"/>
                <w:numId w:val="57"/>
              </w:numPr>
              <w:spacing w:before="0" w:after="0"/>
              <w:cnfStyle w:val="000000000000" w:firstRow="0" w:lastRow="0" w:firstColumn="0" w:lastColumn="0" w:oddVBand="0" w:evenVBand="0" w:oddHBand="0" w:evenHBand="0" w:firstRowFirstColumn="0" w:firstRowLastColumn="0" w:lastRowFirstColumn="0" w:lastRowLastColumn="0"/>
            </w:pPr>
            <w:r>
              <w:t>Connectivity</w:t>
            </w:r>
          </w:p>
          <w:p w14:paraId="370FE08C" w14:textId="77777777" w:rsidR="001C57E4" w:rsidRDefault="001C57E4" w:rsidP="00ED38DC">
            <w:pPr>
              <w:pStyle w:val="ListParagraph"/>
              <w:numPr>
                <w:ilvl w:val="1"/>
                <w:numId w:val="57"/>
              </w:numPr>
              <w:spacing w:before="0" w:after="0"/>
              <w:cnfStyle w:val="000000000000" w:firstRow="0" w:lastRow="0" w:firstColumn="0" w:lastColumn="0" w:oddVBand="0" w:evenVBand="0" w:oddHBand="0" w:evenHBand="0" w:firstRowFirstColumn="0" w:firstRowLastColumn="0" w:lastRowFirstColumn="0" w:lastRowLastColumn="0"/>
            </w:pPr>
            <w:r>
              <w:t>Needs connectivity to Network protector</w:t>
            </w:r>
          </w:p>
          <w:p w14:paraId="77263645" w14:textId="77777777" w:rsidR="001C57E4" w:rsidRDefault="001C57E4" w:rsidP="00ED38DC">
            <w:pPr>
              <w:pStyle w:val="ListParagraph"/>
              <w:numPr>
                <w:ilvl w:val="0"/>
                <w:numId w:val="57"/>
              </w:numPr>
              <w:spacing w:before="0" w:after="0"/>
              <w:cnfStyle w:val="000000000000" w:firstRow="0" w:lastRow="0" w:firstColumn="0" w:lastColumn="0" w:oddVBand="0" w:evenVBand="0" w:oddHBand="0" w:evenHBand="0" w:firstRowFirstColumn="0" w:firstRowLastColumn="0" w:lastRowFirstColumn="0" w:lastRowLastColumn="0"/>
            </w:pPr>
            <w:r>
              <w:t>Ownership</w:t>
            </w:r>
          </w:p>
          <w:p w14:paraId="0FFCE5FD" w14:textId="77777777" w:rsidR="001C57E4" w:rsidRDefault="001C57E4" w:rsidP="00ED38DC">
            <w:pPr>
              <w:pStyle w:val="ListParagraph"/>
              <w:numPr>
                <w:ilvl w:val="1"/>
                <w:numId w:val="57"/>
              </w:numPr>
              <w:spacing w:before="0" w:after="0"/>
              <w:cnfStyle w:val="000000000000" w:firstRow="0" w:lastRow="0" w:firstColumn="0" w:lastColumn="0" w:oddVBand="0" w:evenVBand="0" w:oddHBand="0" w:evenHBand="0" w:firstRowFirstColumn="0" w:firstRowLastColumn="0" w:lastRowFirstColumn="0" w:lastRowLastColumn="0"/>
            </w:pPr>
            <w:r>
              <w:t>Secondary fuse is missing. Should be owned to a vault</w:t>
            </w:r>
          </w:p>
          <w:p w14:paraId="740FC431" w14:textId="7A2F0AC5"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Legends</w:t>
            </w:r>
            <w:r w:rsidR="001418FD">
              <w:t xml:space="preserve">    – </w:t>
            </w:r>
            <w:r w:rsidR="001418FD">
              <w:rPr>
                <w:i/>
              </w:rPr>
              <w:t>(HXGN – Updated DFS)</w:t>
            </w:r>
          </w:p>
          <w:p w14:paraId="1BE68F3A" w14:textId="77777777" w:rsidR="001C57E4" w:rsidRDefault="001C57E4" w:rsidP="00ED38DC">
            <w:pPr>
              <w:pStyle w:val="ListParagraph"/>
              <w:numPr>
                <w:ilvl w:val="0"/>
                <w:numId w:val="58"/>
              </w:numPr>
              <w:spacing w:before="0" w:after="0"/>
              <w:cnfStyle w:val="000000000000" w:firstRow="0" w:lastRow="0" w:firstColumn="0" w:lastColumn="0" w:oddVBand="0" w:evenVBand="0" w:oddHBand="0" w:evenHBand="0" w:firstRowFirstColumn="0" w:firstRowLastColumn="0" w:lastRowFirstColumn="0" w:lastRowLastColumn="0"/>
            </w:pPr>
            <w:r>
              <w:t xml:space="preserve">Secondary Fuse will only appear in vault details – geo symbology should be removed. </w:t>
            </w:r>
          </w:p>
          <w:p w14:paraId="7469FB53" w14:textId="77116E9F"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Should follow standard fuse color guidelines – hollow green for open, solid red for closed</w:t>
            </w:r>
          </w:p>
        </w:tc>
        <w:tc>
          <w:tcPr>
            <w:tcW w:w="1080" w:type="dxa"/>
          </w:tcPr>
          <w:p w14:paraId="20DB9ADC" w14:textId="72CDBFB2"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777CD3D"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14E78382" w14:textId="7A098D53" w:rsidR="001C57E4" w:rsidRDefault="001C57E4" w:rsidP="001C57E4">
            <w:pPr>
              <w:jc w:val="center"/>
              <w:rPr>
                <w:sz w:val="18"/>
                <w:szCs w:val="18"/>
              </w:rPr>
            </w:pPr>
            <w:r>
              <w:rPr>
                <w:sz w:val="18"/>
                <w:szCs w:val="18"/>
              </w:rPr>
              <w:t>71</w:t>
            </w:r>
          </w:p>
        </w:tc>
        <w:tc>
          <w:tcPr>
            <w:tcW w:w="990" w:type="dxa"/>
          </w:tcPr>
          <w:p w14:paraId="10ACD956"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B7FA622" w14:textId="77777777" w:rsidR="001C57E4" w:rsidRPr="000F588C" w:rsidRDefault="001C57E4" w:rsidP="001C57E4">
            <w:pPr>
              <w:spacing w:before="12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Secondary Switch Gear</w:t>
            </w:r>
          </w:p>
          <w:p w14:paraId="521A7A2E" w14:textId="4B153F4B"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Secondary Switch Gear appears to be a copy of Primary Switch Gear. Needs to be reviewed with airport and network SMEs.</w:t>
            </w:r>
          </w:p>
        </w:tc>
        <w:tc>
          <w:tcPr>
            <w:tcW w:w="1080" w:type="dxa"/>
          </w:tcPr>
          <w:p w14:paraId="5CCE0A8E" w14:textId="0929EB0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A5F38C4"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58CFB0C" w14:textId="62119DC7" w:rsidR="001C57E4" w:rsidRDefault="001C57E4" w:rsidP="001C57E4">
            <w:pPr>
              <w:jc w:val="center"/>
              <w:rPr>
                <w:sz w:val="18"/>
                <w:szCs w:val="18"/>
              </w:rPr>
            </w:pPr>
            <w:r>
              <w:rPr>
                <w:sz w:val="18"/>
                <w:szCs w:val="18"/>
              </w:rPr>
              <w:t>72</w:t>
            </w:r>
          </w:p>
        </w:tc>
        <w:tc>
          <w:tcPr>
            <w:tcW w:w="990" w:type="dxa"/>
          </w:tcPr>
          <w:p w14:paraId="6C87DF3D"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8DECEAE" w14:textId="77777777" w:rsidR="001C57E4" w:rsidRPr="000F588C" w:rsidRDefault="001C57E4" w:rsidP="001C57E4">
            <w:pPr>
              <w:spacing w:before="12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Secondary Switch Gear Bus</w:t>
            </w:r>
          </w:p>
          <w:p w14:paraId="338C05DF" w14:textId="76ABDEEC" w:rsidR="001C57E4" w:rsidRPr="000F588C" w:rsidRDefault="001C57E4" w:rsidP="001C57E4">
            <w:pPr>
              <w:spacing w:before="120"/>
              <w:cnfStyle w:val="000000000000" w:firstRow="0" w:lastRow="0" w:firstColumn="0" w:lastColumn="0" w:oddVBand="0" w:evenVBand="0" w:oddHBand="0" w:evenHBand="0" w:firstRowFirstColumn="0" w:firstRowLastColumn="0" w:lastRowFirstColumn="0" w:lastRowLastColumn="0"/>
              <w:rPr>
                <w:b/>
                <w:u w:val="single"/>
              </w:rPr>
            </w:pPr>
            <w:r>
              <w:t>Nothing in notes indicate that this feature was requested. Need to determine whether this is needed when Secondary Switch Gear configurations are generated.</w:t>
            </w:r>
          </w:p>
        </w:tc>
        <w:tc>
          <w:tcPr>
            <w:tcW w:w="1080" w:type="dxa"/>
          </w:tcPr>
          <w:p w14:paraId="1DCA0645" w14:textId="3A93EB49"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4EC5AACF"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A3DA3B6" w14:textId="1036B918" w:rsidR="001C57E4" w:rsidRDefault="001C57E4" w:rsidP="001C57E4">
            <w:pPr>
              <w:jc w:val="center"/>
              <w:rPr>
                <w:sz w:val="18"/>
                <w:szCs w:val="18"/>
              </w:rPr>
            </w:pPr>
            <w:r>
              <w:rPr>
                <w:sz w:val="18"/>
                <w:szCs w:val="18"/>
              </w:rPr>
              <w:t>73</w:t>
            </w:r>
          </w:p>
        </w:tc>
        <w:tc>
          <w:tcPr>
            <w:tcW w:w="990" w:type="dxa"/>
          </w:tcPr>
          <w:p w14:paraId="59BE7620"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1E6784CB" w14:textId="77777777" w:rsidR="001C57E4" w:rsidRPr="000F588C" w:rsidRDefault="001C57E4" w:rsidP="001C57E4">
            <w:pPr>
              <w:spacing w:before="12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Secondary Switch Gear Enclosure</w:t>
            </w:r>
          </w:p>
          <w:p w14:paraId="7AC690DF" w14:textId="045E26A2" w:rsidR="001C57E4" w:rsidRPr="000F588C" w:rsidRDefault="001C57E4" w:rsidP="001C57E4">
            <w:pPr>
              <w:spacing w:before="120"/>
              <w:cnfStyle w:val="000000000000" w:firstRow="0" w:lastRow="0" w:firstColumn="0" w:lastColumn="0" w:oddVBand="0" w:evenVBand="0" w:oddHBand="0" w:evenHBand="0" w:firstRowFirstColumn="0" w:firstRowLastColumn="0" w:lastRowFirstColumn="0" w:lastRowLastColumn="0"/>
              <w:rPr>
                <w:b/>
                <w:u w:val="single"/>
              </w:rPr>
            </w:pPr>
            <w:r>
              <w:t>Part of Main-Tie-Main detail. Needs to be reviewed as part of configuration of secondary switchgears.</w:t>
            </w:r>
          </w:p>
        </w:tc>
        <w:tc>
          <w:tcPr>
            <w:tcW w:w="1080" w:type="dxa"/>
          </w:tcPr>
          <w:p w14:paraId="2EB0C6C1" w14:textId="2AFCC1E3"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338C9E92"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773CA0D0" w14:textId="34AC04DB" w:rsidR="001C57E4" w:rsidRDefault="001C57E4" w:rsidP="001C57E4">
            <w:pPr>
              <w:jc w:val="center"/>
              <w:rPr>
                <w:sz w:val="18"/>
                <w:szCs w:val="18"/>
              </w:rPr>
            </w:pPr>
            <w:r>
              <w:rPr>
                <w:sz w:val="18"/>
                <w:szCs w:val="18"/>
              </w:rPr>
              <w:t>74</w:t>
            </w:r>
          </w:p>
        </w:tc>
        <w:tc>
          <w:tcPr>
            <w:tcW w:w="990" w:type="dxa"/>
          </w:tcPr>
          <w:p w14:paraId="6BF24B2A"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464319C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1740C76E"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Service Line</w:t>
            </w:r>
          </w:p>
          <w:p w14:paraId="2B2F7C29"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57BB096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Needs additional discussion as part of Service Line workshop</w:t>
            </w:r>
          </w:p>
          <w:p w14:paraId="3D63E24C"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DFS Features:</w:t>
            </w:r>
          </w:p>
          <w:p w14:paraId="3BED5474" w14:textId="77777777" w:rsidR="001C57E4" w:rsidRDefault="001C57E4" w:rsidP="00ED38DC">
            <w:pPr>
              <w:pStyle w:val="ListParagraph"/>
              <w:numPr>
                <w:ilvl w:val="0"/>
                <w:numId w:val="59"/>
              </w:numPr>
              <w:spacing w:before="0" w:after="0"/>
              <w:cnfStyle w:val="000000000000" w:firstRow="0" w:lastRow="0" w:firstColumn="0" w:lastColumn="0" w:oddVBand="0" w:evenVBand="0" w:oddHBand="0" w:evenHBand="0" w:firstRowFirstColumn="0" w:firstRowLastColumn="0" w:lastRowFirstColumn="0" w:lastRowLastColumn="0"/>
            </w:pPr>
            <w:r>
              <w:t>Attribution has not been discussed or reviewed with SMEs</w:t>
            </w:r>
          </w:p>
          <w:p w14:paraId="1ACDADA0" w14:textId="77777777" w:rsidR="001C57E4" w:rsidRDefault="001C57E4" w:rsidP="00ED38DC">
            <w:pPr>
              <w:pStyle w:val="ListParagraph"/>
              <w:numPr>
                <w:ilvl w:val="0"/>
                <w:numId w:val="59"/>
              </w:numPr>
              <w:spacing w:before="0" w:after="0"/>
              <w:cnfStyle w:val="000000000000" w:firstRow="0" w:lastRow="0" w:firstColumn="0" w:lastColumn="0" w:oddVBand="0" w:evenVBand="0" w:oddHBand="0" w:evenHBand="0" w:firstRowFirstColumn="0" w:firstRowLastColumn="0" w:lastRowFirstColumn="0" w:lastRowLastColumn="0"/>
            </w:pPr>
            <w:r>
              <w:t>Size – Should be CU driven</w:t>
            </w:r>
          </w:p>
          <w:p w14:paraId="5F8A918A" w14:textId="77777777" w:rsidR="001C57E4" w:rsidRDefault="001C57E4" w:rsidP="00ED38DC">
            <w:pPr>
              <w:pStyle w:val="ListParagraph"/>
              <w:numPr>
                <w:ilvl w:val="0"/>
                <w:numId w:val="59"/>
              </w:numPr>
              <w:spacing w:before="0" w:after="0"/>
              <w:cnfStyle w:val="000000000000" w:firstRow="0" w:lastRow="0" w:firstColumn="0" w:lastColumn="0" w:oddVBand="0" w:evenVBand="0" w:oddHBand="0" w:evenHBand="0" w:firstRowFirstColumn="0" w:firstRowLastColumn="0" w:lastRowFirstColumn="0" w:lastRowLastColumn="0"/>
            </w:pPr>
            <w:r>
              <w:t>Requirements call for 3 different types of service lines. (graphic material, graphic nonmaterial, nongraphic). Need attribute related to this?</w:t>
            </w:r>
          </w:p>
          <w:p w14:paraId="61FE40BC"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 List:</w:t>
            </w:r>
          </w:p>
          <w:p w14:paraId="720651D2" w14:textId="77777777" w:rsidR="001C57E4" w:rsidRDefault="001C57E4" w:rsidP="00ED38DC">
            <w:pPr>
              <w:pStyle w:val="ListParagraph"/>
              <w:numPr>
                <w:ilvl w:val="0"/>
                <w:numId w:val="59"/>
              </w:numPr>
              <w:spacing w:before="0" w:after="0"/>
              <w:cnfStyle w:val="000000000000" w:firstRow="0" w:lastRow="0" w:firstColumn="0" w:lastColumn="0" w:oddVBand="0" w:evenVBand="0" w:oddHBand="0" w:evenHBand="0" w:firstRowFirstColumn="0" w:firstRowLastColumn="0" w:lastRowFirstColumn="0" w:lastRowLastColumn="0"/>
            </w:pPr>
            <w:r>
              <w:t>Secondary Bundle list is blank</w:t>
            </w:r>
          </w:p>
          <w:p w14:paraId="777DEA35" w14:textId="77777777" w:rsidR="001C57E4" w:rsidRDefault="001C57E4" w:rsidP="00ED38DC">
            <w:pPr>
              <w:pStyle w:val="ListParagraph"/>
              <w:numPr>
                <w:ilvl w:val="0"/>
                <w:numId w:val="59"/>
              </w:numPr>
              <w:spacing w:before="0" w:after="0"/>
              <w:cnfStyle w:val="000000000000" w:firstRow="0" w:lastRow="0" w:firstColumn="0" w:lastColumn="0" w:oddVBand="0" w:evenVBand="0" w:oddHBand="0" w:evenHBand="0" w:firstRowFirstColumn="0" w:firstRowLastColumn="0" w:lastRowFirstColumn="0" w:lastRowLastColumn="0"/>
            </w:pPr>
            <w:r>
              <w:t>Service Type needs definitions</w:t>
            </w:r>
          </w:p>
          <w:p w14:paraId="348EFC7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Relationships:</w:t>
            </w:r>
          </w:p>
          <w:p w14:paraId="6C7791BB" w14:textId="77777777" w:rsidR="001C57E4" w:rsidRDefault="001C57E4" w:rsidP="00ED38DC">
            <w:pPr>
              <w:pStyle w:val="ListParagraph"/>
              <w:numPr>
                <w:ilvl w:val="0"/>
                <w:numId w:val="60"/>
              </w:numPr>
              <w:spacing w:before="0" w:after="0"/>
              <w:cnfStyle w:val="000000000000" w:firstRow="0" w:lastRow="0" w:firstColumn="0" w:lastColumn="0" w:oddVBand="0" w:evenVBand="0" w:oddHBand="0" w:evenHBand="0" w:firstRowFirstColumn="0" w:firstRowLastColumn="0" w:lastRowFirstColumn="0" w:lastRowLastColumn="0"/>
            </w:pPr>
            <w:r>
              <w:t>Would connectivity be to the premise or to the service point? Both? Needs to be discussed along with discussion on how service points and premises will be modeled.</w:t>
            </w:r>
          </w:p>
          <w:p w14:paraId="421E977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Legends:</w:t>
            </w:r>
          </w:p>
          <w:p w14:paraId="493A70FC" w14:textId="2AA66742" w:rsidR="001C57E4" w:rsidRPr="000F588C" w:rsidRDefault="001C57E4" w:rsidP="001C57E4">
            <w:pPr>
              <w:spacing w:before="120"/>
              <w:cnfStyle w:val="000000000000" w:firstRow="0" w:lastRow="0" w:firstColumn="0" w:lastColumn="0" w:oddVBand="0" w:evenVBand="0" w:oddHBand="0" w:evenHBand="0" w:firstRowFirstColumn="0" w:firstRowLastColumn="0" w:lastRowFirstColumn="0" w:lastRowLastColumn="0"/>
              <w:rPr>
                <w:b/>
                <w:u w:val="single"/>
              </w:rPr>
            </w:pPr>
            <w:r>
              <w:t xml:space="preserve">Requirements call for 3 different </w:t>
            </w:r>
            <w:proofErr w:type="spellStart"/>
            <w:r>
              <w:t>linears</w:t>
            </w:r>
            <w:proofErr w:type="spellEnd"/>
            <w:r>
              <w:t xml:space="preserve"> for the 3 different types of service lines.</w:t>
            </w:r>
          </w:p>
        </w:tc>
        <w:tc>
          <w:tcPr>
            <w:tcW w:w="1080" w:type="dxa"/>
          </w:tcPr>
          <w:p w14:paraId="620D4E95" w14:textId="4CD42871"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36A57026"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4406455" w14:textId="03CC2099" w:rsidR="001C57E4" w:rsidRDefault="001C57E4" w:rsidP="001C57E4">
            <w:pPr>
              <w:jc w:val="center"/>
              <w:rPr>
                <w:sz w:val="18"/>
                <w:szCs w:val="18"/>
              </w:rPr>
            </w:pPr>
            <w:r>
              <w:rPr>
                <w:sz w:val="18"/>
                <w:szCs w:val="18"/>
              </w:rPr>
              <w:lastRenderedPageBreak/>
              <w:t>75</w:t>
            </w:r>
          </w:p>
        </w:tc>
        <w:tc>
          <w:tcPr>
            <w:tcW w:w="990" w:type="dxa"/>
          </w:tcPr>
          <w:p w14:paraId="2555F031"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490B494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107DFE5"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Service Point</w:t>
            </w:r>
          </w:p>
          <w:p w14:paraId="362534A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6CEC3D13" w14:textId="4C60AF32"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Modeling of Service Points needs to be discussed as part of Service Line workshop</w:t>
            </w:r>
          </w:p>
        </w:tc>
        <w:tc>
          <w:tcPr>
            <w:tcW w:w="1080" w:type="dxa"/>
          </w:tcPr>
          <w:p w14:paraId="3DEFE15D" w14:textId="342DFF89"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595AAD5B"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D94DD4C" w14:textId="06B96BC8" w:rsidR="001C57E4" w:rsidRDefault="001C57E4" w:rsidP="001C57E4">
            <w:pPr>
              <w:jc w:val="center"/>
              <w:rPr>
                <w:sz w:val="18"/>
                <w:szCs w:val="18"/>
              </w:rPr>
            </w:pPr>
            <w:r>
              <w:rPr>
                <w:sz w:val="18"/>
                <w:szCs w:val="18"/>
              </w:rPr>
              <w:lastRenderedPageBreak/>
              <w:t>76</w:t>
            </w:r>
          </w:p>
        </w:tc>
        <w:tc>
          <w:tcPr>
            <w:tcW w:w="990" w:type="dxa"/>
          </w:tcPr>
          <w:p w14:paraId="32FA840D"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1268847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4EAE9488"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Street Light</w:t>
            </w:r>
          </w:p>
          <w:p w14:paraId="1A85144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7E68A137" w14:textId="77777777" w:rsidR="001C57E4" w:rsidRDefault="001C57E4" w:rsidP="00ED38DC">
            <w:pPr>
              <w:pStyle w:val="ListParagraph"/>
              <w:numPr>
                <w:ilvl w:val="0"/>
                <w:numId w:val="61"/>
              </w:numPr>
              <w:spacing w:before="0" w:after="0"/>
              <w:cnfStyle w:val="000000000000" w:firstRow="0" w:lastRow="0" w:firstColumn="0" w:lastColumn="0" w:oddVBand="0" w:evenVBand="0" w:oddHBand="0" w:evenHBand="0" w:firstRowFirstColumn="0" w:firstRowLastColumn="0" w:lastRowFirstColumn="0" w:lastRowLastColumn="0"/>
            </w:pPr>
            <w:r>
              <w:t>DFS Features</w:t>
            </w:r>
          </w:p>
          <w:p w14:paraId="0EFDB39E"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City Owned streetlights will not be electrically connected. Connectivity component should be required for Oncor owned lights but optional for Customer owned. Enforcement is shown as optional in DFS Relationships spreadsheet.</w:t>
            </w:r>
          </w:p>
          <w:p w14:paraId="35E078F5"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Attributes have been reviewed in the context of when the type is Street Light but not for when type is Area, Guard, or Traffic.</w:t>
            </w:r>
          </w:p>
          <w:p w14:paraId="7F8D308F"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Need to assess whether Street Light feature should contain all four types as a single feature or if these should be separated into different features.</w:t>
            </w:r>
          </w:p>
          <w:p w14:paraId="668CCAD1"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Lamp Type – populated by CU</w:t>
            </w:r>
          </w:p>
          <w:p w14:paraId="424DB148"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Wattage – populated by CU</w:t>
            </w:r>
          </w:p>
          <w:p w14:paraId="3996EC93"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 xml:space="preserve">Account Number – Selected by user in the Street Light Account Selection interface defined in the Street Light Management DDD. Needs to be required for Streetlights. Premise #s should also be required for Guard Lights but make it an </w:t>
            </w:r>
            <w:proofErr w:type="spellStart"/>
            <w:r>
              <w:t>overrideable</w:t>
            </w:r>
            <w:proofErr w:type="spellEnd"/>
            <w:r>
              <w:t xml:space="preserve"> validation or make it able to accept some type of “unknown” value.</w:t>
            </w:r>
          </w:p>
          <w:p w14:paraId="6DFE9FF0"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Remarks for Account Description have this field being populated based on Account Number. During workshop this was discussed as a reference to the Account Table rather than as an attribute to avoid conflicting data if the Account Description is updated in the Account Table.</w:t>
            </w:r>
          </w:p>
          <w:p w14:paraId="5C4AA08A"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 xml:space="preserve">Rate Code – Same as above. </w:t>
            </w:r>
          </w:p>
          <w:p w14:paraId="35FDACC5"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Rate Schedule – Same as above</w:t>
            </w:r>
          </w:p>
          <w:p w14:paraId="5FD9C4DA"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Ballast Type – Decision in Workshop 3 was to remove this attribute. However, this decision was questioned during the Streetlights workshop. Follow-up needed to determine whether this attribute is still needed.</w:t>
            </w:r>
          </w:p>
          <w:p w14:paraId="4061BD61"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Bracket Length – same as above</w:t>
            </w:r>
          </w:p>
          <w:p w14:paraId="00AB1872"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 xml:space="preserve">Connect Date – In streetlights workshop, discussed that this currently represents the date at which the light was placed in graphics. Can be removed </w:t>
            </w:r>
            <w:proofErr w:type="gramStart"/>
            <w:r>
              <w:t>as long as</w:t>
            </w:r>
            <w:proofErr w:type="gramEnd"/>
            <w:r>
              <w:t xml:space="preserve"> this is the meaning of “Job Placed Date” in the common attributes. If not, another attribute should be added to the common attributes to represent this.</w:t>
            </w:r>
          </w:p>
          <w:p w14:paraId="3ED57799"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Disconnect Date – Can only be modified by users with SLA role. Should be auto populated when Connection Status is changed to “disconnected”. Should be cleared when connection status is changed to Connected again.</w:t>
            </w:r>
          </w:p>
          <w:p w14:paraId="1E5A0C8A"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Missing Reconnect Date attribute – Only editable by the SLA. Should automatically reconnect light upon this date.</w:t>
            </w:r>
          </w:p>
          <w:p w14:paraId="7F9FD4E8"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Mapped – no longer needed as all lights will have a location</w:t>
            </w:r>
          </w:p>
          <w:p w14:paraId="31B7D320"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Agreement Number – Should be part of MSLA table or removed entirely</w:t>
            </w:r>
          </w:p>
          <w:p w14:paraId="742B3C6D"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Agreement Date – Should be part of MSLA table</w:t>
            </w:r>
          </w:p>
          <w:p w14:paraId="39BA1E94"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Supplement Number – Removed as per Workshop 3 decision</w:t>
            </w:r>
          </w:p>
          <w:p w14:paraId="3433ECB5"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Supplement Date – Same as above</w:t>
            </w:r>
          </w:p>
          <w:p w14:paraId="470CA688"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Traffic Lens Quantity – Should only apply to Traffic Lights and not appear for the other feature types.</w:t>
            </w:r>
          </w:p>
          <w:p w14:paraId="4B5D93E2"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Placement Configurations – Different placement configurations needed for each different type of light (except traffic) if all remain as one feature. May also need a separate configuration for Oncor vs city owned lights to account for connectivity difference.</w:t>
            </w:r>
          </w:p>
          <w:p w14:paraId="5FFF3531" w14:textId="77777777" w:rsidR="001C57E4" w:rsidRDefault="001C57E4" w:rsidP="00ED38DC">
            <w:pPr>
              <w:pStyle w:val="ListParagraph"/>
              <w:numPr>
                <w:ilvl w:val="0"/>
                <w:numId w:val="61"/>
              </w:numPr>
              <w:spacing w:before="0" w:after="0"/>
              <w:cnfStyle w:val="000000000000" w:firstRow="0" w:lastRow="0" w:firstColumn="0" w:lastColumn="0" w:oddVBand="0" w:evenVBand="0" w:oddHBand="0" w:evenHBand="0" w:firstRowFirstColumn="0" w:firstRowLastColumn="0" w:lastRowFirstColumn="0" w:lastRowLastColumn="0"/>
            </w:pPr>
            <w:r>
              <w:t>DFS Value lists</w:t>
            </w:r>
          </w:p>
          <w:p w14:paraId="5CA88ED0"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Street Light Lamp Type value list is blank</w:t>
            </w:r>
          </w:p>
          <w:p w14:paraId="497B9EA0"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Street Light Wattage value list is blank</w:t>
            </w:r>
          </w:p>
          <w:p w14:paraId="26812A88"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lastRenderedPageBreak/>
              <w:t xml:space="preserve">Street Light Rate Code value list is missing rate C. Need to validate if P and </w:t>
            </w:r>
            <w:proofErr w:type="spellStart"/>
            <w:r>
              <w:t>R are</w:t>
            </w:r>
            <w:proofErr w:type="spellEnd"/>
            <w:r>
              <w:t xml:space="preserve"> correct. Where did these values come from? Also need rate E for network. Also need Z.</w:t>
            </w:r>
          </w:p>
          <w:p w14:paraId="4449650B"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Street light Ballast Type is blank</w:t>
            </w:r>
          </w:p>
          <w:p w14:paraId="4EB63555" w14:textId="77777777" w:rsidR="001C57E4" w:rsidRDefault="001C57E4" w:rsidP="00ED38DC">
            <w:pPr>
              <w:pStyle w:val="ListParagraph"/>
              <w:numPr>
                <w:ilvl w:val="0"/>
                <w:numId w:val="61"/>
              </w:numPr>
              <w:spacing w:before="0" w:after="0"/>
              <w:cnfStyle w:val="000000000000" w:firstRow="0" w:lastRow="0" w:firstColumn="0" w:lastColumn="0" w:oddVBand="0" w:evenVBand="0" w:oddHBand="0" w:evenHBand="0" w:firstRowFirstColumn="0" w:firstRowLastColumn="0" w:lastRowFirstColumn="0" w:lastRowLastColumn="0"/>
            </w:pPr>
            <w:r>
              <w:t>DFS Relationships</w:t>
            </w:r>
          </w:p>
          <w:p w14:paraId="3F28CBA8"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Ownership</w:t>
            </w:r>
          </w:p>
          <w:p w14:paraId="1B19B457" w14:textId="77777777" w:rsidR="001C57E4" w:rsidRDefault="001C57E4" w:rsidP="00ED38DC">
            <w:pPr>
              <w:pStyle w:val="ListParagraph"/>
              <w:numPr>
                <w:ilvl w:val="2"/>
                <w:numId w:val="61"/>
              </w:numPr>
              <w:spacing w:before="0" w:after="0"/>
              <w:cnfStyle w:val="000000000000" w:firstRow="0" w:lastRow="0" w:firstColumn="0" w:lastColumn="0" w:oddVBand="0" w:evenVBand="0" w:oddHBand="0" w:evenHBand="0" w:firstRowFirstColumn="0" w:firstRowLastColumn="0" w:lastRowFirstColumn="0" w:lastRowLastColumn="0"/>
            </w:pPr>
            <w:r>
              <w:t>Streetlights cannot own a premise</w:t>
            </w:r>
          </w:p>
          <w:p w14:paraId="44282BF2" w14:textId="77777777" w:rsidR="001C57E4" w:rsidRDefault="001C57E4" w:rsidP="00ED38DC">
            <w:pPr>
              <w:pStyle w:val="ListParagraph"/>
              <w:numPr>
                <w:ilvl w:val="2"/>
                <w:numId w:val="61"/>
              </w:numPr>
              <w:spacing w:before="0" w:after="0"/>
              <w:cnfStyle w:val="000000000000" w:firstRow="0" w:lastRow="0" w:firstColumn="0" w:lastColumn="0" w:oddVBand="0" w:evenVBand="0" w:oddHBand="0" w:evenHBand="0" w:firstRowFirstColumn="0" w:firstRowLastColumn="0" w:lastRowFirstColumn="0" w:lastRowLastColumn="0"/>
            </w:pPr>
            <w:r>
              <w:t>Missing Transmission Tower</w:t>
            </w:r>
          </w:p>
          <w:p w14:paraId="542AC18C"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Connectivity</w:t>
            </w:r>
          </w:p>
          <w:p w14:paraId="07500183" w14:textId="77777777" w:rsidR="001C57E4" w:rsidRDefault="001C57E4" w:rsidP="00ED38DC">
            <w:pPr>
              <w:pStyle w:val="ListParagraph"/>
              <w:numPr>
                <w:ilvl w:val="2"/>
                <w:numId w:val="61"/>
              </w:numPr>
              <w:spacing w:before="0" w:after="0"/>
              <w:cnfStyle w:val="000000000000" w:firstRow="0" w:lastRow="0" w:firstColumn="0" w:lastColumn="0" w:oddVBand="0" w:evenVBand="0" w:oddHBand="0" w:evenHBand="0" w:firstRowFirstColumn="0" w:firstRowLastColumn="0" w:lastRowFirstColumn="0" w:lastRowLastColumn="0"/>
            </w:pPr>
            <w:r>
              <w:t>Streetlights should not be directly connected to an UG transformer</w:t>
            </w:r>
          </w:p>
          <w:p w14:paraId="2356B66A" w14:textId="77777777" w:rsidR="001C57E4" w:rsidRDefault="001C57E4" w:rsidP="00ED38DC">
            <w:pPr>
              <w:pStyle w:val="ListParagraph"/>
              <w:numPr>
                <w:ilvl w:val="0"/>
                <w:numId w:val="61"/>
              </w:numPr>
              <w:spacing w:before="0" w:after="0"/>
              <w:cnfStyle w:val="000000000000" w:firstRow="0" w:lastRow="0" w:firstColumn="0" w:lastColumn="0" w:oddVBand="0" w:evenVBand="0" w:oddHBand="0" w:evenHBand="0" w:firstRowFirstColumn="0" w:firstRowLastColumn="0" w:lastRowFirstColumn="0" w:lastRowLastColumn="0"/>
            </w:pPr>
            <w:r>
              <w:t>DFS Legends</w:t>
            </w:r>
          </w:p>
          <w:p w14:paraId="50A0C059"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Missing symbology rules for Customer owned lights “Sunburst”.</w:t>
            </w:r>
          </w:p>
          <w:p w14:paraId="41FFE6E1" w14:textId="77777777" w:rsidR="001C57E4" w:rsidRDefault="001C57E4" w:rsidP="00ED38DC">
            <w:pPr>
              <w:pStyle w:val="ListParagraph"/>
              <w:numPr>
                <w:ilvl w:val="1"/>
                <w:numId w:val="61"/>
              </w:numPr>
              <w:spacing w:before="0" w:after="0"/>
              <w:cnfStyle w:val="000000000000" w:firstRow="0" w:lastRow="0" w:firstColumn="0" w:lastColumn="0" w:oddVBand="0" w:evenVBand="0" w:oddHBand="0" w:evenHBand="0" w:firstRowFirstColumn="0" w:firstRowLastColumn="0" w:lastRowFirstColumn="0" w:lastRowLastColumn="0"/>
            </w:pPr>
            <w:r>
              <w:t>Missing color difference for Customer owned lights. Today these are cyan.</w:t>
            </w:r>
          </w:p>
          <w:p w14:paraId="4FA8BF96" w14:textId="114929B2"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Want the rate schedule to appear with the symbol. Either as part of the symbol itself or with a label placed over the symbol.</w:t>
            </w:r>
          </w:p>
        </w:tc>
        <w:tc>
          <w:tcPr>
            <w:tcW w:w="1080" w:type="dxa"/>
          </w:tcPr>
          <w:p w14:paraId="17CAC7AB" w14:textId="3ED150FB"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lastRenderedPageBreak/>
              <w:t>Open 2/20/2017</w:t>
            </w:r>
          </w:p>
        </w:tc>
      </w:tr>
      <w:tr w:rsidR="001C57E4" w:rsidRPr="002857EE" w14:paraId="740D6BBD"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73BB27E7" w14:textId="41EB2546" w:rsidR="001C57E4" w:rsidRDefault="001C57E4" w:rsidP="001C57E4">
            <w:pPr>
              <w:jc w:val="center"/>
              <w:rPr>
                <w:sz w:val="18"/>
                <w:szCs w:val="18"/>
              </w:rPr>
            </w:pPr>
            <w:r>
              <w:rPr>
                <w:rFonts w:ascii="Calibri" w:hAnsi="Calibri"/>
                <w:color w:val="000000"/>
              </w:rPr>
              <w:t>77</w:t>
            </w:r>
          </w:p>
        </w:tc>
        <w:tc>
          <w:tcPr>
            <w:tcW w:w="990" w:type="dxa"/>
          </w:tcPr>
          <w:p w14:paraId="6DF6BD94"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7501D2C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61FF3EA2"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Street Light Control</w:t>
            </w:r>
          </w:p>
          <w:p w14:paraId="1812A4E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1E4CA914" w14:textId="77777777" w:rsidR="001C57E4" w:rsidRDefault="001C57E4" w:rsidP="00ED38DC">
            <w:pPr>
              <w:pStyle w:val="ListParagraph"/>
              <w:numPr>
                <w:ilvl w:val="0"/>
                <w:numId w:val="62"/>
              </w:numPr>
              <w:spacing w:before="0" w:after="0"/>
              <w:cnfStyle w:val="000000000000" w:firstRow="0" w:lastRow="0" w:firstColumn="0" w:lastColumn="0" w:oddVBand="0" w:evenVBand="0" w:oddHBand="0" w:evenHBand="0" w:firstRowFirstColumn="0" w:firstRowLastColumn="0" w:lastRowFirstColumn="0" w:lastRowLastColumn="0"/>
            </w:pPr>
            <w:r>
              <w:t>DFS Features</w:t>
            </w:r>
          </w:p>
          <w:p w14:paraId="7DFF2D78" w14:textId="77777777" w:rsidR="001C57E4" w:rsidRDefault="001C57E4" w:rsidP="00ED38DC">
            <w:pPr>
              <w:pStyle w:val="ListParagraph"/>
              <w:numPr>
                <w:ilvl w:val="1"/>
                <w:numId w:val="62"/>
              </w:numPr>
              <w:spacing w:before="0" w:after="0"/>
              <w:cnfStyle w:val="000000000000" w:firstRow="0" w:lastRow="0" w:firstColumn="0" w:lastColumn="0" w:oddVBand="0" w:evenVBand="0" w:oddHBand="0" w:evenHBand="0" w:firstRowFirstColumn="0" w:firstRowLastColumn="0" w:lastRowFirstColumn="0" w:lastRowLastColumn="0"/>
            </w:pPr>
            <w:r>
              <w:t>In workshop 1, it was decided that these should be 2 node devices</w:t>
            </w:r>
          </w:p>
          <w:p w14:paraId="41804031" w14:textId="77777777" w:rsidR="001C57E4" w:rsidRDefault="001C57E4" w:rsidP="00ED38DC">
            <w:pPr>
              <w:pStyle w:val="ListParagraph"/>
              <w:numPr>
                <w:ilvl w:val="1"/>
                <w:numId w:val="62"/>
              </w:numPr>
              <w:spacing w:before="0" w:after="0"/>
              <w:cnfStyle w:val="000000000000" w:firstRow="0" w:lastRow="0" w:firstColumn="0" w:lastColumn="0" w:oddVBand="0" w:evenVBand="0" w:oddHBand="0" w:evenHBand="0" w:firstRowFirstColumn="0" w:firstRowLastColumn="0" w:lastRowFirstColumn="0" w:lastRowLastColumn="0"/>
            </w:pPr>
            <w:r>
              <w:t>Wattage – populated by CU</w:t>
            </w:r>
          </w:p>
          <w:p w14:paraId="702B6B58" w14:textId="77777777" w:rsidR="001C57E4" w:rsidRDefault="001C57E4" w:rsidP="00ED38DC">
            <w:pPr>
              <w:pStyle w:val="ListParagraph"/>
              <w:numPr>
                <w:ilvl w:val="0"/>
                <w:numId w:val="62"/>
              </w:numPr>
              <w:spacing w:before="0" w:after="0"/>
              <w:cnfStyle w:val="000000000000" w:firstRow="0" w:lastRow="0" w:firstColumn="0" w:lastColumn="0" w:oddVBand="0" w:evenVBand="0" w:oddHBand="0" w:evenHBand="0" w:firstRowFirstColumn="0" w:firstRowLastColumn="0" w:lastRowFirstColumn="0" w:lastRowLastColumn="0"/>
            </w:pPr>
            <w:r>
              <w:t>DFS Values List</w:t>
            </w:r>
          </w:p>
          <w:p w14:paraId="4CC1FD1D" w14:textId="77777777" w:rsidR="001C57E4" w:rsidRDefault="001C57E4" w:rsidP="00ED38DC">
            <w:pPr>
              <w:pStyle w:val="ListParagraph"/>
              <w:numPr>
                <w:ilvl w:val="1"/>
                <w:numId w:val="62"/>
              </w:numPr>
              <w:spacing w:before="0" w:after="0"/>
              <w:cnfStyle w:val="000000000000" w:firstRow="0" w:lastRow="0" w:firstColumn="0" w:lastColumn="0" w:oddVBand="0" w:evenVBand="0" w:oddHBand="0" w:evenHBand="0" w:firstRowFirstColumn="0" w:firstRowLastColumn="0" w:lastRowFirstColumn="0" w:lastRowLastColumn="0"/>
            </w:pPr>
            <w:r>
              <w:t>Street Light Wattage value list is blank</w:t>
            </w:r>
          </w:p>
          <w:p w14:paraId="49181BF9" w14:textId="77777777" w:rsidR="001C57E4" w:rsidRDefault="001C57E4" w:rsidP="00ED38DC">
            <w:pPr>
              <w:pStyle w:val="ListParagraph"/>
              <w:numPr>
                <w:ilvl w:val="0"/>
                <w:numId w:val="62"/>
              </w:numPr>
              <w:spacing w:before="0" w:after="0"/>
              <w:cnfStyle w:val="000000000000" w:firstRow="0" w:lastRow="0" w:firstColumn="0" w:lastColumn="0" w:oddVBand="0" w:evenVBand="0" w:oddHBand="0" w:evenHBand="0" w:firstRowFirstColumn="0" w:firstRowLastColumn="0" w:lastRowFirstColumn="0" w:lastRowLastColumn="0"/>
            </w:pPr>
            <w:r>
              <w:t>DFS Relationships</w:t>
            </w:r>
          </w:p>
          <w:p w14:paraId="3CF60283" w14:textId="77777777" w:rsidR="001C57E4" w:rsidRDefault="001C57E4" w:rsidP="00ED38DC">
            <w:pPr>
              <w:pStyle w:val="ListParagraph"/>
              <w:numPr>
                <w:ilvl w:val="1"/>
                <w:numId w:val="62"/>
              </w:numPr>
              <w:spacing w:before="0" w:after="0"/>
              <w:cnfStyle w:val="000000000000" w:firstRow="0" w:lastRow="0" w:firstColumn="0" w:lastColumn="0" w:oddVBand="0" w:evenVBand="0" w:oddHBand="0" w:evenHBand="0" w:firstRowFirstColumn="0" w:firstRowLastColumn="0" w:lastRowFirstColumn="0" w:lastRowLastColumn="0"/>
            </w:pPr>
            <w:r>
              <w:t>Connectivity</w:t>
            </w:r>
          </w:p>
          <w:p w14:paraId="44CB3A60" w14:textId="77777777" w:rsidR="001C57E4" w:rsidRDefault="001C57E4" w:rsidP="00ED38DC">
            <w:pPr>
              <w:pStyle w:val="ListParagraph"/>
              <w:numPr>
                <w:ilvl w:val="2"/>
                <w:numId w:val="62"/>
              </w:numPr>
              <w:spacing w:before="0" w:after="0"/>
              <w:cnfStyle w:val="000000000000" w:firstRow="0" w:lastRow="0" w:firstColumn="0" w:lastColumn="0" w:oddVBand="0" w:evenVBand="0" w:oddHBand="0" w:evenHBand="0" w:firstRowFirstColumn="0" w:firstRowLastColumn="0" w:lastRowFirstColumn="0" w:lastRowLastColumn="0"/>
            </w:pPr>
            <w:r>
              <w:t>Street Light Control should have 2 nodes</w:t>
            </w:r>
          </w:p>
          <w:p w14:paraId="438B4619" w14:textId="77777777" w:rsidR="001C57E4" w:rsidRDefault="001C57E4" w:rsidP="00ED38DC">
            <w:pPr>
              <w:pStyle w:val="ListParagraph"/>
              <w:numPr>
                <w:ilvl w:val="2"/>
                <w:numId w:val="62"/>
              </w:numPr>
              <w:spacing w:before="0" w:after="0"/>
              <w:cnfStyle w:val="000000000000" w:firstRow="0" w:lastRow="0" w:firstColumn="0" w:lastColumn="0" w:oddVBand="0" w:evenVBand="0" w:oddHBand="0" w:evenHBand="0" w:firstRowFirstColumn="0" w:firstRowLastColumn="0" w:lastRowFirstColumn="0" w:lastRowLastColumn="0"/>
            </w:pPr>
            <w:r>
              <w:t>Need to connect to Streetlights?</w:t>
            </w:r>
          </w:p>
          <w:p w14:paraId="510D0306" w14:textId="77777777" w:rsidR="001C57E4" w:rsidRDefault="001C57E4" w:rsidP="00ED38DC">
            <w:pPr>
              <w:pStyle w:val="ListParagraph"/>
              <w:numPr>
                <w:ilvl w:val="1"/>
                <w:numId w:val="62"/>
              </w:numPr>
              <w:spacing w:before="0" w:after="0"/>
              <w:cnfStyle w:val="000000000000" w:firstRow="0" w:lastRow="0" w:firstColumn="0" w:lastColumn="0" w:oddVBand="0" w:evenVBand="0" w:oddHBand="0" w:evenHBand="0" w:firstRowFirstColumn="0" w:firstRowLastColumn="0" w:lastRowFirstColumn="0" w:lastRowLastColumn="0"/>
            </w:pPr>
            <w:r>
              <w:t>Ownership</w:t>
            </w:r>
          </w:p>
          <w:p w14:paraId="2DD3CFED" w14:textId="7B39E421"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Based on workshop 1 notes, ownership should only be to pad, pole, Secondary box</w:t>
            </w:r>
          </w:p>
        </w:tc>
        <w:tc>
          <w:tcPr>
            <w:tcW w:w="1080" w:type="dxa"/>
          </w:tcPr>
          <w:p w14:paraId="31DC8600" w14:textId="76F1B5DA"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3BF4A5AF"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11E29A57" w14:textId="33850A5F" w:rsidR="001C57E4" w:rsidRDefault="001C57E4" w:rsidP="001C57E4">
            <w:pPr>
              <w:jc w:val="center"/>
              <w:rPr>
                <w:rFonts w:ascii="Calibri" w:hAnsi="Calibri"/>
                <w:color w:val="000000"/>
              </w:rPr>
            </w:pPr>
            <w:r>
              <w:rPr>
                <w:rFonts w:ascii="Calibri" w:hAnsi="Calibri"/>
                <w:color w:val="000000"/>
              </w:rPr>
              <w:t>78</w:t>
            </w:r>
          </w:p>
        </w:tc>
        <w:tc>
          <w:tcPr>
            <w:tcW w:w="990" w:type="dxa"/>
          </w:tcPr>
          <w:p w14:paraId="3D47ABA3"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11EBADF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197C9859"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Street Light Standard</w:t>
            </w:r>
          </w:p>
          <w:p w14:paraId="5BED3EBC"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378C992D" w14:textId="77777777" w:rsidR="001C57E4" w:rsidRDefault="001C57E4" w:rsidP="00ED38DC">
            <w:pPr>
              <w:pStyle w:val="ListParagraph"/>
              <w:numPr>
                <w:ilvl w:val="0"/>
                <w:numId w:val="63"/>
              </w:numPr>
              <w:spacing w:before="0" w:after="0"/>
              <w:cnfStyle w:val="000000000000" w:firstRow="0" w:lastRow="0" w:firstColumn="0" w:lastColumn="0" w:oddVBand="0" w:evenVBand="0" w:oddHBand="0" w:evenHBand="0" w:firstRowFirstColumn="0" w:firstRowLastColumn="0" w:lastRowFirstColumn="0" w:lastRowLastColumn="0"/>
            </w:pPr>
            <w:r>
              <w:t>DFS features</w:t>
            </w:r>
          </w:p>
          <w:p w14:paraId="27DD15E3" w14:textId="77777777" w:rsidR="001C57E4" w:rsidRDefault="001C57E4" w:rsidP="00ED38DC">
            <w:pPr>
              <w:pStyle w:val="ListParagraph"/>
              <w:numPr>
                <w:ilvl w:val="1"/>
                <w:numId w:val="63"/>
              </w:numPr>
              <w:spacing w:before="0" w:after="0"/>
              <w:cnfStyle w:val="000000000000" w:firstRow="0" w:lastRow="0" w:firstColumn="0" w:lastColumn="0" w:oddVBand="0" w:evenVBand="0" w:oddHBand="0" w:evenHBand="0" w:firstRowFirstColumn="0" w:firstRowLastColumn="0" w:lastRowFirstColumn="0" w:lastRowLastColumn="0"/>
            </w:pPr>
            <w:r>
              <w:t>Type – Populated from CU</w:t>
            </w:r>
          </w:p>
          <w:p w14:paraId="679D6454" w14:textId="77777777" w:rsidR="001C57E4" w:rsidRDefault="001C57E4" w:rsidP="00ED38DC">
            <w:pPr>
              <w:pStyle w:val="ListParagraph"/>
              <w:numPr>
                <w:ilvl w:val="1"/>
                <w:numId w:val="63"/>
              </w:numPr>
              <w:spacing w:before="0" w:after="0"/>
              <w:cnfStyle w:val="000000000000" w:firstRow="0" w:lastRow="0" w:firstColumn="0" w:lastColumn="0" w:oddVBand="0" w:evenVBand="0" w:oddHBand="0" w:evenHBand="0" w:firstRowFirstColumn="0" w:firstRowLastColumn="0" w:lastRowFirstColumn="0" w:lastRowLastColumn="0"/>
            </w:pPr>
            <w:r>
              <w:t>Material - Populated from CU</w:t>
            </w:r>
          </w:p>
          <w:p w14:paraId="1C1ED391" w14:textId="77777777" w:rsidR="001C57E4" w:rsidRDefault="001C57E4" w:rsidP="00ED38DC">
            <w:pPr>
              <w:pStyle w:val="ListParagraph"/>
              <w:numPr>
                <w:ilvl w:val="1"/>
                <w:numId w:val="63"/>
              </w:numPr>
              <w:spacing w:before="0" w:after="0"/>
              <w:cnfStyle w:val="000000000000" w:firstRow="0" w:lastRow="0" w:firstColumn="0" w:lastColumn="0" w:oddVBand="0" w:evenVBand="0" w:oddHBand="0" w:evenHBand="0" w:firstRowFirstColumn="0" w:firstRowLastColumn="0" w:lastRowFirstColumn="0" w:lastRowLastColumn="0"/>
            </w:pPr>
            <w:r>
              <w:t>Foundation Type - Populated from CU</w:t>
            </w:r>
          </w:p>
          <w:p w14:paraId="65A72E7A" w14:textId="77777777" w:rsidR="001C57E4" w:rsidRDefault="001C57E4" w:rsidP="00ED38DC">
            <w:pPr>
              <w:pStyle w:val="ListParagraph"/>
              <w:numPr>
                <w:ilvl w:val="1"/>
                <w:numId w:val="63"/>
              </w:numPr>
              <w:spacing w:before="0" w:after="0"/>
              <w:cnfStyle w:val="000000000000" w:firstRow="0" w:lastRow="0" w:firstColumn="0" w:lastColumn="0" w:oddVBand="0" w:evenVBand="0" w:oddHBand="0" w:evenHBand="0" w:firstRowFirstColumn="0" w:firstRowLastColumn="0" w:lastRowFirstColumn="0" w:lastRowLastColumn="0"/>
            </w:pPr>
            <w:r>
              <w:t>Height - Populated from CU</w:t>
            </w:r>
          </w:p>
          <w:p w14:paraId="59AEDF20" w14:textId="77777777" w:rsidR="001C57E4" w:rsidRDefault="001C57E4" w:rsidP="00ED38DC">
            <w:pPr>
              <w:pStyle w:val="ListParagraph"/>
              <w:numPr>
                <w:ilvl w:val="1"/>
                <w:numId w:val="63"/>
              </w:numPr>
              <w:spacing w:before="0" w:after="0"/>
              <w:cnfStyle w:val="000000000000" w:firstRow="0" w:lastRow="0" w:firstColumn="0" w:lastColumn="0" w:oddVBand="0" w:evenVBand="0" w:oddHBand="0" w:evenHBand="0" w:firstRowFirstColumn="0" w:firstRowLastColumn="0" w:lastRowFirstColumn="0" w:lastRowLastColumn="0"/>
            </w:pPr>
            <w:r>
              <w:t>All 4 should be required attributes</w:t>
            </w:r>
          </w:p>
          <w:p w14:paraId="24B2C28B" w14:textId="77777777" w:rsidR="001C57E4" w:rsidRDefault="001C57E4" w:rsidP="00ED38DC">
            <w:pPr>
              <w:pStyle w:val="ListParagraph"/>
              <w:numPr>
                <w:ilvl w:val="0"/>
                <w:numId w:val="63"/>
              </w:numPr>
              <w:spacing w:before="0" w:after="0"/>
              <w:cnfStyle w:val="000000000000" w:firstRow="0" w:lastRow="0" w:firstColumn="0" w:lastColumn="0" w:oddVBand="0" w:evenVBand="0" w:oddHBand="0" w:evenHBand="0" w:firstRowFirstColumn="0" w:firstRowLastColumn="0" w:lastRowFirstColumn="0" w:lastRowLastColumn="0"/>
            </w:pPr>
            <w:r>
              <w:t>DFS Legends</w:t>
            </w:r>
          </w:p>
          <w:p w14:paraId="01905041" w14:textId="78DE01E5"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During the workshop, it was suggested that the symbology should change based on the type of Streetlight Standard. Currently there is only one symbol listed in the spreadsheet.</w:t>
            </w:r>
          </w:p>
        </w:tc>
        <w:tc>
          <w:tcPr>
            <w:tcW w:w="1080" w:type="dxa"/>
          </w:tcPr>
          <w:p w14:paraId="18637E65" w14:textId="77FB9F41"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2A2AEAF"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C50F0FA" w14:textId="0614284C" w:rsidR="001C57E4" w:rsidRDefault="001C57E4" w:rsidP="001C57E4">
            <w:pPr>
              <w:jc w:val="center"/>
              <w:rPr>
                <w:rFonts w:ascii="Calibri" w:hAnsi="Calibri"/>
                <w:color w:val="000000"/>
              </w:rPr>
            </w:pPr>
            <w:r>
              <w:rPr>
                <w:rFonts w:ascii="Calibri" w:hAnsi="Calibri"/>
                <w:color w:val="000000"/>
              </w:rPr>
              <w:t>79</w:t>
            </w:r>
          </w:p>
        </w:tc>
        <w:tc>
          <w:tcPr>
            <w:tcW w:w="990" w:type="dxa"/>
          </w:tcPr>
          <w:p w14:paraId="28399B30"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4E5AB257" w14:textId="77777777" w:rsidR="001C57E4" w:rsidRPr="000F588C" w:rsidRDefault="001C57E4" w:rsidP="001C57E4">
            <w:pPr>
              <w:spacing w:before="12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Substation</w:t>
            </w:r>
          </w:p>
          <w:p w14:paraId="08789F6E" w14:textId="77777777" w:rsidR="001C57E4" w:rsidRDefault="001C57E4" w:rsidP="001C57E4">
            <w:pPr>
              <w:spacing w:before="120" w:after="0"/>
              <w:cnfStyle w:val="000000000000" w:firstRow="0" w:lastRow="0" w:firstColumn="0" w:lastColumn="0" w:oddVBand="0" w:evenVBand="0" w:oddHBand="0" w:evenHBand="0" w:firstRowFirstColumn="0" w:firstRowLastColumn="0" w:lastRowFirstColumn="0" w:lastRowLastColumn="0"/>
            </w:pPr>
            <w:r>
              <w:t>DFS Features:</w:t>
            </w:r>
          </w:p>
          <w:p w14:paraId="28CA04ED" w14:textId="2336604C" w:rsidR="001418FD" w:rsidRDefault="001C57E4" w:rsidP="001C57E4">
            <w:pPr>
              <w:spacing w:before="0"/>
              <w:cnfStyle w:val="000000000000" w:firstRow="0" w:lastRow="0" w:firstColumn="0" w:lastColumn="0" w:oddVBand="0" w:evenVBand="0" w:oddHBand="0" w:evenHBand="0" w:firstRowFirstColumn="0" w:firstRowLastColumn="0" w:lastRowFirstColumn="0" w:lastRowLastColumn="0"/>
            </w:pPr>
            <w:r w:rsidRPr="00D57D47">
              <w:t>Substation Type Code should be changed to “Substation Type”.</w:t>
            </w:r>
            <w:r w:rsidR="001418FD">
              <w:t xml:space="preserve">  – </w:t>
            </w:r>
            <w:r w:rsidR="001418FD">
              <w:rPr>
                <w:i/>
              </w:rPr>
              <w:t>(HXGN – Updated DFS)</w:t>
            </w:r>
          </w:p>
          <w:p w14:paraId="45033749" w14:textId="692BCC7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rsidRPr="00D57D47">
              <w:t>Should have value list with options of D and T (need to define). Should have a default value of D.</w:t>
            </w:r>
          </w:p>
        </w:tc>
        <w:tc>
          <w:tcPr>
            <w:tcW w:w="1080" w:type="dxa"/>
          </w:tcPr>
          <w:p w14:paraId="276CC3DD" w14:textId="20FA0B25"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778BD6F8"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192C134E" w14:textId="4AC2DE68" w:rsidR="001C57E4" w:rsidRDefault="001C57E4" w:rsidP="001C57E4">
            <w:pPr>
              <w:jc w:val="center"/>
              <w:rPr>
                <w:rFonts w:ascii="Calibri" w:hAnsi="Calibri"/>
                <w:color w:val="000000"/>
              </w:rPr>
            </w:pPr>
            <w:r>
              <w:rPr>
                <w:rFonts w:ascii="Calibri" w:hAnsi="Calibri"/>
                <w:color w:val="000000"/>
              </w:rPr>
              <w:lastRenderedPageBreak/>
              <w:t>80</w:t>
            </w:r>
          </w:p>
        </w:tc>
        <w:tc>
          <w:tcPr>
            <w:tcW w:w="990" w:type="dxa"/>
          </w:tcPr>
          <w:p w14:paraId="4AED5899"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30DB0E6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EC552D9"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Substation Breaker</w:t>
            </w:r>
          </w:p>
          <w:p w14:paraId="53083436"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7CC7CC3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Needs to be reviewed by SMEs</w:t>
            </w:r>
          </w:p>
          <w:p w14:paraId="17F32B16" w14:textId="77777777" w:rsidR="001C57E4" w:rsidRDefault="001C57E4" w:rsidP="00ED38DC">
            <w:pPr>
              <w:pStyle w:val="ListParagraph"/>
              <w:numPr>
                <w:ilvl w:val="0"/>
                <w:numId w:val="64"/>
              </w:numPr>
              <w:spacing w:before="0" w:after="0"/>
              <w:cnfStyle w:val="000000000000" w:firstRow="0" w:lastRow="0" w:firstColumn="0" w:lastColumn="0" w:oddVBand="0" w:evenVBand="0" w:oddHBand="0" w:evenHBand="0" w:firstRowFirstColumn="0" w:firstRowLastColumn="0" w:lastRowFirstColumn="0" w:lastRowLastColumn="0"/>
            </w:pPr>
            <w:r>
              <w:t>DFS Features</w:t>
            </w:r>
          </w:p>
          <w:p w14:paraId="66C8A642" w14:textId="77777777" w:rsidR="001C57E4" w:rsidRDefault="001C57E4" w:rsidP="00ED38DC">
            <w:pPr>
              <w:pStyle w:val="ListParagraph"/>
              <w:numPr>
                <w:ilvl w:val="1"/>
                <w:numId w:val="64"/>
              </w:numPr>
              <w:spacing w:before="0" w:after="0"/>
              <w:cnfStyle w:val="000000000000" w:firstRow="0" w:lastRow="0" w:firstColumn="0" w:lastColumn="0" w:oddVBand="0" w:evenVBand="0" w:oddHBand="0" w:evenHBand="0" w:firstRowFirstColumn="0" w:firstRowLastColumn="0" w:lastRowFirstColumn="0" w:lastRowLastColumn="0"/>
            </w:pPr>
            <w:r>
              <w:t>Tooltip in workshop notes: Breaker Number and Feeder Number</w:t>
            </w:r>
          </w:p>
          <w:p w14:paraId="3A9F25D1" w14:textId="77777777" w:rsidR="001C57E4" w:rsidRDefault="001C57E4" w:rsidP="00ED38DC">
            <w:pPr>
              <w:pStyle w:val="ListParagraph"/>
              <w:numPr>
                <w:ilvl w:val="1"/>
                <w:numId w:val="64"/>
              </w:numPr>
              <w:spacing w:before="0" w:after="0"/>
              <w:cnfStyle w:val="000000000000" w:firstRow="0" w:lastRow="0" w:firstColumn="0" w:lastColumn="0" w:oddVBand="0" w:evenVBand="0" w:oddHBand="0" w:evenHBand="0" w:firstRowFirstColumn="0" w:firstRowLastColumn="0" w:lastRowFirstColumn="0" w:lastRowLastColumn="0"/>
            </w:pPr>
            <w:r>
              <w:t>Need to confirm planning attributes and if they will be in the GIS coming from another system or not</w:t>
            </w:r>
          </w:p>
          <w:p w14:paraId="067A95BA" w14:textId="77777777" w:rsidR="001C57E4" w:rsidRDefault="001C57E4" w:rsidP="00ED38DC">
            <w:pPr>
              <w:pStyle w:val="ListParagraph"/>
              <w:numPr>
                <w:ilvl w:val="1"/>
                <w:numId w:val="64"/>
              </w:numPr>
              <w:spacing w:before="0" w:after="0"/>
              <w:cnfStyle w:val="000000000000" w:firstRow="0" w:lastRow="0" w:firstColumn="0" w:lastColumn="0" w:oddVBand="0" w:evenVBand="0" w:oddHBand="0" w:evenHBand="0" w:firstRowFirstColumn="0" w:firstRowLastColumn="0" w:lastRowFirstColumn="0" w:lastRowLastColumn="0"/>
            </w:pPr>
            <w:r>
              <w:t>Any Value Lists needed?</w:t>
            </w:r>
          </w:p>
          <w:p w14:paraId="27CEA909" w14:textId="77777777" w:rsidR="001C57E4" w:rsidRDefault="001C57E4" w:rsidP="00ED38DC">
            <w:pPr>
              <w:pStyle w:val="ListParagraph"/>
              <w:numPr>
                <w:ilvl w:val="0"/>
                <w:numId w:val="64"/>
              </w:numPr>
              <w:spacing w:before="0" w:after="0"/>
              <w:cnfStyle w:val="000000000000" w:firstRow="0" w:lastRow="0" w:firstColumn="0" w:lastColumn="0" w:oddVBand="0" w:evenVBand="0" w:oddHBand="0" w:evenHBand="0" w:firstRowFirstColumn="0" w:firstRowLastColumn="0" w:lastRowFirstColumn="0" w:lastRowLastColumn="0"/>
            </w:pPr>
            <w:r>
              <w:t>DFS Relationships</w:t>
            </w:r>
          </w:p>
          <w:p w14:paraId="3E37750B" w14:textId="77777777" w:rsidR="001C57E4" w:rsidRDefault="001C57E4" w:rsidP="00ED38DC">
            <w:pPr>
              <w:pStyle w:val="ListParagraph"/>
              <w:numPr>
                <w:ilvl w:val="1"/>
                <w:numId w:val="64"/>
              </w:numPr>
              <w:spacing w:before="0" w:after="0"/>
              <w:cnfStyle w:val="000000000000" w:firstRow="0" w:lastRow="0" w:firstColumn="0" w:lastColumn="0" w:oddVBand="0" w:evenVBand="0" w:oddHBand="0" w:evenHBand="0" w:firstRowFirstColumn="0" w:firstRowLastColumn="0" w:lastRowFirstColumn="0" w:lastRowLastColumn="0"/>
            </w:pPr>
            <w:r>
              <w:t>Have connectivity to Substation Transformer in workshop notes</w:t>
            </w:r>
          </w:p>
          <w:p w14:paraId="0E6CC771" w14:textId="7091F85E" w:rsidR="001C57E4" w:rsidRPr="000F588C" w:rsidRDefault="001C57E4" w:rsidP="001C57E4">
            <w:pPr>
              <w:spacing w:before="120"/>
              <w:cnfStyle w:val="000000000000" w:firstRow="0" w:lastRow="0" w:firstColumn="0" w:lastColumn="0" w:oddVBand="0" w:evenVBand="0" w:oddHBand="0" w:evenHBand="0" w:firstRowFirstColumn="0" w:firstRowLastColumn="0" w:lastRowFirstColumn="0" w:lastRowLastColumn="0"/>
              <w:rPr>
                <w:b/>
                <w:u w:val="single"/>
              </w:rPr>
            </w:pPr>
            <w:r>
              <w:t>Ownership needs to be reviewed</w:t>
            </w:r>
          </w:p>
        </w:tc>
        <w:tc>
          <w:tcPr>
            <w:tcW w:w="1080" w:type="dxa"/>
          </w:tcPr>
          <w:p w14:paraId="7E2BF611" w14:textId="2AF21208"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3164095"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7469030E" w14:textId="67B885CB" w:rsidR="001C57E4" w:rsidRDefault="001C57E4" w:rsidP="001C57E4">
            <w:pPr>
              <w:jc w:val="center"/>
              <w:rPr>
                <w:rFonts w:ascii="Calibri" w:hAnsi="Calibri"/>
                <w:color w:val="000000"/>
              </w:rPr>
            </w:pPr>
            <w:r>
              <w:rPr>
                <w:rFonts w:ascii="Calibri" w:hAnsi="Calibri"/>
                <w:color w:val="000000"/>
              </w:rPr>
              <w:t>81</w:t>
            </w:r>
          </w:p>
        </w:tc>
        <w:tc>
          <w:tcPr>
            <w:tcW w:w="990" w:type="dxa"/>
          </w:tcPr>
          <w:p w14:paraId="7BA7378E"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2CF1ABA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4E5285D3"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Substation Bus</w:t>
            </w:r>
          </w:p>
          <w:p w14:paraId="4EE4C1EC"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38F0658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Not reviewed by SMEs</w:t>
            </w:r>
          </w:p>
          <w:p w14:paraId="7972FFD8"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Relationships:</w:t>
            </w:r>
          </w:p>
          <w:p w14:paraId="590B2C02" w14:textId="4BCDF695"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rsidRPr="00D57D47">
              <w:t>Notes have conflicting ownership. At one point was said that everything is owned to the substation. This is most likely correct but other notes imply it can be owned to other features. Need to confirm.</w:t>
            </w:r>
          </w:p>
        </w:tc>
        <w:tc>
          <w:tcPr>
            <w:tcW w:w="1080" w:type="dxa"/>
          </w:tcPr>
          <w:p w14:paraId="1CA43872" w14:textId="3779885F"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F770E3F"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3101E18" w14:textId="456A67C5" w:rsidR="001C57E4" w:rsidRDefault="001C57E4" w:rsidP="001C57E4">
            <w:pPr>
              <w:jc w:val="center"/>
              <w:rPr>
                <w:rFonts w:ascii="Calibri" w:hAnsi="Calibri"/>
                <w:color w:val="000000"/>
              </w:rPr>
            </w:pPr>
            <w:r>
              <w:rPr>
                <w:rFonts w:ascii="Calibri" w:hAnsi="Calibri"/>
                <w:color w:val="000000"/>
              </w:rPr>
              <w:t>82</w:t>
            </w:r>
          </w:p>
        </w:tc>
        <w:tc>
          <w:tcPr>
            <w:tcW w:w="990" w:type="dxa"/>
          </w:tcPr>
          <w:p w14:paraId="1C5F2C0E"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1E1BC52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2A67928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Substation Transformer</w:t>
            </w:r>
          </w:p>
          <w:p w14:paraId="626C4C2F"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p>
          <w:p w14:paraId="6FB3816F" w14:textId="77777777" w:rsidR="001C57E4" w:rsidRDefault="001C57E4" w:rsidP="00ED38DC">
            <w:pPr>
              <w:pStyle w:val="ListParagraph"/>
              <w:numPr>
                <w:ilvl w:val="0"/>
                <w:numId w:val="65"/>
              </w:numPr>
              <w:spacing w:before="0" w:after="0"/>
              <w:cnfStyle w:val="000000000000" w:firstRow="0" w:lastRow="0" w:firstColumn="0" w:lastColumn="0" w:oddVBand="0" w:evenVBand="0" w:oddHBand="0" w:evenHBand="0" w:firstRowFirstColumn="0" w:firstRowLastColumn="0" w:lastRowFirstColumn="0" w:lastRowLastColumn="0"/>
            </w:pPr>
            <w:r>
              <w:t>DFS Value List</w:t>
            </w:r>
          </w:p>
          <w:p w14:paraId="0A29C472" w14:textId="547981C6"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Substation Transformer type is blank – should be permanent or mobile</w:t>
            </w:r>
          </w:p>
        </w:tc>
        <w:tc>
          <w:tcPr>
            <w:tcW w:w="1080" w:type="dxa"/>
          </w:tcPr>
          <w:p w14:paraId="7F620C19" w14:textId="54746BE9"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4B93B89C"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D45F3F9" w14:textId="7D1E0B2A" w:rsidR="001C57E4" w:rsidRDefault="001C57E4" w:rsidP="001C57E4">
            <w:pPr>
              <w:jc w:val="center"/>
              <w:rPr>
                <w:rFonts w:ascii="Calibri" w:hAnsi="Calibri"/>
                <w:color w:val="000000"/>
              </w:rPr>
            </w:pPr>
            <w:r>
              <w:rPr>
                <w:rFonts w:ascii="Calibri" w:hAnsi="Calibri"/>
                <w:color w:val="000000"/>
              </w:rPr>
              <w:t>83</w:t>
            </w:r>
          </w:p>
        </w:tc>
        <w:tc>
          <w:tcPr>
            <w:tcW w:w="990" w:type="dxa"/>
          </w:tcPr>
          <w:p w14:paraId="6FAD5053"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049F49F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6DE4437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 xml:space="preserve">Transformer </w:t>
            </w:r>
            <w:r>
              <w:rPr>
                <w:b/>
                <w:u w:val="single"/>
              </w:rPr>
              <w:t>–</w:t>
            </w:r>
            <w:r w:rsidRPr="000F588C">
              <w:rPr>
                <w:b/>
                <w:u w:val="single"/>
              </w:rPr>
              <w:t xml:space="preserve"> OH</w:t>
            </w:r>
          </w:p>
          <w:p w14:paraId="68FC3C49"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p>
          <w:p w14:paraId="2FA1AEA3" w14:textId="77777777" w:rsidR="001C57E4" w:rsidRDefault="001C57E4" w:rsidP="00ED38DC">
            <w:pPr>
              <w:pStyle w:val="ListParagraph"/>
              <w:numPr>
                <w:ilvl w:val="0"/>
                <w:numId w:val="66"/>
              </w:numPr>
              <w:spacing w:before="0" w:after="0"/>
              <w:cnfStyle w:val="000000000000" w:firstRow="0" w:lastRow="0" w:firstColumn="0" w:lastColumn="0" w:oddVBand="0" w:evenVBand="0" w:oddHBand="0" w:evenHBand="0" w:firstRowFirstColumn="0" w:firstRowLastColumn="0" w:lastRowFirstColumn="0" w:lastRowLastColumn="0"/>
            </w:pPr>
            <w:r>
              <w:t>DFS Features</w:t>
            </w:r>
          </w:p>
          <w:p w14:paraId="68B56F31" w14:textId="35B87FAA"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Transformer Bank Type – Populated by CU</w:t>
            </w:r>
            <w:r w:rsidR="00940645">
              <w:t xml:space="preserve"> – </w:t>
            </w:r>
            <w:r w:rsidR="00940645">
              <w:rPr>
                <w:i/>
              </w:rPr>
              <w:t>(HXGN – Updated DFS)</w:t>
            </w:r>
          </w:p>
          <w:p w14:paraId="13778BB0" w14:textId="02065F86"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KVA Size – Populated by CU</w:t>
            </w:r>
            <w:r w:rsidR="00940645">
              <w:t xml:space="preserve"> – </w:t>
            </w:r>
            <w:r w:rsidR="00940645">
              <w:rPr>
                <w:i/>
              </w:rPr>
              <w:t>(HXGN – Updated DFS)</w:t>
            </w:r>
          </w:p>
          <w:p w14:paraId="6C368D17" w14:textId="77777777"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 xml:space="preserve">Primary/Secondary configuration – populated by user if placed in design. </w:t>
            </w:r>
            <w:proofErr w:type="gramStart"/>
            <w:r>
              <w:t>Also</w:t>
            </w:r>
            <w:proofErr w:type="gramEnd"/>
            <w:r>
              <w:t xml:space="preserve"> will be populated by DEIS interface</w:t>
            </w:r>
          </w:p>
          <w:p w14:paraId="03CFA75E" w14:textId="498B4516"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Primary Voltage – populated by CU</w:t>
            </w:r>
            <w:r w:rsidR="00940645">
              <w:t xml:space="preserve"> – </w:t>
            </w:r>
            <w:r w:rsidR="00940645">
              <w:rPr>
                <w:i/>
              </w:rPr>
              <w:t>(HXGN – Updated DFS)</w:t>
            </w:r>
          </w:p>
          <w:p w14:paraId="505465F0" w14:textId="7EE639AD"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Secondary Voltage – populated by CU</w:t>
            </w:r>
            <w:r w:rsidR="00940645">
              <w:t xml:space="preserve"> – </w:t>
            </w:r>
            <w:r w:rsidR="00940645">
              <w:rPr>
                <w:i/>
              </w:rPr>
              <w:t>(HXGN – Updated DFS)</w:t>
            </w:r>
          </w:p>
          <w:p w14:paraId="50D78925" w14:textId="77777777"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TSN – Comes from DEIS interface</w:t>
            </w:r>
          </w:p>
          <w:p w14:paraId="77B52BED" w14:textId="77777777"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Placement configuration needed for isolation points</w:t>
            </w:r>
          </w:p>
          <w:p w14:paraId="7C631AFB" w14:textId="77777777" w:rsidR="001C57E4" w:rsidRDefault="001C57E4" w:rsidP="00ED38DC">
            <w:pPr>
              <w:pStyle w:val="ListParagraph"/>
              <w:numPr>
                <w:ilvl w:val="0"/>
                <w:numId w:val="66"/>
              </w:numPr>
              <w:spacing w:before="0" w:after="0"/>
              <w:cnfStyle w:val="000000000000" w:firstRow="0" w:lastRow="0" w:firstColumn="0" w:lastColumn="0" w:oddVBand="0" w:evenVBand="0" w:oddHBand="0" w:evenHBand="0" w:firstRowFirstColumn="0" w:firstRowLastColumn="0" w:lastRowFirstColumn="0" w:lastRowLastColumn="0"/>
            </w:pPr>
            <w:r>
              <w:t>DFS Relationships</w:t>
            </w:r>
          </w:p>
          <w:p w14:paraId="010F0101" w14:textId="77777777"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 xml:space="preserve">Transformer needs to </w:t>
            </w:r>
            <w:proofErr w:type="spellStart"/>
            <w:proofErr w:type="gramStart"/>
            <w:r>
              <w:t>broken</w:t>
            </w:r>
            <w:proofErr w:type="spellEnd"/>
            <w:proofErr w:type="gramEnd"/>
            <w:r>
              <w:t xml:space="preserve"> into OH/UG on child part of ownership tab</w:t>
            </w:r>
          </w:p>
          <w:p w14:paraId="37A6338B" w14:textId="77777777" w:rsidR="001C57E4" w:rsidRDefault="001C57E4" w:rsidP="00ED38DC">
            <w:pPr>
              <w:pStyle w:val="ListParagraph"/>
              <w:numPr>
                <w:ilvl w:val="0"/>
                <w:numId w:val="66"/>
              </w:numPr>
              <w:spacing w:before="0" w:after="0"/>
              <w:cnfStyle w:val="000000000000" w:firstRow="0" w:lastRow="0" w:firstColumn="0" w:lastColumn="0" w:oddVBand="0" w:evenVBand="0" w:oddHBand="0" w:evenHBand="0" w:firstRowFirstColumn="0" w:firstRowLastColumn="0" w:lastRowFirstColumn="0" w:lastRowLastColumn="0"/>
            </w:pPr>
            <w:r>
              <w:t>DFS Legends</w:t>
            </w:r>
          </w:p>
          <w:p w14:paraId="7E142D77" w14:textId="77777777"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Network symbology missing</w:t>
            </w:r>
          </w:p>
          <w:p w14:paraId="67212EF5" w14:textId="77777777"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Network label missing</w:t>
            </w:r>
          </w:p>
          <w:p w14:paraId="66EF7B2F" w14:textId="7F13493D"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Workshop 3 notes indicate that all Transformer symbols should be grey</w:t>
            </w:r>
          </w:p>
        </w:tc>
        <w:tc>
          <w:tcPr>
            <w:tcW w:w="1080" w:type="dxa"/>
          </w:tcPr>
          <w:p w14:paraId="0C559DCF" w14:textId="21ED9A01"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572F4D39"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1C562706" w14:textId="4CB25BAC" w:rsidR="001C57E4" w:rsidRDefault="001C57E4" w:rsidP="001C57E4">
            <w:pPr>
              <w:jc w:val="center"/>
              <w:rPr>
                <w:rFonts w:ascii="Calibri" w:hAnsi="Calibri"/>
                <w:color w:val="000000"/>
              </w:rPr>
            </w:pPr>
            <w:r>
              <w:rPr>
                <w:rFonts w:ascii="Calibri" w:hAnsi="Calibri"/>
                <w:color w:val="000000"/>
              </w:rPr>
              <w:lastRenderedPageBreak/>
              <w:t>84</w:t>
            </w:r>
          </w:p>
        </w:tc>
        <w:tc>
          <w:tcPr>
            <w:tcW w:w="990" w:type="dxa"/>
          </w:tcPr>
          <w:p w14:paraId="3023C87A"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7173B8C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7F84048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 xml:space="preserve">Transformer </w:t>
            </w:r>
            <w:r>
              <w:rPr>
                <w:b/>
                <w:u w:val="single"/>
              </w:rPr>
              <w:t>–</w:t>
            </w:r>
            <w:r w:rsidRPr="000F588C">
              <w:rPr>
                <w:b/>
                <w:u w:val="single"/>
              </w:rPr>
              <w:t xml:space="preserve"> UG</w:t>
            </w:r>
          </w:p>
          <w:p w14:paraId="06AE9A45"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p>
          <w:p w14:paraId="7360F9D8" w14:textId="77777777" w:rsidR="001C57E4" w:rsidRDefault="001C57E4" w:rsidP="00ED38DC">
            <w:pPr>
              <w:pStyle w:val="ListParagraph"/>
              <w:numPr>
                <w:ilvl w:val="0"/>
                <w:numId w:val="66"/>
              </w:numPr>
              <w:spacing w:before="0" w:after="0"/>
              <w:cnfStyle w:val="000000000000" w:firstRow="0" w:lastRow="0" w:firstColumn="0" w:lastColumn="0" w:oddVBand="0" w:evenVBand="0" w:oddHBand="0" w:evenHBand="0" w:firstRowFirstColumn="0" w:firstRowLastColumn="0" w:lastRowFirstColumn="0" w:lastRowLastColumn="0"/>
            </w:pPr>
            <w:r>
              <w:t>DFS Features</w:t>
            </w:r>
          </w:p>
          <w:p w14:paraId="6A5DB6D2" w14:textId="613FAD23"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Transformer Bank Type – Populated by CU</w:t>
            </w:r>
            <w:r w:rsidR="00940645">
              <w:t xml:space="preserve"> – </w:t>
            </w:r>
            <w:r w:rsidR="00940645">
              <w:rPr>
                <w:i/>
              </w:rPr>
              <w:t>(HXGN – Updated DFS)</w:t>
            </w:r>
          </w:p>
          <w:p w14:paraId="283B9119" w14:textId="62E20B54"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KVA Size – Populated by CU</w:t>
            </w:r>
            <w:r w:rsidR="00940645">
              <w:t xml:space="preserve"> – </w:t>
            </w:r>
            <w:r w:rsidR="00940645">
              <w:rPr>
                <w:i/>
              </w:rPr>
              <w:t>(HXGN – Updated DFS)</w:t>
            </w:r>
          </w:p>
          <w:p w14:paraId="103A3AC3" w14:textId="77777777"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 xml:space="preserve">Primary/Secondary configuration – populated by user if placed in design. </w:t>
            </w:r>
            <w:proofErr w:type="gramStart"/>
            <w:r>
              <w:t>Also</w:t>
            </w:r>
            <w:proofErr w:type="gramEnd"/>
            <w:r>
              <w:t xml:space="preserve"> will be populated by DEIS interface</w:t>
            </w:r>
          </w:p>
          <w:p w14:paraId="24ECF3AE" w14:textId="14D979C6"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Primary Voltage – populated by CU</w:t>
            </w:r>
            <w:r w:rsidR="00940645">
              <w:t xml:space="preserve"> – </w:t>
            </w:r>
            <w:r w:rsidR="00940645">
              <w:rPr>
                <w:i/>
              </w:rPr>
              <w:t>(HXGN – Updated DFS)</w:t>
            </w:r>
          </w:p>
          <w:p w14:paraId="314D0D77" w14:textId="762155C0"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Secondary Voltage – populated by CU</w:t>
            </w:r>
            <w:r w:rsidR="00940645">
              <w:t xml:space="preserve"> – </w:t>
            </w:r>
            <w:r w:rsidR="00940645">
              <w:rPr>
                <w:i/>
              </w:rPr>
              <w:t>(HXGN – Updated DFS)</w:t>
            </w:r>
          </w:p>
          <w:p w14:paraId="740A4AFF" w14:textId="77777777" w:rsidR="001C57E4" w:rsidRDefault="001C57E4" w:rsidP="00ED38DC">
            <w:pPr>
              <w:pStyle w:val="ListParagraph"/>
              <w:numPr>
                <w:ilvl w:val="0"/>
                <w:numId w:val="66"/>
              </w:numPr>
              <w:spacing w:before="0" w:after="0"/>
              <w:cnfStyle w:val="000000000000" w:firstRow="0" w:lastRow="0" w:firstColumn="0" w:lastColumn="0" w:oddVBand="0" w:evenVBand="0" w:oddHBand="0" w:evenHBand="0" w:firstRowFirstColumn="0" w:firstRowLastColumn="0" w:lastRowFirstColumn="0" w:lastRowLastColumn="0"/>
            </w:pPr>
            <w:r>
              <w:t>DFS Legends</w:t>
            </w:r>
          </w:p>
          <w:p w14:paraId="49EBFE64" w14:textId="77777777"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Network symbology missing</w:t>
            </w:r>
          </w:p>
          <w:p w14:paraId="7D8B0F93" w14:textId="77777777" w:rsidR="001C57E4" w:rsidRDefault="001C57E4" w:rsidP="00ED38DC">
            <w:pPr>
              <w:pStyle w:val="ListParagraph"/>
              <w:numPr>
                <w:ilvl w:val="1"/>
                <w:numId w:val="66"/>
              </w:numPr>
              <w:spacing w:before="0" w:after="0"/>
              <w:cnfStyle w:val="000000000000" w:firstRow="0" w:lastRow="0" w:firstColumn="0" w:lastColumn="0" w:oddVBand="0" w:evenVBand="0" w:oddHBand="0" w:evenHBand="0" w:firstRowFirstColumn="0" w:firstRowLastColumn="0" w:lastRowFirstColumn="0" w:lastRowLastColumn="0"/>
            </w:pPr>
            <w:r>
              <w:t>Network label missing</w:t>
            </w:r>
          </w:p>
          <w:p w14:paraId="67CECC1B" w14:textId="5AE18505"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Workshop 3 notes indicate that all Transformer symbols should be grey</w:t>
            </w:r>
          </w:p>
        </w:tc>
        <w:tc>
          <w:tcPr>
            <w:tcW w:w="1080" w:type="dxa"/>
          </w:tcPr>
          <w:p w14:paraId="03791535" w14:textId="18B8EC28"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5420A237"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B0DCCAA" w14:textId="02FBF5DF" w:rsidR="001C57E4" w:rsidRDefault="001C57E4" w:rsidP="001C57E4">
            <w:pPr>
              <w:jc w:val="center"/>
              <w:rPr>
                <w:rFonts w:ascii="Calibri" w:hAnsi="Calibri"/>
                <w:color w:val="000000"/>
              </w:rPr>
            </w:pPr>
            <w:r>
              <w:rPr>
                <w:rFonts w:ascii="Calibri" w:hAnsi="Calibri"/>
                <w:color w:val="000000"/>
              </w:rPr>
              <w:t>85</w:t>
            </w:r>
          </w:p>
        </w:tc>
        <w:tc>
          <w:tcPr>
            <w:tcW w:w="990" w:type="dxa"/>
          </w:tcPr>
          <w:p w14:paraId="3B7175BE"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17140FFB"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77B5CADA"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Transmission Tower</w:t>
            </w:r>
          </w:p>
          <w:p w14:paraId="143406A8"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2AF01F7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DFS Features:</w:t>
            </w:r>
          </w:p>
          <w:p w14:paraId="58F305AB" w14:textId="77777777" w:rsidR="001C57E4" w:rsidRDefault="001C57E4" w:rsidP="00ED38DC">
            <w:pPr>
              <w:pStyle w:val="ListParagraph"/>
              <w:numPr>
                <w:ilvl w:val="0"/>
                <w:numId w:val="67"/>
              </w:numPr>
              <w:spacing w:before="0" w:after="0"/>
              <w:cnfStyle w:val="000000000000" w:firstRow="0" w:lastRow="0" w:firstColumn="0" w:lastColumn="0" w:oddVBand="0" w:evenVBand="0" w:oddHBand="0" w:evenHBand="0" w:firstRowFirstColumn="0" w:firstRowLastColumn="0" w:lastRowFirstColumn="0" w:lastRowLastColumn="0"/>
            </w:pPr>
            <w:r>
              <w:t>Listed as a single node device. Should be N/A.</w:t>
            </w:r>
          </w:p>
          <w:p w14:paraId="7E2D663B"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Legends</w:t>
            </w:r>
          </w:p>
          <w:p w14:paraId="0ABEC7A7" w14:textId="2EB7E1F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 xml:space="preserve">Has a color change for PPI </w:t>
            </w:r>
            <w:proofErr w:type="gramStart"/>
            <w:r>
              <w:t>state.</w:t>
            </w:r>
            <w:proofErr w:type="gramEnd"/>
            <w:r>
              <w:t xml:space="preserve"> Do Transmission Towers even need feature states given they are not being constructed in distribution GIS?</w:t>
            </w:r>
          </w:p>
        </w:tc>
        <w:tc>
          <w:tcPr>
            <w:tcW w:w="1080" w:type="dxa"/>
          </w:tcPr>
          <w:p w14:paraId="53FE0C09" w14:textId="5F64965F"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39B5C36B"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9DFA368" w14:textId="0D16AE40" w:rsidR="001C57E4" w:rsidRDefault="001C57E4" w:rsidP="001C57E4">
            <w:pPr>
              <w:jc w:val="center"/>
              <w:rPr>
                <w:rFonts w:ascii="Calibri" w:hAnsi="Calibri"/>
                <w:color w:val="000000"/>
              </w:rPr>
            </w:pPr>
            <w:r>
              <w:rPr>
                <w:rFonts w:ascii="Calibri" w:hAnsi="Calibri"/>
                <w:color w:val="000000"/>
              </w:rPr>
              <w:t>86</w:t>
            </w:r>
          </w:p>
        </w:tc>
        <w:tc>
          <w:tcPr>
            <w:tcW w:w="990" w:type="dxa"/>
          </w:tcPr>
          <w:p w14:paraId="738CB7DA"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3A278094" w14:textId="77777777" w:rsidR="001C57E4" w:rsidRPr="000F588C" w:rsidRDefault="001C57E4" w:rsidP="001C57E4">
            <w:pPr>
              <w:spacing w:before="12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Tree-trimming Polygon</w:t>
            </w:r>
          </w:p>
          <w:p w14:paraId="787615AF" w14:textId="187C7181"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Has not been discussed or reviewed with SMEs.</w:t>
            </w:r>
          </w:p>
        </w:tc>
        <w:tc>
          <w:tcPr>
            <w:tcW w:w="1080" w:type="dxa"/>
          </w:tcPr>
          <w:p w14:paraId="652AE590" w14:textId="791B1D21"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5770932F"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7606939" w14:textId="14CB688A" w:rsidR="001C57E4" w:rsidRDefault="001C57E4" w:rsidP="001C57E4">
            <w:pPr>
              <w:jc w:val="center"/>
              <w:rPr>
                <w:rFonts w:ascii="Calibri" w:hAnsi="Calibri"/>
                <w:color w:val="000000"/>
              </w:rPr>
            </w:pPr>
            <w:r>
              <w:rPr>
                <w:rFonts w:ascii="Calibri" w:hAnsi="Calibri"/>
                <w:color w:val="000000"/>
              </w:rPr>
              <w:t>87</w:t>
            </w:r>
          </w:p>
        </w:tc>
        <w:tc>
          <w:tcPr>
            <w:tcW w:w="990" w:type="dxa"/>
          </w:tcPr>
          <w:p w14:paraId="78B18C8A"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A76304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0326EBD6"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Vault</w:t>
            </w:r>
          </w:p>
          <w:p w14:paraId="073234A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2C19CDB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Vaults need further discussion with Network and Airport</w:t>
            </w:r>
          </w:p>
          <w:p w14:paraId="74F501E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 Lists:</w:t>
            </w:r>
          </w:p>
          <w:p w14:paraId="7656696B" w14:textId="77777777" w:rsidR="001C57E4" w:rsidRDefault="001C57E4" w:rsidP="00ED38DC">
            <w:pPr>
              <w:pStyle w:val="ListParagraph"/>
              <w:numPr>
                <w:ilvl w:val="0"/>
                <w:numId w:val="68"/>
              </w:numPr>
              <w:spacing w:before="0" w:after="0"/>
              <w:cnfStyle w:val="000000000000" w:firstRow="0" w:lastRow="0" w:firstColumn="0" w:lastColumn="0" w:oddVBand="0" w:evenVBand="0" w:oddHBand="0" w:evenHBand="0" w:firstRowFirstColumn="0" w:firstRowLastColumn="0" w:lastRowFirstColumn="0" w:lastRowLastColumn="0"/>
            </w:pPr>
            <w:r>
              <w:t>Vault Voltage list is blank</w:t>
            </w:r>
          </w:p>
          <w:p w14:paraId="4E698C5C" w14:textId="6C173185" w:rsidR="001C57E4" w:rsidRPr="000F588C" w:rsidRDefault="001C57E4" w:rsidP="001C57E4">
            <w:pPr>
              <w:spacing w:before="120"/>
              <w:cnfStyle w:val="000000000000" w:firstRow="0" w:lastRow="0" w:firstColumn="0" w:lastColumn="0" w:oddVBand="0" w:evenVBand="0" w:oddHBand="0" w:evenHBand="0" w:firstRowFirstColumn="0" w:firstRowLastColumn="0" w:lastRowFirstColumn="0" w:lastRowLastColumn="0"/>
              <w:rPr>
                <w:b/>
                <w:u w:val="single"/>
              </w:rPr>
            </w:pPr>
            <w:r>
              <w:t>Vault Entrance Type is blank</w:t>
            </w:r>
          </w:p>
        </w:tc>
        <w:tc>
          <w:tcPr>
            <w:tcW w:w="1080" w:type="dxa"/>
          </w:tcPr>
          <w:p w14:paraId="423A7393" w14:textId="50D39AB3"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33022D2B"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1029795B" w14:textId="758B9732" w:rsidR="001C57E4" w:rsidRDefault="001C57E4" w:rsidP="001C57E4">
            <w:pPr>
              <w:jc w:val="center"/>
              <w:rPr>
                <w:rFonts w:ascii="Calibri" w:hAnsi="Calibri"/>
                <w:color w:val="000000"/>
              </w:rPr>
            </w:pPr>
            <w:r>
              <w:rPr>
                <w:rFonts w:ascii="Calibri" w:hAnsi="Calibri"/>
                <w:color w:val="000000"/>
              </w:rPr>
              <w:t>88</w:t>
            </w:r>
          </w:p>
        </w:tc>
        <w:tc>
          <w:tcPr>
            <w:tcW w:w="990" w:type="dxa"/>
          </w:tcPr>
          <w:p w14:paraId="22215162"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07344B6F"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7C3E94F2"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Vault Equipment</w:t>
            </w:r>
          </w:p>
          <w:p w14:paraId="07E50DE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79528E9C"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 Lists:</w:t>
            </w:r>
          </w:p>
          <w:p w14:paraId="6F35EC02" w14:textId="77777777" w:rsidR="001C57E4" w:rsidRDefault="001C57E4" w:rsidP="00ED38DC">
            <w:pPr>
              <w:pStyle w:val="ListParagraph"/>
              <w:numPr>
                <w:ilvl w:val="0"/>
                <w:numId w:val="69"/>
              </w:numPr>
              <w:spacing w:before="0" w:after="0"/>
              <w:cnfStyle w:val="000000000000" w:firstRow="0" w:lastRow="0" w:firstColumn="0" w:lastColumn="0" w:oddVBand="0" w:evenVBand="0" w:oddHBand="0" w:evenHBand="0" w:firstRowFirstColumn="0" w:firstRowLastColumn="0" w:lastRowFirstColumn="0" w:lastRowLastColumn="0"/>
            </w:pPr>
            <w:r>
              <w:t>Follow-up needed to define all the different types</w:t>
            </w:r>
          </w:p>
          <w:p w14:paraId="02ABF3F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Symbology</w:t>
            </w:r>
          </w:p>
          <w:p w14:paraId="19BA886C" w14:textId="77777777" w:rsidR="001C57E4" w:rsidRDefault="001C57E4" w:rsidP="00ED38DC">
            <w:pPr>
              <w:pStyle w:val="ListParagraph"/>
              <w:numPr>
                <w:ilvl w:val="0"/>
                <w:numId w:val="69"/>
              </w:numPr>
              <w:spacing w:before="0" w:after="0"/>
              <w:cnfStyle w:val="000000000000" w:firstRow="0" w:lastRow="0" w:firstColumn="0" w:lastColumn="0" w:oddVBand="0" w:evenVBand="0" w:oddHBand="0" w:evenHBand="0" w:firstRowFirstColumn="0" w:firstRowLastColumn="0" w:lastRowFirstColumn="0" w:lastRowLastColumn="0"/>
            </w:pPr>
            <w:r>
              <w:t>Should have different symbols for all the different types</w:t>
            </w:r>
          </w:p>
          <w:p w14:paraId="733BCE5A" w14:textId="2410543B"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Current alarm symbol for vault protection appears to be flipped with fan symbol for Vault Equipment.</w:t>
            </w:r>
          </w:p>
        </w:tc>
        <w:tc>
          <w:tcPr>
            <w:tcW w:w="1080" w:type="dxa"/>
          </w:tcPr>
          <w:p w14:paraId="586843E9" w14:textId="217C205F"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75C0F38"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899C3EA" w14:textId="71C095D5" w:rsidR="001C57E4" w:rsidRDefault="001C57E4" w:rsidP="001C57E4">
            <w:pPr>
              <w:jc w:val="center"/>
              <w:rPr>
                <w:rFonts w:ascii="Calibri" w:hAnsi="Calibri"/>
                <w:color w:val="000000"/>
              </w:rPr>
            </w:pPr>
            <w:r>
              <w:rPr>
                <w:rFonts w:ascii="Calibri" w:hAnsi="Calibri"/>
                <w:color w:val="000000"/>
              </w:rPr>
              <w:t>89</w:t>
            </w:r>
          </w:p>
        </w:tc>
        <w:tc>
          <w:tcPr>
            <w:tcW w:w="990" w:type="dxa"/>
          </w:tcPr>
          <w:p w14:paraId="2DFDB0FD"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0440F8F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p>
          <w:p w14:paraId="4B9B63C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Vault Protection</w:t>
            </w:r>
          </w:p>
          <w:p w14:paraId="234EEF62"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p>
          <w:p w14:paraId="2642374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Value Lists:</w:t>
            </w:r>
          </w:p>
          <w:p w14:paraId="554F6CDE" w14:textId="77777777" w:rsidR="001C57E4" w:rsidRDefault="001C57E4" w:rsidP="00ED38DC">
            <w:pPr>
              <w:pStyle w:val="ListParagraph"/>
              <w:numPr>
                <w:ilvl w:val="0"/>
                <w:numId w:val="69"/>
              </w:numPr>
              <w:spacing w:before="0" w:after="0"/>
              <w:cnfStyle w:val="000000000000" w:firstRow="0" w:lastRow="0" w:firstColumn="0" w:lastColumn="0" w:oddVBand="0" w:evenVBand="0" w:oddHBand="0" w:evenHBand="0" w:firstRowFirstColumn="0" w:firstRowLastColumn="0" w:lastRowFirstColumn="0" w:lastRowLastColumn="0"/>
            </w:pPr>
            <w:r>
              <w:t>Follow-up needed to define all the different types</w:t>
            </w:r>
          </w:p>
          <w:p w14:paraId="631064D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Symbology</w:t>
            </w:r>
          </w:p>
          <w:p w14:paraId="787BB099" w14:textId="06F8ED3D"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Current alarm symbol for vault protection appears to be flipped with fan symbol for Vault Equipment.</w:t>
            </w:r>
          </w:p>
        </w:tc>
        <w:tc>
          <w:tcPr>
            <w:tcW w:w="1080" w:type="dxa"/>
          </w:tcPr>
          <w:p w14:paraId="3C32E3DB" w14:textId="16B1F6EF"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4A41B433"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4027640C" w14:textId="55AAEB35" w:rsidR="001C57E4" w:rsidRDefault="001C57E4" w:rsidP="001C57E4">
            <w:pPr>
              <w:jc w:val="center"/>
              <w:rPr>
                <w:rFonts w:ascii="Calibri" w:hAnsi="Calibri"/>
                <w:color w:val="000000"/>
              </w:rPr>
            </w:pPr>
            <w:r>
              <w:rPr>
                <w:rFonts w:ascii="Calibri" w:hAnsi="Calibri"/>
                <w:color w:val="000000"/>
              </w:rPr>
              <w:lastRenderedPageBreak/>
              <w:t>90</w:t>
            </w:r>
          </w:p>
        </w:tc>
        <w:tc>
          <w:tcPr>
            <w:tcW w:w="990" w:type="dxa"/>
          </w:tcPr>
          <w:p w14:paraId="42360523"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190E329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0B67DC7"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Voltage Regulator</w:t>
            </w:r>
          </w:p>
          <w:p w14:paraId="04040F5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2ACE34FC"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DFS Features:</w:t>
            </w:r>
          </w:p>
          <w:p w14:paraId="43D364FD" w14:textId="77777777" w:rsidR="001C57E4" w:rsidRDefault="001C57E4" w:rsidP="00ED38DC">
            <w:pPr>
              <w:pStyle w:val="ListParagraph"/>
              <w:numPr>
                <w:ilvl w:val="0"/>
                <w:numId w:val="69"/>
              </w:numPr>
              <w:spacing w:before="0" w:after="0"/>
              <w:cnfStyle w:val="000000000000" w:firstRow="0" w:lastRow="0" w:firstColumn="0" w:lastColumn="0" w:oddVBand="0" w:evenVBand="0" w:oddHBand="0" w:evenHBand="0" w:firstRowFirstColumn="0" w:firstRowLastColumn="0" w:lastRowFirstColumn="0" w:lastRowLastColumn="0"/>
            </w:pPr>
            <w:r>
              <w:t>All Planning related attributes can be removed as there is no process for keeping them up updated.</w:t>
            </w:r>
          </w:p>
          <w:p w14:paraId="1FD615A7" w14:textId="77777777" w:rsidR="001C57E4" w:rsidRDefault="001C57E4" w:rsidP="00ED38DC">
            <w:pPr>
              <w:pStyle w:val="ListParagraph"/>
              <w:numPr>
                <w:ilvl w:val="0"/>
                <w:numId w:val="69"/>
              </w:numPr>
              <w:spacing w:before="0" w:after="0"/>
              <w:cnfStyle w:val="000000000000" w:firstRow="0" w:lastRow="0" w:firstColumn="0" w:lastColumn="0" w:oddVBand="0" w:evenVBand="0" w:oddHBand="0" w:evenHBand="0" w:firstRowFirstColumn="0" w:firstRowLastColumn="0" w:lastRowFirstColumn="0" w:lastRowLastColumn="0"/>
            </w:pPr>
            <w:r>
              <w:t>KVA – CU driven</w:t>
            </w:r>
          </w:p>
          <w:p w14:paraId="7309760A" w14:textId="77777777" w:rsidR="001C57E4" w:rsidRDefault="001C57E4" w:rsidP="00ED38DC">
            <w:pPr>
              <w:pStyle w:val="ListParagraph"/>
              <w:numPr>
                <w:ilvl w:val="0"/>
                <w:numId w:val="69"/>
              </w:numPr>
              <w:spacing w:before="0" w:after="0"/>
              <w:cnfStyle w:val="000000000000" w:firstRow="0" w:lastRow="0" w:firstColumn="0" w:lastColumn="0" w:oddVBand="0" w:evenVBand="0" w:oddHBand="0" w:evenHBand="0" w:firstRowFirstColumn="0" w:firstRowLastColumn="0" w:lastRowFirstColumn="0" w:lastRowLastColumn="0"/>
            </w:pPr>
            <w:r>
              <w:t>Missing Primary Configuration</w:t>
            </w:r>
          </w:p>
          <w:p w14:paraId="4D025DAF"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Relationships:</w:t>
            </w:r>
          </w:p>
          <w:p w14:paraId="2D6FF552" w14:textId="6ED0ECBF"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t>In workshop 1, said ownership would only be to a pole. Need to verify the other features on the ownership tab.</w:t>
            </w:r>
          </w:p>
        </w:tc>
        <w:tc>
          <w:tcPr>
            <w:tcW w:w="1080" w:type="dxa"/>
          </w:tcPr>
          <w:p w14:paraId="3B2309F4" w14:textId="601743FC"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B9B4AB4"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8992433" w14:textId="2F8D8B7F" w:rsidR="001C57E4" w:rsidRDefault="001C57E4" w:rsidP="001C57E4">
            <w:pPr>
              <w:jc w:val="center"/>
              <w:rPr>
                <w:rFonts w:ascii="Calibri" w:hAnsi="Calibri"/>
                <w:color w:val="000000"/>
              </w:rPr>
            </w:pPr>
            <w:r>
              <w:rPr>
                <w:rFonts w:ascii="Calibri" w:hAnsi="Calibri"/>
                <w:color w:val="000000"/>
              </w:rPr>
              <w:t>91</w:t>
            </w:r>
          </w:p>
        </w:tc>
        <w:tc>
          <w:tcPr>
            <w:tcW w:w="990" w:type="dxa"/>
          </w:tcPr>
          <w:p w14:paraId="060E997D"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642D522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39B50219"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Work Point</w:t>
            </w:r>
          </w:p>
          <w:p w14:paraId="701E5CCF"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79230588" w14:textId="57DB6856"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Modeling of Work Point needs to be discussed as part of the Job Management workshop.</w:t>
            </w:r>
          </w:p>
        </w:tc>
        <w:tc>
          <w:tcPr>
            <w:tcW w:w="1080" w:type="dxa"/>
          </w:tcPr>
          <w:p w14:paraId="4F982A4A" w14:textId="173E7DE4"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DF39CA" w:rsidRPr="002857EE" w14:paraId="572D640D" w14:textId="77777777" w:rsidTr="00E727E3">
        <w:trPr>
          <w:cantSplit/>
        </w:trPr>
        <w:tc>
          <w:tcPr>
            <w:cnfStyle w:val="001000000000" w:firstRow="0" w:lastRow="0" w:firstColumn="1" w:lastColumn="0" w:oddVBand="0" w:evenVBand="0" w:oddHBand="0" w:evenHBand="0" w:firstRowFirstColumn="0" w:firstRowLastColumn="0" w:lastRowFirstColumn="0" w:lastRowLastColumn="0"/>
            <w:tcW w:w="9435" w:type="dxa"/>
            <w:gridSpan w:val="4"/>
          </w:tcPr>
          <w:p w14:paraId="791FE1FB" w14:textId="3D25D7B2" w:rsidR="00DF39CA" w:rsidRDefault="00DF39CA" w:rsidP="001C57E4">
            <w:pPr>
              <w:jc w:val="center"/>
              <w:rPr>
                <w:szCs w:val="18"/>
              </w:rPr>
            </w:pPr>
            <w:r w:rsidRPr="00F45DC3">
              <w:rPr>
                <w:highlight w:val="yellow"/>
                <w:u w:val="single"/>
              </w:rPr>
              <w:t>Fiber Features</w:t>
            </w:r>
          </w:p>
        </w:tc>
      </w:tr>
      <w:tr w:rsidR="001C57E4" w:rsidRPr="002857EE" w14:paraId="44D5F553"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EF347C1" w14:textId="5F315182" w:rsidR="001C57E4" w:rsidRDefault="001C57E4" w:rsidP="001C57E4">
            <w:pPr>
              <w:jc w:val="center"/>
              <w:rPr>
                <w:rFonts w:ascii="Calibri" w:hAnsi="Calibri"/>
                <w:color w:val="000000"/>
              </w:rPr>
            </w:pPr>
            <w:r>
              <w:rPr>
                <w:rFonts w:ascii="Calibri" w:hAnsi="Calibri"/>
                <w:color w:val="000000"/>
              </w:rPr>
              <w:t>93</w:t>
            </w:r>
          </w:p>
        </w:tc>
        <w:tc>
          <w:tcPr>
            <w:tcW w:w="990" w:type="dxa"/>
          </w:tcPr>
          <w:p w14:paraId="3614B059"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0210D8B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rPr>
            </w:pPr>
          </w:p>
          <w:p w14:paraId="5B55F0CA"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u w:val="single"/>
              </w:rPr>
            </w:pPr>
            <w:r w:rsidRPr="000F588C">
              <w:rPr>
                <w:rFonts w:cs="Arial"/>
                <w:b/>
                <w:u w:val="single"/>
              </w:rPr>
              <w:t>Boundary</w:t>
            </w:r>
          </w:p>
          <w:p w14:paraId="0B036435"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rPr>
            </w:pPr>
          </w:p>
          <w:p w14:paraId="52BE1C20" w14:textId="1C28022C" w:rsidR="001C57E4" w:rsidRPr="00F45DC3" w:rsidRDefault="001C57E4" w:rsidP="001C57E4">
            <w:pPr>
              <w:spacing w:before="0"/>
              <w:cnfStyle w:val="000000000000" w:firstRow="0" w:lastRow="0" w:firstColumn="0" w:lastColumn="0" w:oddVBand="0" w:evenVBand="0" w:oddHBand="0" w:evenHBand="0" w:firstRowFirstColumn="0" w:firstRowLastColumn="0" w:lastRowFirstColumn="0" w:lastRowLastColumn="0"/>
              <w:rPr>
                <w:b/>
                <w:highlight w:val="yellow"/>
                <w:u w:val="single"/>
              </w:rPr>
            </w:pPr>
            <w:r w:rsidRPr="00D57D47">
              <w:rPr>
                <w:color w:val="000000" w:themeColor="text1"/>
              </w:rPr>
              <w:t>Notes say that it is unknown if this feature will be used in distribution, no requirements listed</w:t>
            </w:r>
          </w:p>
        </w:tc>
        <w:tc>
          <w:tcPr>
            <w:tcW w:w="1080" w:type="dxa"/>
          </w:tcPr>
          <w:p w14:paraId="6249D0A3" w14:textId="45E81F4F"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74688D78"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13BCC0D5" w14:textId="6A082DC0" w:rsidR="001C57E4" w:rsidRDefault="001C57E4" w:rsidP="001C57E4">
            <w:pPr>
              <w:jc w:val="center"/>
              <w:rPr>
                <w:rFonts w:ascii="Calibri" w:hAnsi="Calibri"/>
                <w:color w:val="000000"/>
              </w:rPr>
            </w:pPr>
            <w:r>
              <w:rPr>
                <w:rFonts w:ascii="Calibri" w:hAnsi="Calibri"/>
                <w:color w:val="000000"/>
              </w:rPr>
              <w:t>94</w:t>
            </w:r>
          </w:p>
        </w:tc>
        <w:tc>
          <w:tcPr>
            <w:tcW w:w="990" w:type="dxa"/>
          </w:tcPr>
          <w:p w14:paraId="4B3E5EB4"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6D0140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rPr>
            </w:pPr>
          </w:p>
          <w:p w14:paraId="079C9B33"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u w:val="single"/>
              </w:rPr>
            </w:pPr>
            <w:r w:rsidRPr="000F588C">
              <w:rPr>
                <w:rFonts w:cs="Arial"/>
                <w:b/>
                <w:u w:val="single"/>
              </w:rPr>
              <w:t>Building</w:t>
            </w:r>
          </w:p>
          <w:p w14:paraId="32C4097D" w14:textId="1DFA9A6B"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rFonts w:cs="Arial"/>
                <w:b/>
              </w:rPr>
            </w:pPr>
            <w:r w:rsidRPr="00335356">
              <w:rPr>
                <w:rFonts w:cs="Arial"/>
                <w:color w:val="000000" w:themeColor="text1"/>
              </w:rPr>
              <w:t>Value list are missing</w:t>
            </w:r>
          </w:p>
        </w:tc>
        <w:tc>
          <w:tcPr>
            <w:tcW w:w="1080" w:type="dxa"/>
          </w:tcPr>
          <w:p w14:paraId="25ACE20B" w14:textId="3202B8C3"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3E29A47E"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AE50D66" w14:textId="5E98536F" w:rsidR="001C57E4" w:rsidRDefault="001C57E4" w:rsidP="001C57E4">
            <w:pPr>
              <w:jc w:val="center"/>
              <w:rPr>
                <w:rFonts w:ascii="Calibri" w:hAnsi="Calibri"/>
                <w:color w:val="000000"/>
              </w:rPr>
            </w:pPr>
            <w:r>
              <w:rPr>
                <w:rFonts w:ascii="Calibri" w:hAnsi="Calibri"/>
                <w:color w:val="000000"/>
              </w:rPr>
              <w:t>95</w:t>
            </w:r>
          </w:p>
        </w:tc>
        <w:tc>
          <w:tcPr>
            <w:tcW w:w="990" w:type="dxa"/>
          </w:tcPr>
          <w:p w14:paraId="103FB47C"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14C5A51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rPr>
            </w:pPr>
          </w:p>
          <w:p w14:paraId="7D5C109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u w:val="single"/>
              </w:rPr>
            </w:pPr>
            <w:r w:rsidRPr="000F588C">
              <w:rPr>
                <w:rFonts w:cs="Arial"/>
                <w:b/>
                <w:u w:val="single"/>
              </w:rPr>
              <w:t>Fiber Branch Enclosure</w:t>
            </w:r>
          </w:p>
          <w:p w14:paraId="4FF46C02"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u w:val="single"/>
              </w:rPr>
            </w:pPr>
          </w:p>
          <w:p w14:paraId="76FBB5E3" w14:textId="6EE060C4"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rFonts w:cs="Arial"/>
                <w:b/>
              </w:rPr>
            </w:pPr>
            <w:r w:rsidRPr="00335356">
              <w:rPr>
                <w:rFonts w:cs="Arial"/>
                <w:color w:val="000000" w:themeColor="text1"/>
              </w:rPr>
              <w:t>No notes or requirements on Branch Enclosure</w:t>
            </w:r>
          </w:p>
        </w:tc>
        <w:tc>
          <w:tcPr>
            <w:tcW w:w="1080" w:type="dxa"/>
          </w:tcPr>
          <w:p w14:paraId="317DB230" w14:textId="30ED2974"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53CCEC3"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14772371" w14:textId="08D4BEA6" w:rsidR="001C57E4" w:rsidRDefault="001C57E4" w:rsidP="001C57E4">
            <w:pPr>
              <w:jc w:val="center"/>
              <w:rPr>
                <w:rFonts w:ascii="Calibri" w:hAnsi="Calibri"/>
                <w:color w:val="000000"/>
              </w:rPr>
            </w:pPr>
            <w:r>
              <w:rPr>
                <w:rFonts w:ascii="Calibri" w:hAnsi="Calibri"/>
                <w:color w:val="000000"/>
              </w:rPr>
              <w:t>96</w:t>
            </w:r>
          </w:p>
        </w:tc>
        <w:tc>
          <w:tcPr>
            <w:tcW w:w="990" w:type="dxa"/>
          </w:tcPr>
          <w:p w14:paraId="399751F6"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64A2956F"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ascii="Calibri" w:hAnsi="Calibri"/>
                <w:b/>
              </w:rPr>
            </w:pPr>
          </w:p>
          <w:p w14:paraId="4C4BA6D4"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u w:val="single"/>
              </w:rPr>
            </w:pPr>
            <w:r w:rsidRPr="000F588C">
              <w:rPr>
                <w:rFonts w:cs="Arial"/>
                <w:b/>
                <w:u w:val="single"/>
              </w:rPr>
              <w:t>Fiber Cable</w:t>
            </w:r>
          </w:p>
          <w:p w14:paraId="0D4BF54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360C50BF" w14:textId="77777777" w:rsidR="001C57E4" w:rsidRPr="003E52FB" w:rsidRDefault="001C57E4" w:rsidP="001C57E4">
            <w:pPr>
              <w:spacing w:before="0" w:after="0"/>
              <w:ind w:left="36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t>Fiber DFS</w:t>
            </w:r>
          </w:p>
          <w:p w14:paraId="11828795" w14:textId="77777777" w:rsidR="001C57E4" w:rsidRPr="00195464" w:rsidRDefault="001C57E4" w:rsidP="00ED38DC">
            <w:pPr>
              <w:pStyle w:val="ListParagraph"/>
              <w:numPr>
                <w:ilvl w:val="0"/>
                <w:numId w:val="70"/>
              </w:num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195464">
              <w:rPr>
                <w:rFonts w:cs="Arial"/>
                <w:color w:val="000000" w:themeColor="text1"/>
              </w:rPr>
              <w:t>Fiber Strand attributes not populated, these would be covered by 17.1.</w:t>
            </w:r>
            <w:proofErr w:type="gramStart"/>
            <w:r w:rsidRPr="00195464">
              <w:rPr>
                <w:rFonts w:cs="Arial"/>
                <w:color w:val="000000" w:themeColor="text1"/>
              </w:rPr>
              <w:t>1.F</w:t>
            </w:r>
            <w:proofErr w:type="gramEnd"/>
            <w:r w:rsidRPr="00195464">
              <w:rPr>
                <w:rFonts w:cs="Arial"/>
                <w:color w:val="000000" w:themeColor="text1"/>
              </w:rPr>
              <w:t>2 in the Fiber DRD</w:t>
            </w:r>
          </w:p>
          <w:p w14:paraId="57980A96" w14:textId="77777777" w:rsidR="001C57E4" w:rsidRPr="00195464" w:rsidRDefault="001C57E4" w:rsidP="001C57E4">
            <w:pPr>
              <w:spacing w:before="0" w:after="0"/>
              <w:ind w:left="360"/>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195464">
              <w:rPr>
                <w:rFonts w:cs="Arial"/>
                <w:color w:val="000000" w:themeColor="text1"/>
              </w:rPr>
              <w:t>Relationship DFS</w:t>
            </w:r>
          </w:p>
          <w:p w14:paraId="7D300EC6" w14:textId="7EDB03D1"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rFonts w:cs="Arial"/>
                <w:b/>
              </w:rPr>
            </w:pPr>
            <w:r w:rsidRPr="00195464">
              <w:rPr>
                <w:rFonts w:cs="Arial"/>
                <w:color w:val="000000" w:themeColor="text1"/>
              </w:rPr>
              <w:t>Fiber Connectivity - Fiber Cables should be “owned” to Buildings not connected</w:t>
            </w:r>
          </w:p>
        </w:tc>
        <w:tc>
          <w:tcPr>
            <w:tcW w:w="1080" w:type="dxa"/>
          </w:tcPr>
          <w:p w14:paraId="37B3BBEA" w14:textId="332E5546"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294435A"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455BF116" w14:textId="0CE87C76" w:rsidR="001C57E4" w:rsidRDefault="001C57E4" w:rsidP="001C57E4">
            <w:pPr>
              <w:jc w:val="center"/>
              <w:rPr>
                <w:rFonts w:ascii="Calibri" w:hAnsi="Calibri"/>
                <w:color w:val="000000"/>
              </w:rPr>
            </w:pPr>
            <w:r>
              <w:rPr>
                <w:rFonts w:ascii="Calibri" w:hAnsi="Calibri"/>
                <w:color w:val="000000"/>
              </w:rPr>
              <w:t>97</w:t>
            </w:r>
          </w:p>
        </w:tc>
        <w:tc>
          <w:tcPr>
            <w:tcW w:w="990" w:type="dxa"/>
          </w:tcPr>
          <w:p w14:paraId="733CB959"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4DFB672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ascii="Calibri" w:hAnsi="Calibri"/>
                <w:b/>
              </w:rPr>
            </w:pPr>
          </w:p>
          <w:p w14:paraId="40B11B0D"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u w:val="single"/>
              </w:rPr>
            </w:pPr>
            <w:r w:rsidRPr="000F588C">
              <w:rPr>
                <w:rFonts w:cs="Arial"/>
                <w:b/>
                <w:u w:val="single"/>
              </w:rPr>
              <w:t>Fiber Patch Panel</w:t>
            </w:r>
          </w:p>
          <w:p w14:paraId="65678EBF" w14:textId="77777777" w:rsidR="001C57E4" w:rsidRPr="001213B0"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50DC2B19" w14:textId="77777777" w:rsidR="001C57E4" w:rsidRPr="00195464" w:rsidRDefault="001C57E4" w:rsidP="00ED38DC">
            <w:pPr>
              <w:pStyle w:val="ListParagraph"/>
              <w:numPr>
                <w:ilvl w:val="0"/>
                <w:numId w:val="70"/>
              </w:num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195464">
              <w:rPr>
                <w:rFonts w:cs="Arial"/>
                <w:color w:val="000000" w:themeColor="text1"/>
              </w:rPr>
              <w:t>Missing Patch Panel Port Attributes found in 17.1.</w:t>
            </w:r>
            <w:proofErr w:type="gramStart"/>
            <w:r w:rsidRPr="00195464">
              <w:rPr>
                <w:rFonts w:cs="Arial"/>
                <w:color w:val="000000" w:themeColor="text1"/>
              </w:rPr>
              <w:t>3.F</w:t>
            </w:r>
            <w:proofErr w:type="gramEnd"/>
            <w:r w:rsidRPr="00195464">
              <w:rPr>
                <w:rFonts w:cs="Arial"/>
                <w:color w:val="000000" w:themeColor="text1"/>
              </w:rPr>
              <w:t>2</w:t>
            </w:r>
          </w:p>
          <w:p w14:paraId="7B9F7BCC" w14:textId="296E45A2"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rFonts w:ascii="Calibri" w:hAnsi="Calibri"/>
                <w:b/>
              </w:rPr>
            </w:pPr>
            <w:r w:rsidRPr="00195464">
              <w:rPr>
                <w:rFonts w:cs="Arial"/>
                <w:color w:val="000000" w:themeColor="text1"/>
              </w:rPr>
              <w:t>Action item: map port-specific attributes to S_CONNECT table</w:t>
            </w:r>
          </w:p>
        </w:tc>
        <w:tc>
          <w:tcPr>
            <w:tcW w:w="1080" w:type="dxa"/>
          </w:tcPr>
          <w:p w14:paraId="305D33AD" w14:textId="067232BE"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7C1DED5"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E779A8E" w14:textId="138E6D65" w:rsidR="001C57E4" w:rsidRDefault="001C57E4" w:rsidP="001C57E4">
            <w:pPr>
              <w:jc w:val="center"/>
              <w:rPr>
                <w:rFonts w:ascii="Calibri" w:hAnsi="Calibri"/>
                <w:color w:val="000000"/>
              </w:rPr>
            </w:pPr>
            <w:r>
              <w:rPr>
                <w:rFonts w:ascii="Calibri" w:hAnsi="Calibri"/>
                <w:color w:val="000000"/>
              </w:rPr>
              <w:t>98</w:t>
            </w:r>
          </w:p>
        </w:tc>
        <w:tc>
          <w:tcPr>
            <w:tcW w:w="990" w:type="dxa"/>
          </w:tcPr>
          <w:p w14:paraId="2D7134B2"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A07714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u w:val="single"/>
              </w:rPr>
            </w:pPr>
          </w:p>
          <w:p w14:paraId="6A9112AB"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u w:val="single"/>
              </w:rPr>
            </w:pPr>
            <w:r w:rsidRPr="000F588C">
              <w:rPr>
                <w:rFonts w:cs="Arial"/>
                <w:b/>
                <w:u w:val="single"/>
              </w:rPr>
              <w:t>Fiber Rack</w:t>
            </w:r>
          </w:p>
          <w:p w14:paraId="5A862993" w14:textId="77777777" w:rsidR="001C57E4" w:rsidRPr="00195464" w:rsidRDefault="001C57E4" w:rsidP="00ED38DC">
            <w:pPr>
              <w:pStyle w:val="ListParagraph"/>
              <w:numPr>
                <w:ilvl w:val="0"/>
                <w:numId w:val="72"/>
              </w:num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szCs w:val="18"/>
              </w:rPr>
            </w:pPr>
            <w:r w:rsidRPr="00195464">
              <w:rPr>
                <w:rFonts w:cs="Arial"/>
                <w:color w:val="000000" w:themeColor="text1"/>
                <w:szCs w:val="18"/>
              </w:rPr>
              <w:t>Missing the following attributes from workshop notes</w:t>
            </w:r>
          </w:p>
          <w:p w14:paraId="67F5C51E" w14:textId="77777777" w:rsidR="001C57E4" w:rsidRPr="00195464" w:rsidRDefault="001C57E4" w:rsidP="00ED38DC">
            <w:pPr>
              <w:pStyle w:val="ListParagraph"/>
              <w:numPr>
                <w:ilvl w:val="1"/>
                <w:numId w:val="71"/>
              </w:num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szCs w:val="18"/>
              </w:rPr>
            </w:pPr>
            <w:r w:rsidRPr="00195464">
              <w:rPr>
                <w:rFonts w:cs="Arial"/>
                <w:color w:val="000000" w:themeColor="text1"/>
                <w:szCs w:val="18"/>
              </w:rPr>
              <w:t>Enclosure Number</w:t>
            </w:r>
          </w:p>
          <w:p w14:paraId="5A97EC22" w14:textId="77777777" w:rsidR="001C57E4" w:rsidRPr="00195464" w:rsidRDefault="001C57E4" w:rsidP="00ED38DC">
            <w:pPr>
              <w:pStyle w:val="ListParagraph"/>
              <w:numPr>
                <w:ilvl w:val="1"/>
                <w:numId w:val="71"/>
              </w:num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szCs w:val="18"/>
              </w:rPr>
            </w:pPr>
            <w:r w:rsidRPr="00195464">
              <w:rPr>
                <w:rFonts w:cs="Arial"/>
                <w:color w:val="000000" w:themeColor="text1"/>
                <w:szCs w:val="18"/>
              </w:rPr>
              <w:t>Number of terminations</w:t>
            </w:r>
          </w:p>
          <w:p w14:paraId="6AFF54D9" w14:textId="114AC532"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rFonts w:ascii="Calibri" w:hAnsi="Calibri"/>
                <w:b/>
              </w:rPr>
            </w:pPr>
            <w:r w:rsidRPr="00195464">
              <w:rPr>
                <w:rFonts w:cs="Arial"/>
                <w:color w:val="000000" w:themeColor="text1"/>
                <w:szCs w:val="18"/>
              </w:rPr>
              <w:t>Keep Manufacturer and Model</w:t>
            </w:r>
          </w:p>
        </w:tc>
        <w:tc>
          <w:tcPr>
            <w:tcW w:w="1080" w:type="dxa"/>
          </w:tcPr>
          <w:p w14:paraId="6066EDE9" w14:textId="7C7BD7C4"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4E48FCD2"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EFD4A73" w14:textId="6117D7D5" w:rsidR="001C57E4" w:rsidRDefault="001C57E4" w:rsidP="001C57E4">
            <w:pPr>
              <w:jc w:val="center"/>
              <w:rPr>
                <w:rFonts w:ascii="Calibri" w:hAnsi="Calibri"/>
                <w:color w:val="000000"/>
              </w:rPr>
            </w:pPr>
            <w:r>
              <w:rPr>
                <w:rFonts w:ascii="Calibri" w:hAnsi="Calibri"/>
                <w:color w:val="000000"/>
              </w:rPr>
              <w:lastRenderedPageBreak/>
              <w:t>99</w:t>
            </w:r>
          </w:p>
        </w:tc>
        <w:tc>
          <w:tcPr>
            <w:tcW w:w="990" w:type="dxa"/>
          </w:tcPr>
          <w:p w14:paraId="461DF5D1"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6ABFFFFC"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rPr>
            </w:pPr>
          </w:p>
          <w:p w14:paraId="62CC5F2E"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u w:val="single"/>
              </w:rPr>
            </w:pPr>
            <w:r w:rsidRPr="000F588C">
              <w:rPr>
                <w:rFonts w:cs="Arial"/>
                <w:b/>
                <w:u w:val="single"/>
              </w:rPr>
              <w:t>Fiber Splice Enclosure</w:t>
            </w:r>
          </w:p>
          <w:p w14:paraId="556C527C" w14:textId="77777777" w:rsidR="001C57E4" w:rsidRPr="0019546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rPr>
            </w:pPr>
          </w:p>
          <w:p w14:paraId="066C3D2E" w14:textId="37A532AB"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rFonts w:cs="Arial"/>
                <w:b/>
                <w:u w:val="single"/>
              </w:rPr>
            </w:pPr>
            <w:r w:rsidRPr="00195464">
              <w:rPr>
                <w:rFonts w:cs="Arial"/>
                <w:color w:val="000000" w:themeColor="text1"/>
              </w:rPr>
              <w:t>Attributes missing, found in 17.1.</w:t>
            </w:r>
            <w:proofErr w:type="gramStart"/>
            <w:r w:rsidRPr="00195464">
              <w:rPr>
                <w:rFonts w:cs="Arial"/>
                <w:color w:val="000000" w:themeColor="text1"/>
              </w:rPr>
              <w:t>2.F</w:t>
            </w:r>
            <w:proofErr w:type="gramEnd"/>
            <w:r w:rsidRPr="00195464">
              <w:rPr>
                <w:rFonts w:cs="Arial"/>
                <w:color w:val="000000" w:themeColor="text1"/>
              </w:rPr>
              <w:t>1 + demarcation (from workshop)</w:t>
            </w:r>
          </w:p>
        </w:tc>
        <w:tc>
          <w:tcPr>
            <w:tcW w:w="1080" w:type="dxa"/>
          </w:tcPr>
          <w:p w14:paraId="0173B08F" w14:textId="579598DF"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5A893D6E"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362B997" w14:textId="5E0697F9" w:rsidR="001C57E4" w:rsidRDefault="001C57E4" w:rsidP="001C57E4">
            <w:pPr>
              <w:jc w:val="center"/>
              <w:rPr>
                <w:rFonts w:ascii="Calibri" w:hAnsi="Calibri"/>
                <w:color w:val="000000"/>
              </w:rPr>
            </w:pPr>
            <w:r>
              <w:rPr>
                <w:rFonts w:ascii="Calibri" w:hAnsi="Calibri"/>
                <w:color w:val="000000"/>
              </w:rPr>
              <w:t>100</w:t>
            </w:r>
          </w:p>
        </w:tc>
        <w:tc>
          <w:tcPr>
            <w:tcW w:w="990" w:type="dxa"/>
          </w:tcPr>
          <w:p w14:paraId="5D76D468"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3E0124B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rPr>
            </w:pPr>
          </w:p>
          <w:p w14:paraId="4CE97018"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u w:val="single"/>
              </w:rPr>
            </w:pPr>
            <w:r w:rsidRPr="000F588C">
              <w:rPr>
                <w:rFonts w:cs="Arial"/>
                <w:b/>
                <w:u w:val="single"/>
              </w:rPr>
              <w:t>Fiber Tray</w:t>
            </w:r>
          </w:p>
          <w:p w14:paraId="327E21BC" w14:textId="77777777" w:rsidR="001C57E4" w:rsidRPr="0019546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rPr>
            </w:pPr>
          </w:p>
          <w:p w14:paraId="32BF91F8" w14:textId="2BE0FB0C"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rFonts w:cs="Arial"/>
                <w:b/>
              </w:rPr>
            </w:pPr>
            <w:r w:rsidRPr="00195464">
              <w:rPr>
                <w:rFonts w:cs="Arial"/>
                <w:color w:val="000000" w:themeColor="text1"/>
              </w:rPr>
              <w:t>Attributes missing, no requirements or notes regarding Fiber Tray</w:t>
            </w:r>
          </w:p>
        </w:tc>
        <w:tc>
          <w:tcPr>
            <w:tcW w:w="1080" w:type="dxa"/>
          </w:tcPr>
          <w:p w14:paraId="7A4F980E" w14:textId="710BB55A"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BB9A4B2"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3130642" w14:textId="3BEFF4BD" w:rsidR="001C57E4" w:rsidRDefault="001C57E4" w:rsidP="001C57E4">
            <w:pPr>
              <w:jc w:val="center"/>
              <w:rPr>
                <w:rFonts w:ascii="Calibri" w:hAnsi="Calibri"/>
                <w:color w:val="000000"/>
              </w:rPr>
            </w:pPr>
            <w:r>
              <w:rPr>
                <w:rFonts w:ascii="Calibri" w:hAnsi="Calibri"/>
                <w:color w:val="000000"/>
              </w:rPr>
              <w:t>101</w:t>
            </w:r>
          </w:p>
        </w:tc>
        <w:tc>
          <w:tcPr>
            <w:tcW w:w="990" w:type="dxa"/>
          </w:tcPr>
          <w:p w14:paraId="6BE3FFD2"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7F8CD9B6"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rPr>
            </w:pPr>
          </w:p>
          <w:p w14:paraId="59892043"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u w:val="single"/>
              </w:rPr>
            </w:pPr>
            <w:r w:rsidRPr="000F588C">
              <w:rPr>
                <w:rFonts w:cs="Arial"/>
                <w:b/>
                <w:u w:val="single"/>
              </w:rPr>
              <w:t>Floor</w:t>
            </w:r>
          </w:p>
          <w:p w14:paraId="24DA0012" w14:textId="7CA7A1FF"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rFonts w:cs="Arial"/>
                <w:b/>
              </w:rPr>
            </w:pPr>
            <w:r w:rsidRPr="00195464">
              <w:rPr>
                <w:rFonts w:cs="Arial"/>
                <w:color w:val="000000" w:themeColor="text1"/>
              </w:rPr>
              <w:t>Attributes missing</w:t>
            </w:r>
          </w:p>
        </w:tc>
        <w:tc>
          <w:tcPr>
            <w:tcW w:w="1080" w:type="dxa"/>
          </w:tcPr>
          <w:p w14:paraId="5A4171DA" w14:textId="45FEB6E9"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4EF76C05"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1BD0E37" w14:textId="04F7CE2B" w:rsidR="001C57E4" w:rsidRDefault="001C57E4" w:rsidP="001C57E4">
            <w:pPr>
              <w:jc w:val="center"/>
              <w:rPr>
                <w:rFonts w:ascii="Calibri" w:hAnsi="Calibri"/>
                <w:color w:val="000000"/>
              </w:rPr>
            </w:pPr>
            <w:r>
              <w:rPr>
                <w:rFonts w:ascii="Calibri" w:hAnsi="Calibri"/>
                <w:color w:val="000000"/>
              </w:rPr>
              <w:t>102</w:t>
            </w:r>
          </w:p>
        </w:tc>
        <w:tc>
          <w:tcPr>
            <w:tcW w:w="990" w:type="dxa"/>
          </w:tcPr>
          <w:p w14:paraId="6CD70E92"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31ACECA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rPr>
            </w:pPr>
          </w:p>
          <w:p w14:paraId="51FEF8B7"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u w:val="single"/>
              </w:rPr>
            </w:pPr>
            <w:r w:rsidRPr="000F588C">
              <w:rPr>
                <w:rFonts w:cs="Arial"/>
                <w:b/>
                <w:u w:val="single"/>
              </w:rPr>
              <w:t>Room</w:t>
            </w:r>
          </w:p>
          <w:p w14:paraId="3D98539B" w14:textId="77777777" w:rsidR="001C57E4" w:rsidRPr="00195464" w:rsidRDefault="001C57E4" w:rsidP="00ED38DC">
            <w:pPr>
              <w:pStyle w:val="ListParagraph"/>
              <w:numPr>
                <w:ilvl w:val="0"/>
                <w:numId w:val="72"/>
              </w:num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195464">
              <w:rPr>
                <w:rFonts w:cs="Arial"/>
                <w:color w:val="000000" w:themeColor="text1"/>
              </w:rPr>
              <w:t>Missing attributes from workshop notes</w:t>
            </w:r>
          </w:p>
          <w:p w14:paraId="17CC33F5" w14:textId="77777777" w:rsidR="001C57E4" w:rsidRPr="00195464" w:rsidRDefault="001C57E4" w:rsidP="00ED38DC">
            <w:pPr>
              <w:numPr>
                <w:ilvl w:val="1"/>
                <w:numId w:val="72"/>
              </w:num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sz w:val="20"/>
              </w:rPr>
            </w:pPr>
            <w:r w:rsidRPr="00195464">
              <w:rPr>
                <w:rFonts w:cs="Arial"/>
                <w:color w:val="000000" w:themeColor="text1"/>
                <w:sz w:val="20"/>
              </w:rPr>
              <w:t>Room Type</w:t>
            </w:r>
          </w:p>
          <w:p w14:paraId="0FF1FEE5" w14:textId="77777777" w:rsidR="001C57E4" w:rsidRPr="00195464" w:rsidRDefault="001C57E4" w:rsidP="00ED38DC">
            <w:pPr>
              <w:numPr>
                <w:ilvl w:val="1"/>
                <w:numId w:val="72"/>
              </w:num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sz w:val="20"/>
              </w:rPr>
            </w:pPr>
            <w:r w:rsidRPr="00195464">
              <w:rPr>
                <w:rFonts w:cs="Arial"/>
                <w:color w:val="000000" w:themeColor="text1"/>
                <w:sz w:val="20"/>
              </w:rPr>
              <w:t>Room Number</w:t>
            </w:r>
          </w:p>
          <w:p w14:paraId="51CC5635" w14:textId="77777777" w:rsidR="001C57E4" w:rsidRPr="00195464" w:rsidRDefault="001C57E4" w:rsidP="00ED38DC">
            <w:pPr>
              <w:numPr>
                <w:ilvl w:val="1"/>
                <w:numId w:val="72"/>
              </w:num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sz w:val="20"/>
              </w:rPr>
            </w:pPr>
            <w:r w:rsidRPr="00195464">
              <w:rPr>
                <w:rFonts w:cs="Arial"/>
                <w:color w:val="000000" w:themeColor="text1"/>
                <w:sz w:val="20"/>
              </w:rPr>
              <w:t>Height</w:t>
            </w:r>
          </w:p>
          <w:p w14:paraId="1156F8E5" w14:textId="2713FFE1"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rFonts w:cs="Arial"/>
                <w:b/>
              </w:rPr>
            </w:pPr>
            <w:r w:rsidRPr="00195464">
              <w:rPr>
                <w:rFonts w:cs="Arial"/>
                <w:color w:val="000000" w:themeColor="text1"/>
                <w:sz w:val="20"/>
              </w:rPr>
              <w:t>Alias</w:t>
            </w:r>
          </w:p>
        </w:tc>
        <w:tc>
          <w:tcPr>
            <w:tcW w:w="1080" w:type="dxa"/>
          </w:tcPr>
          <w:p w14:paraId="5097146D" w14:textId="454C1F4C"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F5773D2"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7AAB1896" w14:textId="2902EA13" w:rsidR="001C57E4" w:rsidRDefault="001C57E4" w:rsidP="001C57E4">
            <w:pPr>
              <w:jc w:val="center"/>
              <w:rPr>
                <w:rFonts w:ascii="Calibri" w:hAnsi="Calibri"/>
                <w:color w:val="000000"/>
              </w:rPr>
            </w:pPr>
            <w:r>
              <w:rPr>
                <w:rFonts w:ascii="Calibri" w:hAnsi="Calibri"/>
                <w:color w:val="000000"/>
              </w:rPr>
              <w:t>103</w:t>
            </w:r>
          </w:p>
        </w:tc>
        <w:tc>
          <w:tcPr>
            <w:tcW w:w="990" w:type="dxa"/>
          </w:tcPr>
          <w:p w14:paraId="10DB3ED6"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6FDAA9E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b/>
              </w:rPr>
            </w:pPr>
          </w:p>
          <w:p w14:paraId="32B3E173"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u w:val="single"/>
              </w:rPr>
            </w:pPr>
            <w:r w:rsidRPr="000F588C">
              <w:rPr>
                <w:rFonts w:cs="Arial"/>
                <w:b/>
                <w:u w:val="single"/>
              </w:rPr>
              <w:t>Splice</w:t>
            </w:r>
          </w:p>
          <w:p w14:paraId="39DCC1FC" w14:textId="77777777" w:rsidR="001C57E4" w:rsidRPr="00195464" w:rsidRDefault="001C57E4" w:rsidP="00ED38DC">
            <w:pPr>
              <w:pStyle w:val="ListParagraph"/>
              <w:numPr>
                <w:ilvl w:val="0"/>
                <w:numId w:val="72"/>
              </w:numPr>
              <w:spacing w:before="0" w:after="0"/>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195464">
              <w:rPr>
                <w:rFonts w:cs="Arial"/>
                <w:color w:val="000000" w:themeColor="text1"/>
              </w:rPr>
              <w:t>Missing attributes, found in 17.1.</w:t>
            </w:r>
            <w:proofErr w:type="gramStart"/>
            <w:r w:rsidRPr="00195464">
              <w:rPr>
                <w:rFonts w:cs="Arial"/>
                <w:color w:val="000000" w:themeColor="text1"/>
              </w:rPr>
              <w:t>2.F</w:t>
            </w:r>
            <w:proofErr w:type="gramEnd"/>
            <w:r w:rsidRPr="00195464">
              <w:rPr>
                <w:rFonts w:cs="Arial"/>
                <w:color w:val="000000" w:themeColor="text1"/>
              </w:rPr>
              <w:t>2</w:t>
            </w:r>
          </w:p>
          <w:p w14:paraId="46065376" w14:textId="650AA5C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rFonts w:cs="Arial"/>
                <w:b/>
              </w:rPr>
            </w:pPr>
            <w:r w:rsidRPr="000F588C">
              <w:rPr>
                <w:rFonts w:cs="Arial"/>
              </w:rPr>
              <w:t>Mention of a maintenance splice as a repeating component in workshop notes</w:t>
            </w:r>
          </w:p>
        </w:tc>
        <w:tc>
          <w:tcPr>
            <w:tcW w:w="1080" w:type="dxa"/>
          </w:tcPr>
          <w:p w14:paraId="7BBCA6C9" w14:textId="6486BD33"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DF39CA" w:rsidRPr="002857EE" w14:paraId="509519C1" w14:textId="77777777" w:rsidTr="00E727E3">
        <w:trPr>
          <w:cantSplit/>
        </w:trPr>
        <w:tc>
          <w:tcPr>
            <w:cnfStyle w:val="001000000000" w:firstRow="0" w:lastRow="0" w:firstColumn="1" w:lastColumn="0" w:oddVBand="0" w:evenVBand="0" w:oddHBand="0" w:evenHBand="0" w:firstRowFirstColumn="0" w:firstRowLastColumn="0" w:lastRowFirstColumn="0" w:lastRowLastColumn="0"/>
            <w:tcW w:w="9435" w:type="dxa"/>
            <w:gridSpan w:val="4"/>
          </w:tcPr>
          <w:p w14:paraId="356A7847" w14:textId="54C00434" w:rsidR="00DF39CA" w:rsidRDefault="00DF39CA" w:rsidP="001C57E4">
            <w:pPr>
              <w:jc w:val="center"/>
              <w:rPr>
                <w:szCs w:val="18"/>
              </w:rPr>
            </w:pPr>
            <w:proofErr w:type="spellStart"/>
            <w:r w:rsidRPr="00F45DC3">
              <w:rPr>
                <w:highlight w:val="yellow"/>
                <w:u w:val="single"/>
              </w:rPr>
              <w:t>Landbase</w:t>
            </w:r>
            <w:proofErr w:type="spellEnd"/>
            <w:r w:rsidRPr="00F45DC3">
              <w:rPr>
                <w:highlight w:val="yellow"/>
                <w:u w:val="single"/>
              </w:rPr>
              <w:t xml:space="preserve"> Features</w:t>
            </w:r>
          </w:p>
        </w:tc>
      </w:tr>
      <w:tr w:rsidR="001C57E4" w:rsidRPr="002857EE" w14:paraId="7252719B"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4FBA46B7" w14:textId="5FDD3261" w:rsidR="001C57E4" w:rsidRDefault="001C57E4" w:rsidP="001C57E4">
            <w:pPr>
              <w:jc w:val="center"/>
              <w:rPr>
                <w:rFonts w:ascii="Calibri" w:hAnsi="Calibri"/>
                <w:color w:val="000000"/>
              </w:rPr>
            </w:pPr>
            <w:r>
              <w:rPr>
                <w:rFonts w:ascii="Calibri" w:hAnsi="Calibri"/>
                <w:color w:val="000000"/>
              </w:rPr>
              <w:t>105</w:t>
            </w:r>
          </w:p>
        </w:tc>
        <w:tc>
          <w:tcPr>
            <w:tcW w:w="990" w:type="dxa"/>
          </w:tcPr>
          <w:p w14:paraId="3837B478"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43E2A2CE"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shared components</w:t>
            </w:r>
          </w:p>
          <w:p w14:paraId="688CA46E" w14:textId="77777777" w:rsidR="001C57E4" w:rsidRPr="00821DC0" w:rsidRDefault="001C57E4" w:rsidP="00ED38DC">
            <w:pPr>
              <w:pStyle w:val="ListParagraph"/>
              <w:numPr>
                <w:ilvl w:val="0"/>
                <w:numId w:val="73"/>
              </w:numPr>
              <w:spacing w:before="0" w:after="0"/>
              <w:cnfStyle w:val="000000000000" w:firstRow="0" w:lastRow="0" w:firstColumn="0" w:lastColumn="0" w:oddVBand="0" w:evenVBand="0" w:oddHBand="0" w:evenHBand="0" w:firstRowFirstColumn="0" w:firstRowLastColumn="0" w:lastRowFirstColumn="0" w:lastRowLastColumn="0"/>
            </w:pPr>
            <w:proofErr w:type="spellStart"/>
            <w:r>
              <w:t>Landbase</w:t>
            </w:r>
            <w:proofErr w:type="spellEnd"/>
            <w:r>
              <w:t xml:space="preserve"> Audit Attributes</w:t>
            </w:r>
          </w:p>
          <w:p w14:paraId="768D09DE" w14:textId="77777777" w:rsidR="001C57E4" w:rsidRPr="00821DC0" w:rsidRDefault="001C57E4" w:rsidP="00ED38DC">
            <w:pPr>
              <w:pStyle w:val="ListParagraph"/>
              <w:numPr>
                <w:ilvl w:val="1"/>
                <w:numId w:val="73"/>
              </w:numPr>
              <w:spacing w:before="0" w:after="0"/>
              <w:cnfStyle w:val="000000000000" w:firstRow="0" w:lastRow="0" w:firstColumn="0" w:lastColumn="0" w:oddVBand="0" w:evenVBand="0" w:oddHBand="0" w:evenHBand="0" w:firstRowFirstColumn="0" w:firstRowLastColumn="0" w:lastRowFirstColumn="0" w:lastRowLastColumn="0"/>
            </w:pPr>
            <w:r>
              <w:t>Will Created Date also have the time?</w:t>
            </w:r>
          </w:p>
          <w:p w14:paraId="1BC077CC" w14:textId="77777777" w:rsidR="001C57E4" w:rsidRPr="00821DC0" w:rsidRDefault="001C57E4" w:rsidP="00ED38DC">
            <w:pPr>
              <w:pStyle w:val="ListParagraph"/>
              <w:numPr>
                <w:ilvl w:val="1"/>
                <w:numId w:val="73"/>
              </w:numPr>
              <w:spacing w:before="0" w:after="0"/>
              <w:cnfStyle w:val="000000000000" w:firstRow="0" w:lastRow="0" w:firstColumn="0" w:lastColumn="0" w:oddVBand="0" w:evenVBand="0" w:oddHBand="0" w:evenHBand="0" w:firstRowFirstColumn="0" w:firstRowLastColumn="0" w:lastRowFirstColumn="0" w:lastRowLastColumn="0"/>
            </w:pPr>
            <w:r>
              <w:t>Will Last Edited Date also have the time?</w:t>
            </w:r>
          </w:p>
          <w:p w14:paraId="41C0812F" w14:textId="77777777" w:rsidR="001C57E4" w:rsidRPr="00821DC0" w:rsidRDefault="001C57E4" w:rsidP="00ED38DC">
            <w:pPr>
              <w:pStyle w:val="ListParagraph"/>
              <w:numPr>
                <w:ilvl w:val="1"/>
                <w:numId w:val="73"/>
              </w:numPr>
              <w:spacing w:before="0" w:after="0"/>
              <w:cnfStyle w:val="000000000000" w:firstRow="0" w:lastRow="0" w:firstColumn="0" w:lastColumn="0" w:oddVBand="0" w:evenVBand="0" w:oddHBand="0" w:evenHBand="0" w:firstRowFirstColumn="0" w:firstRowLastColumn="0" w:lastRowFirstColumn="0" w:lastRowLastColumn="0"/>
            </w:pPr>
            <w:r>
              <w:t>Need attribute for Source</w:t>
            </w:r>
          </w:p>
          <w:p w14:paraId="1128CB22" w14:textId="77777777" w:rsidR="001C57E4" w:rsidRPr="00821DC0" w:rsidRDefault="001C57E4" w:rsidP="00ED38DC">
            <w:pPr>
              <w:pStyle w:val="ListParagraph"/>
              <w:numPr>
                <w:ilvl w:val="1"/>
                <w:numId w:val="73"/>
              </w:numPr>
              <w:spacing w:before="0" w:after="0"/>
              <w:cnfStyle w:val="000000000000" w:firstRow="0" w:lastRow="0" w:firstColumn="0" w:lastColumn="0" w:oddVBand="0" w:evenVBand="0" w:oddHBand="0" w:evenHBand="0" w:firstRowFirstColumn="0" w:firstRowLastColumn="0" w:lastRowFirstColumn="0" w:lastRowLastColumn="0"/>
            </w:pPr>
            <w:r>
              <w:t>Nothing in notes about Source Version attribute</w:t>
            </w:r>
          </w:p>
          <w:p w14:paraId="65058FC5" w14:textId="77777777" w:rsidR="001C57E4" w:rsidRPr="00821DC0" w:rsidRDefault="001C57E4" w:rsidP="00ED38DC">
            <w:pPr>
              <w:pStyle w:val="ListParagraph"/>
              <w:numPr>
                <w:ilvl w:val="1"/>
                <w:numId w:val="73"/>
              </w:numPr>
              <w:spacing w:before="0" w:after="0"/>
              <w:cnfStyle w:val="000000000000" w:firstRow="0" w:lastRow="0" w:firstColumn="0" w:lastColumn="0" w:oddVBand="0" w:evenVBand="0" w:oddHBand="0" w:evenHBand="0" w:firstRowFirstColumn="0" w:firstRowLastColumn="0" w:lastRowFirstColumn="0" w:lastRowLastColumn="0"/>
            </w:pPr>
            <w:r>
              <w:t>In workshop notes, Status attribute was changed to Stage and has the following possible values:</w:t>
            </w:r>
          </w:p>
          <w:p w14:paraId="21697027" w14:textId="77777777" w:rsidR="001C57E4" w:rsidRPr="00821DC0" w:rsidRDefault="001C57E4" w:rsidP="00ED38DC">
            <w:pPr>
              <w:pStyle w:val="ListParagraph"/>
              <w:numPr>
                <w:ilvl w:val="2"/>
                <w:numId w:val="73"/>
              </w:numPr>
              <w:spacing w:before="0" w:after="0"/>
              <w:cnfStyle w:val="000000000000" w:firstRow="0" w:lastRow="0" w:firstColumn="0" w:lastColumn="0" w:oddVBand="0" w:evenVBand="0" w:oddHBand="0" w:evenHBand="0" w:firstRowFirstColumn="0" w:firstRowLastColumn="0" w:lastRowFirstColumn="0" w:lastRowLastColumn="0"/>
            </w:pPr>
            <w:r>
              <w:t>Accepted</w:t>
            </w:r>
          </w:p>
          <w:p w14:paraId="65005E1C" w14:textId="77777777" w:rsidR="001C57E4" w:rsidRPr="00821DC0" w:rsidRDefault="001C57E4" w:rsidP="00ED38DC">
            <w:pPr>
              <w:pStyle w:val="ListParagraph"/>
              <w:numPr>
                <w:ilvl w:val="2"/>
                <w:numId w:val="73"/>
              </w:numPr>
              <w:spacing w:before="0" w:after="0"/>
              <w:cnfStyle w:val="000000000000" w:firstRow="0" w:lastRow="0" w:firstColumn="0" w:lastColumn="0" w:oddVBand="0" w:evenVBand="0" w:oddHBand="0" w:evenHBand="0" w:firstRowFirstColumn="0" w:firstRowLastColumn="0" w:lastRowFirstColumn="0" w:lastRowLastColumn="0"/>
            </w:pPr>
            <w:r>
              <w:t>Under review</w:t>
            </w:r>
          </w:p>
          <w:p w14:paraId="5A273F1F" w14:textId="77777777" w:rsidR="001C57E4" w:rsidRPr="00821DC0" w:rsidRDefault="001C57E4" w:rsidP="00ED38DC">
            <w:pPr>
              <w:pStyle w:val="ListParagraph"/>
              <w:numPr>
                <w:ilvl w:val="2"/>
                <w:numId w:val="73"/>
              </w:numPr>
              <w:spacing w:before="0" w:after="0"/>
              <w:cnfStyle w:val="000000000000" w:firstRow="0" w:lastRow="0" w:firstColumn="0" w:lastColumn="0" w:oddVBand="0" w:evenVBand="0" w:oddHBand="0" w:evenHBand="0" w:firstRowFirstColumn="0" w:firstRowLastColumn="0" w:lastRowFirstColumn="0" w:lastRowLastColumn="0"/>
            </w:pPr>
            <w:r>
              <w:t>Suppress</w:t>
            </w:r>
          </w:p>
          <w:p w14:paraId="2EAD7822" w14:textId="77777777" w:rsidR="001C57E4" w:rsidRPr="00821DC0" w:rsidRDefault="001C57E4" w:rsidP="00ED38DC">
            <w:pPr>
              <w:pStyle w:val="ListParagraph"/>
              <w:numPr>
                <w:ilvl w:val="2"/>
                <w:numId w:val="73"/>
              </w:numPr>
              <w:spacing w:before="0" w:after="0"/>
              <w:cnfStyle w:val="000000000000" w:firstRow="0" w:lastRow="0" w:firstColumn="0" w:lastColumn="0" w:oddVBand="0" w:evenVBand="0" w:oddHBand="0" w:evenHBand="0" w:firstRowFirstColumn="0" w:firstRowLastColumn="0" w:lastRowFirstColumn="0" w:lastRowLastColumn="0"/>
            </w:pPr>
            <w:r>
              <w:t>Archived</w:t>
            </w:r>
          </w:p>
          <w:p w14:paraId="4FE66B18" w14:textId="77777777" w:rsidR="001C57E4" w:rsidRPr="00821DC0" w:rsidRDefault="001C57E4" w:rsidP="00ED38DC">
            <w:pPr>
              <w:pStyle w:val="ListParagraph"/>
              <w:numPr>
                <w:ilvl w:val="0"/>
                <w:numId w:val="73"/>
              </w:numPr>
              <w:spacing w:before="0" w:after="0"/>
              <w:cnfStyle w:val="000000000000" w:firstRow="0" w:lastRow="0" w:firstColumn="0" w:lastColumn="0" w:oddVBand="0" w:evenVBand="0" w:oddHBand="0" w:evenHBand="0" w:firstRowFirstColumn="0" w:firstRowLastColumn="0" w:lastRowFirstColumn="0" w:lastRowLastColumn="0"/>
            </w:pPr>
            <w:r>
              <w:t>Miscellaneous Label (blank)</w:t>
            </w:r>
          </w:p>
          <w:p w14:paraId="55A76124" w14:textId="77777777" w:rsidR="001C57E4" w:rsidRPr="00821DC0" w:rsidRDefault="001C57E4" w:rsidP="00ED38DC">
            <w:pPr>
              <w:pStyle w:val="ListParagraph"/>
              <w:numPr>
                <w:ilvl w:val="0"/>
                <w:numId w:val="73"/>
              </w:numPr>
              <w:spacing w:before="0" w:after="0"/>
              <w:cnfStyle w:val="000000000000" w:firstRow="0" w:lastRow="0" w:firstColumn="0" w:lastColumn="0" w:oddVBand="0" w:evenVBand="0" w:oddHBand="0" w:evenHBand="0" w:firstRowFirstColumn="0" w:firstRowLastColumn="0" w:lastRowFirstColumn="0" w:lastRowLastColumn="0"/>
            </w:pPr>
            <w:r>
              <w:t>Building Area (blank)</w:t>
            </w:r>
          </w:p>
          <w:p w14:paraId="114691B9" w14:textId="77777777" w:rsidR="001C57E4" w:rsidRPr="00821DC0" w:rsidRDefault="001C57E4" w:rsidP="00ED38DC">
            <w:pPr>
              <w:pStyle w:val="ListParagraph"/>
              <w:numPr>
                <w:ilvl w:val="0"/>
                <w:numId w:val="73"/>
              </w:numPr>
              <w:spacing w:before="0" w:after="0"/>
              <w:cnfStyle w:val="000000000000" w:firstRow="0" w:lastRow="0" w:firstColumn="0" w:lastColumn="0" w:oddVBand="0" w:evenVBand="0" w:oddHBand="0" w:evenHBand="0" w:firstRowFirstColumn="0" w:firstRowLastColumn="0" w:lastRowFirstColumn="0" w:lastRowLastColumn="0"/>
            </w:pPr>
            <w:r>
              <w:t>Parcel Area (blank)</w:t>
            </w:r>
          </w:p>
          <w:p w14:paraId="5B513268" w14:textId="77777777" w:rsidR="001C57E4" w:rsidRPr="00821DC0" w:rsidRDefault="001C57E4" w:rsidP="00ED38DC">
            <w:pPr>
              <w:pStyle w:val="ListParagraph"/>
              <w:numPr>
                <w:ilvl w:val="0"/>
                <w:numId w:val="73"/>
              </w:numPr>
              <w:spacing w:before="0" w:after="0"/>
              <w:cnfStyle w:val="000000000000" w:firstRow="0" w:lastRow="0" w:firstColumn="0" w:lastColumn="0" w:oddVBand="0" w:evenVBand="0" w:oddHBand="0" w:evenHBand="0" w:firstRowFirstColumn="0" w:firstRowLastColumn="0" w:lastRowFirstColumn="0" w:lastRowLastColumn="0"/>
            </w:pPr>
            <w:r>
              <w:t>Parcel Centroid (blank)</w:t>
            </w:r>
          </w:p>
          <w:p w14:paraId="5507B591" w14:textId="77777777" w:rsidR="001C57E4" w:rsidRPr="00821DC0" w:rsidRDefault="001C57E4" w:rsidP="00ED38DC">
            <w:pPr>
              <w:pStyle w:val="ListParagraph"/>
              <w:numPr>
                <w:ilvl w:val="1"/>
                <w:numId w:val="73"/>
              </w:numPr>
              <w:spacing w:before="0" w:after="0"/>
              <w:cnfStyle w:val="000000000000" w:firstRow="0" w:lastRow="0" w:firstColumn="0" w:lastColumn="0" w:oddVBand="0" w:evenVBand="0" w:oddHBand="0" w:evenHBand="0" w:firstRowFirstColumn="0" w:firstRowLastColumn="0" w:lastRowFirstColumn="0" w:lastRowLastColumn="0"/>
            </w:pPr>
            <w:r>
              <w:t>Have remove Parcel Centroid in notes</w:t>
            </w:r>
          </w:p>
          <w:p w14:paraId="23CD6A32" w14:textId="77777777" w:rsidR="001C57E4" w:rsidRPr="00821DC0" w:rsidRDefault="001C57E4" w:rsidP="00ED38DC">
            <w:pPr>
              <w:pStyle w:val="ListParagraph"/>
              <w:numPr>
                <w:ilvl w:val="0"/>
                <w:numId w:val="73"/>
              </w:numPr>
              <w:spacing w:before="0" w:after="0"/>
              <w:cnfStyle w:val="000000000000" w:firstRow="0" w:lastRow="0" w:firstColumn="0" w:lastColumn="0" w:oddVBand="0" w:evenVBand="0" w:oddHBand="0" w:evenHBand="0" w:firstRowFirstColumn="0" w:firstRowLastColumn="0" w:lastRowFirstColumn="0" w:lastRowLastColumn="0"/>
            </w:pPr>
            <w:r>
              <w:t>Parcel label (blank)</w:t>
            </w:r>
          </w:p>
          <w:p w14:paraId="1A6FD6EF" w14:textId="77777777" w:rsidR="001C57E4" w:rsidRPr="00821DC0" w:rsidRDefault="001C57E4" w:rsidP="00ED38DC">
            <w:pPr>
              <w:pStyle w:val="ListParagraph"/>
              <w:numPr>
                <w:ilvl w:val="0"/>
                <w:numId w:val="73"/>
              </w:numPr>
              <w:spacing w:before="0" w:after="0"/>
              <w:cnfStyle w:val="000000000000" w:firstRow="0" w:lastRow="0" w:firstColumn="0" w:lastColumn="0" w:oddVBand="0" w:evenVBand="0" w:oddHBand="0" w:evenHBand="0" w:firstRowFirstColumn="0" w:firstRowLastColumn="0" w:lastRowFirstColumn="0" w:lastRowLastColumn="0"/>
            </w:pPr>
            <w:r>
              <w:t>Pipeline Label (blank)</w:t>
            </w:r>
          </w:p>
          <w:p w14:paraId="4F954F56" w14:textId="77777777" w:rsidR="001C57E4" w:rsidRPr="00821DC0" w:rsidRDefault="001C57E4" w:rsidP="00ED38DC">
            <w:pPr>
              <w:pStyle w:val="ListParagraph"/>
              <w:numPr>
                <w:ilvl w:val="0"/>
                <w:numId w:val="73"/>
              </w:numPr>
              <w:spacing w:before="0" w:after="0"/>
              <w:cnfStyle w:val="000000000000" w:firstRow="0" w:lastRow="0" w:firstColumn="0" w:lastColumn="0" w:oddVBand="0" w:evenVBand="0" w:oddHBand="0" w:evenHBand="0" w:firstRowFirstColumn="0" w:firstRowLastColumn="0" w:lastRowFirstColumn="0" w:lastRowLastColumn="0"/>
            </w:pPr>
            <w:r>
              <w:t>Pipeline Linear (blank)</w:t>
            </w:r>
          </w:p>
          <w:p w14:paraId="2E117F25" w14:textId="77777777" w:rsidR="001C57E4" w:rsidRPr="00821DC0" w:rsidRDefault="001C57E4" w:rsidP="00ED38DC">
            <w:pPr>
              <w:pStyle w:val="ListParagraph"/>
              <w:numPr>
                <w:ilvl w:val="0"/>
                <w:numId w:val="73"/>
              </w:numPr>
              <w:spacing w:before="0" w:after="0"/>
              <w:cnfStyle w:val="000000000000" w:firstRow="0" w:lastRow="0" w:firstColumn="0" w:lastColumn="0" w:oddVBand="0" w:evenVBand="0" w:oddHBand="0" w:evenHBand="0" w:firstRowFirstColumn="0" w:firstRowLastColumn="0" w:lastRowFirstColumn="0" w:lastRowLastColumn="0"/>
            </w:pPr>
            <w:r>
              <w:t>Street Centerline Label (blank)</w:t>
            </w:r>
          </w:p>
          <w:p w14:paraId="4C133F34" w14:textId="70476D4E" w:rsidR="001C57E4" w:rsidRPr="00F45DC3" w:rsidRDefault="001C57E4" w:rsidP="001C57E4">
            <w:pPr>
              <w:spacing w:before="0"/>
              <w:cnfStyle w:val="000000000000" w:firstRow="0" w:lastRow="0" w:firstColumn="0" w:lastColumn="0" w:oddVBand="0" w:evenVBand="0" w:oddHBand="0" w:evenHBand="0" w:firstRowFirstColumn="0" w:firstRowLastColumn="0" w:lastRowFirstColumn="0" w:lastRowLastColumn="0"/>
              <w:rPr>
                <w:b/>
                <w:highlight w:val="yellow"/>
                <w:u w:val="single"/>
              </w:rPr>
            </w:pPr>
            <w:r w:rsidRPr="00765263">
              <w:t xml:space="preserve">Street Centerline Label </w:t>
            </w:r>
            <w:r>
              <w:t>(blank)</w:t>
            </w:r>
          </w:p>
        </w:tc>
        <w:tc>
          <w:tcPr>
            <w:tcW w:w="1080" w:type="dxa"/>
          </w:tcPr>
          <w:p w14:paraId="196C7F0A" w14:textId="7F393262"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F775C7E"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A575E5A" w14:textId="41240E10" w:rsidR="001C57E4" w:rsidRDefault="001C57E4" w:rsidP="001C57E4">
            <w:pPr>
              <w:jc w:val="center"/>
              <w:rPr>
                <w:rFonts w:ascii="Calibri" w:hAnsi="Calibri"/>
                <w:color w:val="000000"/>
              </w:rPr>
            </w:pPr>
            <w:r>
              <w:rPr>
                <w:rFonts w:ascii="Calibri" w:hAnsi="Calibri"/>
                <w:color w:val="000000"/>
              </w:rPr>
              <w:t>106</w:t>
            </w:r>
          </w:p>
        </w:tc>
        <w:tc>
          <w:tcPr>
            <w:tcW w:w="990" w:type="dxa"/>
          </w:tcPr>
          <w:p w14:paraId="34CB97F6"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1F3C4FCF" w14:textId="77777777" w:rsidR="001C57E4" w:rsidRPr="000F588C" w:rsidRDefault="001C57E4" w:rsidP="001C57E4">
            <w:pPr>
              <w:tabs>
                <w:tab w:val="left" w:pos="2310"/>
              </w:tabs>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shared dialogs</w:t>
            </w:r>
          </w:p>
          <w:p w14:paraId="67CE836D" w14:textId="77777777" w:rsidR="001C57E4" w:rsidRPr="00821DC0" w:rsidRDefault="001C57E4" w:rsidP="00ED38DC">
            <w:pPr>
              <w:pStyle w:val="ListParagraph"/>
              <w:numPr>
                <w:ilvl w:val="0"/>
                <w:numId w:val="74"/>
              </w:numPr>
              <w:tabs>
                <w:tab w:val="left" w:pos="2310"/>
              </w:tabs>
              <w:spacing w:before="0" w:after="0"/>
              <w:cnfStyle w:val="000000000000" w:firstRow="0" w:lastRow="0" w:firstColumn="0" w:lastColumn="0" w:oddVBand="0" w:evenVBand="0" w:oddHBand="0" w:evenHBand="0" w:firstRowFirstColumn="0" w:firstRowLastColumn="0" w:lastRowFirstColumn="0" w:lastRowLastColumn="0"/>
            </w:pPr>
            <w:r>
              <w:t>Dialog list does not match with shared component list</w:t>
            </w:r>
          </w:p>
          <w:p w14:paraId="0191761D" w14:textId="7894D485" w:rsidR="001C57E4" w:rsidRPr="000F588C"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t>Why is</w:t>
            </w:r>
            <w:r w:rsidRPr="00821DC0">
              <w:t xml:space="preserve"> Right-of-Way Attributes Dialog</w:t>
            </w:r>
            <w:r>
              <w:t xml:space="preserve"> here?</w:t>
            </w:r>
          </w:p>
        </w:tc>
        <w:tc>
          <w:tcPr>
            <w:tcW w:w="1080" w:type="dxa"/>
          </w:tcPr>
          <w:p w14:paraId="446CDD6C" w14:textId="00A9F00D"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758B8755"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B7CB32D" w14:textId="04D3BD85" w:rsidR="001C57E4" w:rsidRDefault="001C57E4" w:rsidP="001C57E4">
            <w:pPr>
              <w:jc w:val="center"/>
              <w:rPr>
                <w:rFonts w:ascii="Calibri" w:hAnsi="Calibri"/>
                <w:color w:val="000000"/>
              </w:rPr>
            </w:pPr>
            <w:r>
              <w:rPr>
                <w:rFonts w:ascii="Calibri" w:hAnsi="Calibri"/>
                <w:color w:val="000000"/>
              </w:rPr>
              <w:lastRenderedPageBreak/>
              <w:t>107</w:t>
            </w:r>
          </w:p>
        </w:tc>
        <w:tc>
          <w:tcPr>
            <w:tcW w:w="990" w:type="dxa"/>
          </w:tcPr>
          <w:p w14:paraId="39F29F1D"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4A1A51AF"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Airport</w:t>
            </w:r>
          </w:p>
          <w:p w14:paraId="2BCEE63D" w14:textId="6EBC9384" w:rsidR="001C57E4" w:rsidRPr="000F588C" w:rsidRDefault="001C57E4" w:rsidP="001C57E4">
            <w:pPr>
              <w:tabs>
                <w:tab w:val="left" w:pos="2310"/>
              </w:tabs>
              <w:spacing w:before="0"/>
              <w:cnfStyle w:val="000000000000" w:firstRow="0" w:lastRow="0" w:firstColumn="0" w:lastColumn="0" w:oddVBand="0" w:evenVBand="0" w:oddHBand="0" w:evenHBand="0" w:firstRowFirstColumn="0" w:firstRowLastColumn="0" w:lastRowFirstColumn="0" w:lastRowLastColumn="0"/>
              <w:rPr>
                <w:b/>
                <w:u w:val="single"/>
              </w:rPr>
            </w:pPr>
            <w:r w:rsidRPr="00195464">
              <w:t>Does this need a label?</w:t>
            </w:r>
          </w:p>
        </w:tc>
        <w:tc>
          <w:tcPr>
            <w:tcW w:w="1080" w:type="dxa"/>
          </w:tcPr>
          <w:p w14:paraId="3B638FAC" w14:textId="53743333"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5F4B22AD"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73EFF15A" w14:textId="607E2D0C" w:rsidR="001C57E4" w:rsidRDefault="001C57E4" w:rsidP="001C57E4">
            <w:pPr>
              <w:jc w:val="center"/>
              <w:rPr>
                <w:rFonts w:ascii="Calibri" w:hAnsi="Calibri"/>
                <w:color w:val="000000"/>
              </w:rPr>
            </w:pPr>
            <w:r>
              <w:rPr>
                <w:rFonts w:ascii="Calibri" w:hAnsi="Calibri"/>
                <w:color w:val="000000"/>
              </w:rPr>
              <w:t>108</w:t>
            </w:r>
          </w:p>
        </w:tc>
        <w:tc>
          <w:tcPr>
            <w:tcW w:w="990" w:type="dxa"/>
          </w:tcPr>
          <w:p w14:paraId="570AEE66"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63931C4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1DB06706"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Building Detail – Commercial</w:t>
            </w:r>
          </w:p>
          <w:p w14:paraId="136D107F"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5A1E9E45" w14:textId="77777777" w:rsidR="001C57E4" w:rsidRPr="00821DC0" w:rsidRDefault="001C57E4" w:rsidP="00ED38DC">
            <w:pPr>
              <w:pStyle w:val="ListParagraph"/>
              <w:numPr>
                <w:ilvl w:val="0"/>
                <w:numId w:val="75"/>
              </w:numPr>
              <w:spacing w:before="0" w:after="0"/>
              <w:cnfStyle w:val="000000000000" w:firstRow="0" w:lastRow="0" w:firstColumn="0" w:lastColumn="0" w:oddVBand="0" w:evenVBand="0" w:oddHBand="0" w:evenHBand="0" w:firstRowFirstColumn="0" w:firstRowLastColumn="0" w:lastRowFirstColumn="0" w:lastRowLastColumn="0"/>
            </w:pPr>
            <w:r w:rsidRPr="00821DC0">
              <w:t>Missing attributes identified in workshop</w:t>
            </w:r>
          </w:p>
          <w:p w14:paraId="63AA9781" w14:textId="77777777" w:rsidR="001C57E4" w:rsidRPr="00821DC0" w:rsidRDefault="001C57E4" w:rsidP="00ED38DC">
            <w:pPr>
              <w:pStyle w:val="ListParagraph"/>
              <w:numPr>
                <w:ilvl w:val="1"/>
                <w:numId w:val="75"/>
              </w:numPr>
              <w:spacing w:before="0" w:after="0"/>
              <w:cnfStyle w:val="000000000000" w:firstRow="0" w:lastRow="0" w:firstColumn="0" w:lastColumn="0" w:oddVBand="0" w:evenVBand="0" w:oddHBand="0" w:evenHBand="0" w:firstRowFirstColumn="0" w:firstRowLastColumn="0" w:lastRowFirstColumn="0" w:lastRowLastColumn="0"/>
            </w:pPr>
            <w:r w:rsidRPr="00821DC0">
              <w:t>Building Name</w:t>
            </w:r>
          </w:p>
          <w:p w14:paraId="228312EC" w14:textId="77777777" w:rsidR="001C57E4" w:rsidRDefault="001C57E4" w:rsidP="00ED38DC">
            <w:pPr>
              <w:pStyle w:val="ListParagraph"/>
              <w:numPr>
                <w:ilvl w:val="1"/>
                <w:numId w:val="75"/>
              </w:numPr>
              <w:spacing w:before="0" w:after="0"/>
              <w:cnfStyle w:val="000000000000" w:firstRow="0" w:lastRow="0" w:firstColumn="0" w:lastColumn="0" w:oddVBand="0" w:evenVBand="0" w:oddHBand="0" w:evenHBand="0" w:firstRowFirstColumn="0" w:firstRowLastColumn="0" w:lastRowFirstColumn="0" w:lastRowLastColumn="0"/>
            </w:pPr>
            <w:r w:rsidRPr="00821DC0">
              <w:t>Date Loaded</w:t>
            </w:r>
          </w:p>
          <w:p w14:paraId="59689DB0" w14:textId="1979A028" w:rsidR="001C57E4" w:rsidRPr="000F588C"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t>Label?</w:t>
            </w:r>
          </w:p>
        </w:tc>
        <w:tc>
          <w:tcPr>
            <w:tcW w:w="1080" w:type="dxa"/>
          </w:tcPr>
          <w:p w14:paraId="1D765297" w14:textId="6A01EFC0"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B252865"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D369AB6" w14:textId="7B8B5B17" w:rsidR="001C57E4" w:rsidRDefault="001C57E4" w:rsidP="001C57E4">
            <w:pPr>
              <w:jc w:val="center"/>
              <w:rPr>
                <w:rFonts w:ascii="Calibri" w:hAnsi="Calibri"/>
                <w:color w:val="000000"/>
              </w:rPr>
            </w:pPr>
            <w:r>
              <w:rPr>
                <w:rFonts w:ascii="Calibri" w:hAnsi="Calibri"/>
                <w:color w:val="000000"/>
              </w:rPr>
              <w:t>109</w:t>
            </w:r>
          </w:p>
        </w:tc>
        <w:tc>
          <w:tcPr>
            <w:tcW w:w="990" w:type="dxa"/>
          </w:tcPr>
          <w:p w14:paraId="12DA27C3"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2C328E99"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p>
          <w:p w14:paraId="2A95463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 xml:space="preserve">Building Detail </w:t>
            </w:r>
            <w:r>
              <w:rPr>
                <w:b/>
                <w:u w:val="single"/>
              </w:rPr>
              <w:t>–</w:t>
            </w:r>
            <w:r w:rsidRPr="000F588C">
              <w:rPr>
                <w:b/>
                <w:u w:val="single"/>
              </w:rPr>
              <w:t xml:space="preserve"> Manual</w:t>
            </w:r>
          </w:p>
          <w:p w14:paraId="3BB2B1FF"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p>
          <w:p w14:paraId="51636890" w14:textId="77777777" w:rsidR="001C57E4" w:rsidRPr="00821DC0" w:rsidRDefault="001C57E4" w:rsidP="00ED38DC">
            <w:pPr>
              <w:pStyle w:val="ListParagraph"/>
              <w:numPr>
                <w:ilvl w:val="0"/>
                <w:numId w:val="75"/>
              </w:numPr>
              <w:spacing w:before="0" w:after="0"/>
              <w:cnfStyle w:val="000000000000" w:firstRow="0" w:lastRow="0" w:firstColumn="0" w:lastColumn="0" w:oddVBand="0" w:evenVBand="0" w:oddHBand="0" w:evenHBand="0" w:firstRowFirstColumn="0" w:firstRowLastColumn="0" w:lastRowFirstColumn="0" w:lastRowLastColumn="0"/>
            </w:pPr>
            <w:r w:rsidRPr="00821DC0">
              <w:t>Has Building Detail Area Component but Commercial Building Detail does not, is this needed on both?</w:t>
            </w:r>
          </w:p>
          <w:p w14:paraId="6DAF4FD9" w14:textId="77777777" w:rsidR="001C57E4" w:rsidRDefault="001C57E4" w:rsidP="00ED38DC">
            <w:pPr>
              <w:pStyle w:val="ListParagraph"/>
              <w:numPr>
                <w:ilvl w:val="0"/>
                <w:numId w:val="75"/>
              </w:numPr>
              <w:spacing w:before="0" w:after="0"/>
              <w:cnfStyle w:val="000000000000" w:firstRow="0" w:lastRow="0" w:firstColumn="0" w:lastColumn="0" w:oddVBand="0" w:evenVBand="0" w:oddHBand="0" w:evenHBand="0" w:firstRowFirstColumn="0" w:firstRowLastColumn="0" w:lastRowFirstColumn="0" w:lastRowLastColumn="0"/>
            </w:pPr>
            <w:r w:rsidRPr="00821DC0">
              <w:t>Missing Attributes</w:t>
            </w:r>
          </w:p>
          <w:p w14:paraId="5634300A" w14:textId="79973B7A"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Label?</w:t>
            </w:r>
          </w:p>
        </w:tc>
        <w:tc>
          <w:tcPr>
            <w:tcW w:w="1080" w:type="dxa"/>
          </w:tcPr>
          <w:p w14:paraId="2B23E56C" w14:textId="39D1BD11"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A0AC4FE"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1E905261" w14:textId="5A3409E1" w:rsidR="001C57E4" w:rsidRDefault="001C57E4" w:rsidP="001C57E4">
            <w:pPr>
              <w:jc w:val="center"/>
              <w:rPr>
                <w:rFonts w:ascii="Calibri" w:hAnsi="Calibri"/>
                <w:color w:val="000000"/>
              </w:rPr>
            </w:pPr>
            <w:r>
              <w:rPr>
                <w:rFonts w:ascii="Calibri" w:hAnsi="Calibri"/>
                <w:color w:val="000000"/>
              </w:rPr>
              <w:t>110</w:t>
            </w:r>
          </w:p>
        </w:tc>
        <w:tc>
          <w:tcPr>
            <w:tcW w:w="990" w:type="dxa"/>
          </w:tcPr>
          <w:p w14:paraId="21B50C90"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196BF32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p>
          <w:p w14:paraId="5D5AEC2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Cadastral Edge</w:t>
            </w:r>
          </w:p>
          <w:p w14:paraId="39AFA211" w14:textId="0422E36C"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rsidRPr="00F44FE5">
              <w:t>Empty</w:t>
            </w:r>
          </w:p>
        </w:tc>
        <w:tc>
          <w:tcPr>
            <w:tcW w:w="1080" w:type="dxa"/>
          </w:tcPr>
          <w:p w14:paraId="21E93108" w14:textId="497B69BF"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FAC2047"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F9F987A" w14:textId="395F3FCD" w:rsidR="001C57E4" w:rsidRDefault="001C57E4" w:rsidP="001C57E4">
            <w:pPr>
              <w:jc w:val="center"/>
              <w:rPr>
                <w:rFonts w:ascii="Calibri" w:hAnsi="Calibri"/>
                <w:color w:val="000000"/>
              </w:rPr>
            </w:pPr>
            <w:r>
              <w:rPr>
                <w:rFonts w:ascii="Calibri" w:hAnsi="Calibri"/>
                <w:color w:val="000000"/>
              </w:rPr>
              <w:t>111</w:t>
            </w:r>
          </w:p>
        </w:tc>
        <w:tc>
          <w:tcPr>
            <w:tcW w:w="990" w:type="dxa"/>
          </w:tcPr>
          <w:p w14:paraId="18A94C13"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161F66A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p>
          <w:p w14:paraId="4DB0E915"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Cadastral Node</w:t>
            </w:r>
          </w:p>
          <w:p w14:paraId="31D840E1" w14:textId="16EAA61F"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rsidRPr="00F44FE5">
              <w:t>Empty</w:t>
            </w:r>
          </w:p>
        </w:tc>
        <w:tc>
          <w:tcPr>
            <w:tcW w:w="1080" w:type="dxa"/>
          </w:tcPr>
          <w:p w14:paraId="503DD89F" w14:textId="42F39E6C"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4AA84E31"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47F1B5D" w14:textId="35CC7DAD" w:rsidR="001C57E4" w:rsidRDefault="001C57E4" w:rsidP="001C57E4">
            <w:pPr>
              <w:jc w:val="center"/>
              <w:rPr>
                <w:rFonts w:ascii="Calibri" w:hAnsi="Calibri"/>
                <w:color w:val="000000"/>
              </w:rPr>
            </w:pPr>
            <w:r>
              <w:rPr>
                <w:rFonts w:ascii="Calibri" w:hAnsi="Calibri"/>
                <w:color w:val="000000"/>
              </w:rPr>
              <w:t>112</w:t>
            </w:r>
          </w:p>
        </w:tc>
        <w:tc>
          <w:tcPr>
            <w:tcW w:w="990" w:type="dxa"/>
          </w:tcPr>
          <w:p w14:paraId="0B498F90"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00FE217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30561D2F"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Census Boundary</w:t>
            </w:r>
          </w:p>
          <w:p w14:paraId="72AA56D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0BD22F04" w14:textId="77777777" w:rsidR="001C57E4" w:rsidRDefault="001C57E4" w:rsidP="00ED38DC">
            <w:pPr>
              <w:pStyle w:val="ListParagraph"/>
              <w:numPr>
                <w:ilvl w:val="0"/>
                <w:numId w:val="76"/>
              </w:numPr>
              <w:spacing w:before="0" w:after="0"/>
              <w:cnfStyle w:val="000000000000" w:firstRow="0" w:lastRow="0" w:firstColumn="0" w:lastColumn="0" w:oddVBand="0" w:evenVBand="0" w:oddHBand="0" w:evenHBand="0" w:firstRowFirstColumn="0" w:firstRowLastColumn="0" w:lastRowFirstColumn="0" w:lastRowLastColumn="0"/>
            </w:pPr>
            <w:r>
              <w:t>State FIPS is spelled Sate FIPS</w:t>
            </w:r>
          </w:p>
          <w:p w14:paraId="19627177" w14:textId="77777777" w:rsidR="001C57E4" w:rsidRDefault="001C57E4" w:rsidP="00ED38DC">
            <w:pPr>
              <w:pStyle w:val="ListParagraph"/>
              <w:numPr>
                <w:ilvl w:val="0"/>
                <w:numId w:val="76"/>
              </w:numPr>
              <w:spacing w:before="0" w:after="0"/>
              <w:cnfStyle w:val="000000000000" w:firstRow="0" w:lastRow="0" w:firstColumn="0" w:lastColumn="0" w:oddVBand="0" w:evenVBand="0" w:oddHBand="0" w:evenHBand="0" w:firstRowFirstColumn="0" w:firstRowLastColumn="0" w:lastRowFirstColumn="0" w:lastRowLastColumn="0"/>
            </w:pPr>
            <w:r>
              <w:t xml:space="preserve">Type attribute should have a value list with options of: </w:t>
            </w:r>
          </w:p>
          <w:p w14:paraId="70A7A0DE" w14:textId="77777777" w:rsidR="001C57E4" w:rsidRDefault="001C57E4" w:rsidP="00ED38DC">
            <w:pPr>
              <w:pStyle w:val="ListParagraph"/>
              <w:numPr>
                <w:ilvl w:val="1"/>
                <w:numId w:val="76"/>
              </w:numPr>
              <w:spacing w:before="0" w:after="0"/>
              <w:cnfStyle w:val="000000000000" w:firstRow="0" w:lastRow="0" w:firstColumn="0" w:lastColumn="0" w:oddVBand="0" w:evenVBand="0" w:oddHBand="0" w:evenHBand="0" w:firstRowFirstColumn="0" w:firstRowLastColumn="0" w:lastRowFirstColumn="0" w:lastRowLastColumn="0"/>
            </w:pPr>
            <w:r>
              <w:t>Census Tract</w:t>
            </w:r>
          </w:p>
          <w:p w14:paraId="20153373" w14:textId="69D35F2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t>Block Group</w:t>
            </w:r>
          </w:p>
        </w:tc>
        <w:tc>
          <w:tcPr>
            <w:tcW w:w="1080" w:type="dxa"/>
          </w:tcPr>
          <w:p w14:paraId="686375BA" w14:textId="6CF65AC5"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3B3F502E"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580D91C" w14:textId="06F3D539" w:rsidR="001C57E4" w:rsidRDefault="001C57E4" w:rsidP="001C57E4">
            <w:pPr>
              <w:jc w:val="center"/>
              <w:rPr>
                <w:rFonts w:ascii="Calibri" w:hAnsi="Calibri"/>
                <w:color w:val="000000"/>
              </w:rPr>
            </w:pPr>
            <w:r>
              <w:rPr>
                <w:rFonts w:ascii="Calibri" w:hAnsi="Calibri"/>
                <w:color w:val="000000"/>
              </w:rPr>
              <w:t>113</w:t>
            </w:r>
          </w:p>
        </w:tc>
        <w:tc>
          <w:tcPr>
            <w:tcW w:w="990" w:type="dxa"/>
          </w:tcPr>
          <w:p w14:paraId="5B15D206"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3479D6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7D6DA2D9"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Certification Boundary</w:t>
            </w:r>
          </w:p>
          <w:p w14:paraId="720D4E66"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03858ABB" w14:textId="77777777" w:rsidR="001C57E4" w:rsidRDefault="001C57E4" w:rsidP="00ED38DC">
            <w:pPr>
              <w:pStyle w:val="ListParagraph"/>
              <w:numPr>
                <w:ilvl w:val="0"/>
                <w:numId w:val="77"/>
              </w:numPr>
              <w:spacing w:before="0" w:after="0"/>
              <w:cnfStyle w:val="000000000000" w:firstRow="0" w:lastRow="0" w:firstColumn="0" w:lastColumn="0" w:oddVBand="0" w:evenVBand="0" w:oddHBand="0" w:evenHBand="0" w:firstRowFirstColumn="0" w:firstRowLastColumn="0" w:lastRowFirstColumn="0" w:lastRowLastColumn="0"/>
            </w:pPr>
            <w:r>
              <w:t>Label?</w:t>
            </w:r>
          </w:p>
          <w:p w14:paraId="3527DC29" w14:textId="77777777" w:rsidR="001C57E4" w:rsidRDefault="001C57E4" w:rsidP="00ED38DC">
            <w:pPr>
              <w:pStyle w:val="ListParagraph"/>
              <w:numPr>
                <w:ilvl w:val="0"/>
                <w:numId w:val="77"/>
              </w:numPr>
              <w:spacing w:before="0" w:after="0"/>
              <w:cnfStyle w:val="000000000000" w:firstRow="0" w:lastRow="0" w:firstColumn="0" w:lastColumn="0" w:oddVBand="0" w:evenVBand="0" w:oddHBand="0" w:evenHBand="0" w:firstRowFirstColumn="0" w:firstRowLastColumn="0" w:lastRowFirstColumn="0" w:lastRowLastColumn="0"/>
            </w:pPr>
            <w:r>
              <w:t>Where did the attributes come from?</w:t>
            </w:r>
          </w:p>
          <w:p w14:paraId="5535DB86" w14:textId="77777777" w:rsidR="001C57E4" w:rsidRDefault="001C57E4" w:rsidP="00ED38DC">
            <w:pPr>
              <w:pStyle w:val="ListParagraph"/>
              <w:numPr>
                <w:ilvl w:val="0"/>
                <w:numId w:val="77"/>
              </w:numPr>
              <w:spacing w:before="0" w:after="0"/>
              <w:cnfStyle w:val="000000000000" w:firstRow="0" w:lastRow="0" w:firstColumn="0" w:lastColumn="0" w:oddVBand="0" w:evenVBand="0" w:oddHBand="0" w:evenHBand="0" w:firstRowFirstColumn="0" w:firstRowLastColumn="0" w:lastRowFirstColumn="0" w:lastRowLastColumn="0"/>
            </w:pPr>
            <w:r>
              <w:t>Certification Type attribute</w:t>
            </w:r>
          </w:p>
          <w:p w14:paraId="0E337A3A" w14:textId="77777777" w:rsidR="001C57E4" w:rsidRDefault="001C57E4" w:rsidP="00ED38DC">
            <w:pPr>
              <w:pStyle w:val="ListParagraph"/>
              <w:numPr>
                <w:ilvl w:val="1"/>
                <w:numId w:val="77"/>
              </w:numPr>
              <w:spacing w:before="0" w:after="0"/>
              <w:cnfStyle w:val="000000000000" w:firstRow="0" w:lastRow="0" w:firstColumn="0" w:lastColumn="0" w:oddVBand="0" w:evenVBand="0" w:oddHBand="0" w:evenHBand="0" w:firstRowFirstColumn="0" w:firstRowLastColumn="0" w:lastRowFirstColumn="0" w:lastRowLastColumn="0"/>
            </w:pPr>
            <w:r>
              <w:t>Are the remarks supposed to be in a value list?</w:t>
            </w:r>
          </w:p>
          <w:p w14:paraId="6F271BA0" w14:textId="67E4AEAD"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“Single, Dual”</w:t>
            </w:r>
          </w:p>
        </w:tc>
        <w:tc>
          <w:tcPr>
            <w:tcW w:w="1080" w:type="dxa"/>
          </w:tcPr>
          <w:p w14:paraId="4A5BB519" w14:textId="4B0E181C"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FB2B599"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7EFA35BD" w14:textId="35ED9995" w:rsidR="001C57E4" w:rsidRDefault="001C57E4" w:rsidP="001C57E4">
            <w:pPr>
              <w:jc w:val="center"/>
              <w:rPr>
                <w:rFonts w:ascii="Calibri" w:hAnsi="Calibri"/>
                <w:color w:val="000000"/>
              </w:rPr>
            </w:pPr>
            <w:r>
              <w:rPr>
                <w:rFonts w:ascii="Calibri" w:hAnsi="Calibri"/>
                <w:color w:val="000000"/>
              </w:rPr>
              <w:t>114</w:t>
            </w:r>
          </w:p>
        </w:tc>
        <w:tc>
          <w:tcPr>
            <w:tcW w:w="990" w:type="dxa"/>
          </w:tcPr>
          <w:p w14:paraId="5FEC7DFB"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7729AB4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p>
          <w:p w14:paraId="149D1EA3"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County Boundary</w:t>
            </w:r>
          </w:p>
          <w:p w14:paraId="6AAD044A" w14:textId="77777777" w:rsidR="001C57E4" w:rsidRDefault="001C57E4" w:rsidP="00ED38DC">
            <w:pPr>
              <w:pStyle w:val="ListParagraph"/>
              <w:numPr>
                <w:ilvl w:val="0"/>
                <w:numId w:val="78"/>
              </w:numPr>
              <w:spacing w:before="0" w:after="0"/>
              <w:cnfStyle w:val="000000000000" w:firstRow="0" w:lastRow="0" w:firstColumn="0" w:lastColumn="0" w:oddVBand="0" w:evenVBand="0" w:oddHBand="0" w:evenHBand="0" w:firstRowFirstColumn="0" w:firstRowLastColumn="0" w:lastRowFirstColumn="0" w:lastRowLastColumn="0"/>
            </w:pPr>
            <w:r>
              <w:t>Label?</w:t>
            </w:r>
          </w:p>
          <w:p w14:paraId="0EA9FCCC" w14:textId="0A8A8A1D"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State FIPS is spelled “Sate FIPS”</w:t>
            </w:r>
          </w:p>
        </w:tc>
        <w:tc>
          <w:tcPr>
            <w:tcW w:w="1080" w:type="dxa"/>
          </w:tcPr>
          <w:p w14:paraId="2A53E631" w14:textId="7FE13E5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7E0573EE"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D032547" w14:textId="323D7B55" w:rsidR="001C57E4" w:rsidRDefault="001C57E4" w:rsidP="001C57E4">
            <w:pPr>
              <w:jc w:val="center"/>
              <w:rPr>
                <w:rFonts w:ascii="Calibri" w:hAnsi="Calibri"/>
                <w:color w:val="000000"/>
              </w:rPr>
            </w:pPr>
            <w:r>
              <w:rPr>
                <w:rFonts w:ascii="Calibri" w:hAnsi="Calibri"/>
                <w:color w:val="000000"/>
              </w:rPr>
              <w:t>115</w:t>
            </w:r>
          </w:p>
        </w:tc>
        <w:tc>
          <w:tcPr>
            <w:tcW w:w="990" w:type="dxa"/>
          </w:tcPr>
          <w:p w14:paraId="3CB9E86A"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7BB127BE"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64EA93F"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Digital Elevation Model</w:t>
            </w:r>
          </w:p>
          <w:p w14:paraId="4315F942" w14:textId="22BFAE3B"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rsidRPr="00F44FE5">
              <w:t>Label?</w:t>
            </w:r>
          </w:p>
        </w:tc>
        <w:tc>
          <w:tcPr>
            <w:tcW w:w="1080" w:type="dxa"/>
          </w:tcPr>
          <w:p w14:paraId="3D082F25" w14:textId="2E8BC6D4"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4D7CF801"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5554E52" w14:textId="4E430CF6" w:rsidR="001C57E4" w:rsidRDefault="001C57E4" w:rsidP="001C57E4">
            <w:pPr>
              <w:jc w:val="center"/>
              <w:rPr>
                <w:rFonts w:ascii="Calibri" w:hAnsi="Calibri"/>
                <w:color w:val="000000"/>
              </w:rPr>
            </w:pPr>
            <w:r>
              <w:rPr>
                <w:rFonts w:ascii="Calibri" w:hAnsi="Calibri"/>
                <w:color w:val="000000"/>
              </w:rPr>
              <w:t>116</w:t>
            </w:r>
          </w:p>
        </w:tc>
        <w:tc>
          <w:tcPr>
            <w:tcW w:w="990" w:type="dxa"/>
          </w:tcPr>
          <w:p w14:paraId="24AA7B34"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7D5527F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46EAE61A"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0F588C">
              <w:rPr>
                <w:b/>
                <w:u w:val="single"/>
              </w:rPr>
              <w:t>DOC Note</w:t>
            </w:r>
          </w:p>
          <w:p w14:paraId="3C8A5647" w14:textId="77777777" w:rsidR="001C57E4" w:rsidRDefault="001C57E4" w:rsidP="00ED38DC">
            <w:pPr>
              <w:pStyle w:val="ListParagraph"/>
              <w:numPr>
                <w:ilvl w:val="0"/>
                <w:numId w:val="79"/>
              </w:numPr>
              <w:spacing w:before="0" w:after="0"/>
              <w:cnfStyle w:val="000000000000" w:firstRow="0" w:lastRow="0" w:firstColumn="0" w:lastColumn="0" w:oddVBand="0" w:evenVBand="0" w:oddHBand="0" w:evenHBand="0" w:firstRowFirstColumn="0" w:firstRowLastColumn="0" w:lastRowFirstColumn="0" w:lastRowLastColumn="0"/>
            </w:pPr>
            <w:r>
              <w:t>Where does the text attribute for the label belong?</w:t>
            </w:r>
          </w:p>
          <w:p w14:paraId="221CABAD" w14:textId="77777777" w:rsidR="001C57E4" w:rsidRDefault="001C57E4" w:rsidP="00ED38DC">
            <w:pPr>
              <w:pStyle w:val="ListParagraph"/>
              <w:numPr>
                <w:ilvl w:val="0"/>
                <w:numId w:val="79"/>
              </w:numPr>
              <w:spacing w:before="0" w:after="0"/>
              <w:cnfStyle w:val="000000000000" w:firstRow="0" w:lastRow="0" w:firstColumn="0" w:lastColumn="0" w:oddVBand="0" w:evenVBand="0" w:oddHBand="0" w:evenHBand="0" w:firstRowFirstColumn="0" w:firstRowLastColumn="0" w:lastRowFirstColumn="0" w:lastRowLastColumn="0"/>
            </w:pPr>
            <w:r>
              <w:t>Discussion in workshop that this could possibly be text only without a symbol – what was the resolution?</w:t>
            </w:r>
          </w:p>
          <w:p w14:paraId="3B454472" w14:textId="40F2C312"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Need to review Value List for DOC Note Type</w:t>
            </w:r>
          </w:p>
        </w:tc>
        <w:tc>
          <w:tcPr>
            <w:tcW w:w="1080" w:type="dxa"/>
          </w:tcPr>
          <w:p w14:paraId="6B5F98FC" w14:textId="3C325E5C"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474F89C5"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FB762CD" w14:textId="5165321E" w:rsidR="001C57E4" w:rsidRDefault="001C57E4" w:rsidP="001C57E4">
            <w:pPr>
              <w:jc w:val="center"/>
              <w:rPr>
                <w:rFonts w:ascii="Calibri" w:hAnsi="Calibri"/>
                <w:color w:val="000000"/>
              </w:rPr>
            </w:pPr>
            <w:r>
              <w:rPr>
                <w:rFonts w:ascii="Calibri" w:hAnsi="Calibri"/>
                <w:color w:val="000000"/>
              </w:rPr>
              <w:lastRenderedPageBreak/>
              <w:t>117</w:t>
            </w:r>
          </w:p>
        </w:tc>
        <w:tc>
          <w:tcPr>
            <w:tcW w:w="990" w:type="dxa"/>
          </w:tcPr>
          <w:p w14:paraId="29562C8A"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324083C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p>
          <w:p w14:paraId="700C9C8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Easement – Manual</w:t>
            </w:r>
          </w:p>
          <w:p w14:paraId="2EDD86BD"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p>
          <w:p w14:paraId="0386D436" w14:textId="77777777" w:rsidR="001C57E4" w:rsidRDefault="001C57E4" w:rsidP="00ED38DC">
            <w:pPr>
              <w:pStyle w:val="ListParagraph"/>
              <w:numPr>
                <w:ilvl w:val="0"/>
                <w:numId w:val="80"/>
              </w:numPr>
              <w:spacing w:before="0" w:after="0"/>
              <w:cnfStyle w:val="000000000000" w:firstRow="0" w:lastRow="0" w:firstColumn="0" w:lastColumn="0" w:oddVBand="0" w:evenVBand="0" w:oddHBand="0" w:evenHBand="0" w:firstRowFirstColumn="0" w:firstRowLastColumn="0" w:lastRowFirstColumn="0" w:lastRowLastColumn="0"/>
            </w:pPr>
            <w:r>
              <w:t xml:space="preserve">Is Status attribute the same as the one in </w:t>
            </w:r>
            <w:proofErr w:type="spellStart"/>
            <w:r>
              <w:t>Landbase</w:t>
            </w:r>
            <w:proofErr w:type="spellEnd"/>
            <w:r>
              <w:t xml:space="preserve"> Audit component? Only have Active and Abandoned as possible values in notes.</w:t>
            </w:r>
          </w:p>
          <w:p w14:paraId="69F76A58" w14:textId="6687BD08"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Need to complete possible values in DFS Value Lists for VL_EASEMENT_TYPE</w:t>
            </w:r>
          </w:p>
        </w:tc>
        <w:tc>
          <w:tcPr>
            <w:tcW w:w="1080" w:type="dxa"/>
          </w:tcPr>
          <w:p w14:paraId="53B7A55C" w14:textId="006BDC90"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277CBF92"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485E25C9" w14:textId="77CE1B7A" w:rsidR="001C57E4" w:rsidRDefault="001C57E4" w:rsidP="001C57E4">
            <w:pPr>
              <w:jc w:val="center"/>
              <w:rPr>
                <w:rFonts w:ascii="Calibri" w:hAnsi="Calibri"/>
                <w:color w:val="000000"/>
              </w:rPr>
            </w:pPr>
            <w:r>
              <w:rPr>
                <w:rFonts w:ascii="Calibri" w:hAnsi="Calibri"/>
                <w:color w:val="000000"/>
              </w:rPr>
              <w:t>118</w:t>
            </w:r>
          </w:p>
        </w:tc>
        <w:tc>
          <w:tcPr>
            <w:tcW w:w="990" w:type="dxa"/>
          </w:tcPr>
          <w:p w14:paraId="5EDC76AB"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3901168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79CAE32E" w14:textId="77777777" w:rsidR="001C57E4" w:rsidRPr="000F588C"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0F588C">
              <w:rPr>
                <w:b/>
                <w:u w:val="single"/>
              </w:rPr>
              <w:t>HOA Boundary</w:t>
            </w:r>
          </w:p>
          <w:p w14:paraId="777A523F"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2AB22284" w14:textId="77777777" w:rsidR="001C57E4" w:rsidRDefault="001C57E4" w:rsidP="00ED38DC">
            <w:pPr>
              <w:pStyle w:val="ListParagraph"/>
              <w:numPr>
                <w:ilvl w:val="0"/>
                <w:numId w:val="81"/>
              </w:numPr>
              <w:spacing w:before="0" w:after="0"/>
              <w:cnfStyle w:val="000000000000" w:firstRow="0" w:lastRow="0" w:firstColumn="0" w:lastColumn="0" w:oddVBand="0" w:evenVBand="0" w:oddHBand="0" w:evenHBand="0" w:firstRowFirstColumn="0" w:firstRowLastColumn="0" w:lastRowFirstColumn="0" w:lastRowLastColumn="0"/>
            </w:pPr>
            <w:r>
              <w:t xml:space="preserve">Created Date, Version of Source, and possibly State attribute already covered by </w:t>
            </w:r>
            <w:proofErr w:type="spellStart"/>
            <w:r>
              <w:t>Landbase</w:t>
            </w:r>
            <w:proofErr w:type="spellEnd"/>
            <w:r>
              <w:t xml:space="preserve"> Audit Attributes Component</w:t>
            </w:r>
          </w:p>
          <w:p w14:paraId="4AC1787B" w14:textId="0EE2DD86"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t>Will there be any special attributes based on the streetlight/MSLA List discussion in Workshop 2?</w:t>
            </w:r>
          </w:p>
        </w:tc>
        <w:tc>
          <w:tcPr>
            <w:tcW w:w="1080" w:type="dxa"/>
          </w:tcPr>
          <w:p w14:paraId="7B37D1E9" w14:textId="305920AB"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2D3DCBC5"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44A50AB" w14:textId="36BF0455" w:rsidR="001C57E4" w:rsidRDefault="001C57E4" w:rsidP="001C57E4">
            <w:pPr>
              <w:jc w:val="center"/>
              <w:rPr>
                <w:rFonts w:ascii="Calibri" w:hAnsi="Calibri"/>
                <w:color w:val="000000"/>
              </w:rPr>
            </w:pPr>
            <w:r>
              <w:rPr>
                <w:rFonts w:ascii="Calibri" w:hAnsi="Calibri"/>
                <w:color w:val="000000"/>
              </w:rPr>
              <w:t>119</w:t>
            </w:r>
          </w:p>
        </w:tc>
        <w:tc>
          <w:tcPr>
            <w:tcW w:w="990" w:type="dxa"/>
          </w:tcPr>
          <w:p w14:paraId="12059521"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915FA7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3B364294"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rsidRPr="000F588C">
              <w:rPr>
                <w:b/>
                <w:u w:val="single"/>
              </w:rPr>
              <w:t>Hydrology</w:t>
            </w:r>
          </w:p>
          <w:p w14:paraId="2BA50D12" w14:textId="77777777" w:rsidR="001C57E4" w:rsidRDefault="001C57E4" w:rsidP="00ED38DC">
            <w:pPr>
              <w:pStyle w:val="ListParagraph"/>
              <w:numPr>
                <w:ilvl w:val="0"/>
                <w:numId w:val="82"/>
              </w:numPr>
              <w:spacing w:before="0" w:after="0"/>
              <w:cnfStyle w:val="000000000000" w:firstRow="0" w:lastRow="0" w:firstColumn="0" w:lastColumn="0" w:oddVBand="0" w:evenVBand="0" w:oddHBand="0" w:evenHBand="0" w:firstRowFirstColumn="0" w:firstRowLastColumn="0" w:lastRowFirstColumn="0" w:lastRowLastColumn="0"/>
            </w:pPr>
            <w:r>
              <w:t>Label?</w:t>
            </w:r>
          </w:p>
          <w:p w14:paraId="7B36C0C4" w14:textId="75F33531"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Would there be a value list for Type attribute?</w:t>
            </w:r>
          </w:p>
        </w:tc>
        <w:tc>
          <w:tcPr>
            <w:tcW w:w="1080" w:type="dxa"/>
          </w:tcPr>
          <w:p w14:paraId="7E8E1EBA" w14:textId="0E4C87D9"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5190D518"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4182C17" w14:textId="3C4BD129" w:rsidR="001C57E4" w:rsidRDefault="001C57E4" w:rsidP="001C57E4">
            <w:pPr>
              <w:jc w:val="center"/>
              <w:rPr>
                <w:rFonts w:ascii="Calibri" w:hAnsi="Calibri"/>
                <w:color w:val="000000"/>
              </w:rPr>
            </w:pPr>
            <w:r>
              <w:rPr>
                <w:rFonts w:ascii="Calibri" w:hAnsi="Calibri"/>
                <w:color w:val="000000"/>
              </w:rPr>
              <w:t>120</w:t>
            </w:r>
          </w:p>
        </w:tc>
        <w:tc>
          <w:tcPr>
            <w:tcW w:w="990" w:type="dxa"/>
          </w:tcPr>
          <w:p w14:paraId="0E606BDD"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43A3EAC2"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0271FEA7"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7D610F">
              <w:rPr>
                <w:b/>
                <w:u w:val="single"/>
              </w:rPr>
              <w:t>Manmade Feature</w:t>
            </w:r>
          </w:p>
          <w:p w14:paraId="2416BA47" w14:textId="6A430EE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rsidRPr="00F44FE5">
              <w:t>Attributes empty – no attributes needed for this feature</w:t>
            </w:r>
          </w:p>
        </w:tc>
        <w:tc>
          <w:tcPr>
            <w:tcW w:w="1080" w:type="dxa"/>
          </w:tcPr>
          <w:p w14:paraId="16F50A17" w14:textId="299FA3A4"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76248B27"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58F4092" w14:textId="72FB5126" w:rsidR="001C57E4" w:rsidRDefault="001C57E4" w:rsidP="001C57E4">
            <w:pPr>
              <w:jc w:val="center"/>
              <w:rPr>
                <w:rFonts w:ascii="Calibri" w:hAnsi="Calibri"/>
                <w:color w:val="000000"/>
              </w:rPr>
            </w:pPr>
            <w:r>
              <w:rPr>
                <w:rFonts w:ascii="Calibri" w:hAnsi="Calibri"/>
                <w:color w:val="000000"/>
              </w:rPr>
              <w:t>121</w:t>
            </w:r>
          </w:p>
        </w:tc>
        <w:tc>
          <w:tcPr>
            <w:tcW w:w="990" w:type="dxa"/>
          </w:tcPr>
          <w:p w14:paraId="53ACE992"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2E6513EB"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p>
          <w:p w14:paraId="76B9F49C"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7D610F">
              <w:rPr>
                <w:b/>
                <w:u w:val="single"/>
              </w:rPr>
              <w:t>Meter Tech Boundary</w:t>
            </w:r>
          </w:p>
          <w:p w14:paraId="2B895949" w14:textId="56EA077F"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rsidRPr="00F44FE5">
              <w:t>Needs further discussion?</w:t>
            </w:r>
          </w:p>
        </w:tc>
        <w:tc>
          <w:tcPr>
            <w:tcW w:w="1080" w:type="dxa"/>
          </w:tcPr>
          <w:p w14:paraId="4F3317CA" w14:textId="6B2E72AB"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5F30C8E0"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E8557A3" w14:textId="6D97305C" w:rsidR="001C57E4" w:rsidRDefault="001C57E4" w:rsidP="001C57E4">
            <w:pPr>
              <w:jc w:val="center"/>
              <w:rPr>
                <w:rFonts w:ascii="Calibri" w:hAnsi="Calibri"/>
                <w:color w:val="000000"/>
              </w:rPr>
            </w:pPr>
            <w:r>
              <w:rPr>
                <w:rFonts w:ascii="Calibri" w:hAnsi="Calibri"/>
                <w:color w:val="000000"/>
              </w:rPr>
              <w:t>122</w:t>
            </w:r>
          </w:p>
        </w:tc>
        <w:tc>
          <w:tcPr>
            <w:tcW w:w="990" w:type="dxa"/>
          </w:tcPr>
          <w:p w14:paraId="4C7FD757"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C272458"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64AA2599"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7D610F">
              <w:rPr>
                <w:b/>
                <w:u w:val="single"/>
              </w:rPr>
              <w:t>Municipality Boundary</w:t>
            </w:r>
          </w:p>
          <w:p w14:paraId="6E71526B" w14:textId="77777777" w:rsidR="001C57E4" w:rsidRDefault="001C57E4" w:rsidP="00ED38DC">
            <w:pPr>
              <w:pStyle w:val="ListParagraph"/>
              <w:numPr>
                <w:ilvl w:val="0"/>
                <w:numId w:val="83"/>
              </w:numPr>
              <w:spacing w:before="0" w:after="0"/>
              <w:cnfStyle w:val="000000000000" w:firstRow="0" w:lastRow="0" w:firstColumn="0" w:lastColumn="0" w:oddVBand="0" w:evenVBand="0" w:oddHBand="0" w:evenHBand="0" w:firstRowFirstColumn="0" w:firstRowLastColumn="0" w:lastRowFirstColumn="0" w:lastRowLastColumn="0"/>
            </w:pPr>
            <w:r>
              <w:t>Not discussed in workshop</w:t>
            </w:r>
          </w:p>
          <w:p w14:paraId="5F74F740" w14:textId="0C73CC09"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t>What is this boundary?</w:t>
            </w:r>
          </w:p>
        </w:tc>
        <w:tc>
          <w:tcPr>
            <w:tcW w:w="1080" w:type="dxa"/>
          </w:tcPr>
          <w:p w14:paraId="253E3981" w14:textId="51671DCE"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BDDC4B0"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08F3361" w14:textId="55CF3834" w:rsidR="001C57E4" w:rsidRDefault="001C57E4" w:rsidP="001C57E4">
            <w:pPr>
              <w:jc w:val="center"/>
              <w:rPr>
                <w:rFonts w:ascii="Calibri" w:hAnsi="Calibri"/>
                <w:color w:val="000000"/>
              </w:rPr>
            </w:pPr>
            <w:r>
              <w:rPr>
                <w:rFonts w:ascii="Calibri" w:hAnsi="Calibri"/>
                <w:color w:val="000000"/>
              </w:rPr>
              <w:t>123</w:t>
            </w:r>
          </w:p>
        </w:tc>
        <w:tc>
          <w:tcPr>
            <w:tcW w:w="990" w:type="dxa"/>
          </w:tcPr>
          <w:p w14:paraId="20B2EC8D"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09ABF97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258CE94C"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7D610F">
              <w:rPr>
                <w:b/>
                <w:u w:val="single"/>
              </w:rPr>
              <w:t>Operational Boundary</w:t>
            </w:r>
          </w:p>
          <w:p w14:paraId="29DED78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64FE7A54" w14:textId="77777777" w:rsidR="001C57E4" w:rsidRDefault="001C57E4" w:rsidP="00ED38DC">
            <w:pPr>
              <w:pStyle w:val="ListParagraph"/>
              <w:numPr>
                <w:ilvl w:val="0"/>
                <w:numId w:val="84"/>
              </w:numPr>
              <w:spacing w:before="0" w:after="0"/>
              <w:cnfStyle w:val="000000000000" w:firstRow="0" w:lastRow="0" w:firstColumn="0" w:lastColumn="0" w:oddVBand="0" w:evenVBand="0" w:oddHBand="0" w:evenHBand="0" w:firstRowFirstColumn="0" w:firstRowLastColumn="0" w:lastRowFirstColumn="0" w:lastRowLastColumn="0"/>
            </w:pPr>
            <w:r>
              <w:t xml:space="preserve">Operational Boundary Type Value List does not line up between DFS Value Lists and DFS Features – </w:t>
            </w:r>
            <w:proofErr w:type="spellStart"/>
            <w:r>
              <w:t>Landbase</w:t>
            </w:r>
            <w:proofErr w:type="spellEnd"/>
          </w:p>
          <w:p w14:paraId="11A7DC22" w14:textId="77777777" w:rsidR="001C57E4" w:rsidRDefault="001C57E4" w:rsidP="00ED38DC">
            <w:pPr>
              <w:pStyle w:val="ListParagraph"/>
              <w:numPr>
                <w:ilvl w:val="0"/>
                <w:numId w:val="84"/>
              </w:numPr>
              <w:spacing w:before="0" w:after="0"/>
              <w:cnfStyle w:val="000000000000" w:firstRow="0" w:lastRow="0" w:firstColumn="0" w:lastColumn="0" w:oddVBand="0" w:evenVBand="0" w:oddHBand="0" w:evenHBand="0" w:firstRowFirstColumn="0" w:firstRowLastColumn="0" w:lastRowFirstColumn="0" w:lastRowLastColumn="0"/>
            </w:pPr>
            <w:r>
              <w:t>Tooltip empty but in label line says tooltip should have Name attribute</w:t>
            </w:r>
          </w:p>
          <w:p w14:paraId="6FB4C23D" w14:textId="77777777" w:rsidR="001C57E4" w:rsidRDefault="001C57E4" w:rsidP="00ED38DC">
            <w:pPr>
              <w:pStyle w:val="ListParagraph"/>
              <w:numPr>
                <w:ilvl w:val="0"/>
                <w:numId w:val="84"/>
              </w:numPr>
              <w:spacing w:before="0" w:after="0"/>
              <w:cnfStyle w:val="000000000000" w:firstRow="0" w:lastRow="0" w:firstColumn="0" w:lastColumn="0" w:oddVBand="0" w:evenVBand="0" w:oddHBand="0" w:evenHBand="0" w:firstRowFirstColumn="0" w:firstRowLastColumn="0" w:lastRowFirstColumn="0" w:lastRowLastColumn="0"/>
            </w:pPr>
            <w:r>
              <w:t>Need Code and Name attributes for Feeder, District, Service Center, Crew Headquarters, Operational Group</w:t>
            </w:r>
          </w:p>
          <w:p w14:paraId="0B29AEAC" w14:textId="048C9FB7"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Where do these belong?</w:t>
            </w:r>
          </w:p>
        </w:tc>
        <w:tc>
          <w:tcPr>
            <w:tcW w:w="1080" w:type="dxa"/>
          </w:tcPr>
          <w:p w14:paraId="591EC0F8" w14:textId="21D7E535"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76A3498"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1EAD3EE8" w14:textId="60707552" w:rsidR="001C57E4" w:rsidRDefault="001C57E4" w:rsidP="001C57E4">
            <w:pPr>
              <w:jc w:val="center"/>
              <w:rPr>
                <w:rFonts w:ascii="Calibri" w:hAnsi="Calibri"/>
                <w:color w:val="000000"/>
              </w:rPr>
            </w:pPr>
            <w:r>
              <w:rPr>
                <w:rFonts w:ascii="Calibri" w:hAnsi="Calibri"/>
                <w:color w:val="000000"/>
              </w:rPr>
              <w:t>124</w:t>
            </w:r>
          </w:p>
        </w:tc>
        <w:tc>
          <w:tcPr>
            <w:tcW w:w="990" w:type="dxa"/>
          </w:tcPr>
          <w:p w14:paraId="77531701"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551BD4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p>
          <w:p w14:paraId="3BD73B9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7D610F">
              <w:rPr>
                <w:b/>
                <w:u w:val="single"/>
              </w:rPr>
              <w:t>Parcel – Commercial</w:t>
            </w:r>
          </w:p>
          <w:p w14:paraId="4B16C250"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p>
          <w:p w14:paraId="43294D74" w14:textId="77777777" w:rsidR="001C57E4" w:rsidRDefault="001C57E4" w:rsidP="00ED38DC">
            <w:pPr>
              <w:pStyle w:val="ListParagraph"/>
              <w:numPr>
                <w:ilvl w:val="0"/>
                <w:numId w:val="85"/>
              </w:numPr>
              <w:spacing w:before="0" w:after="0"/>
              <w:cnfStyle w:val="000000000000" w:firstRow="0" w:lastRow="0" w:firstColumn="0" w:lastColumn="0" w:oddVBand="0" w:evenVBand="0" w:oddHBand="0" w:evenHBand="0" w:firstRowFirstColumn="0" w:firstRowLastColumn="0" w:lastRowFirstColumn="0" w:lastRowLastColumn="0"/>
            </w:pPr>
            <w:r>
              <w:t>SUB_NAME name is Addition Name</w:t>
            </w:r>
          </w:p>
          <w:p w14:paraId="49A68191" w14:textId="228D458A"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How were attributes determined to be required or not?</w:t>
            </w:r>
          </w:p>
        </w:tc>
        <w:tc>
          <w:tcPr>
            <w:tcW w:w="1080" w:type="dxa"/>
          </w:tcPr>
          <w:p w14:paraId="13C5696D" w14:textId="20B1964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4B341D25"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11FA06E5" w14:textId="294EDFBF" w:rsidR="001C57E4" w:rsidRDefault="001C57E4" w:rsidP="001C57E4">
            <w:pPr>
              <w:jc w:val="center"/>
              <w:rPr>
                <w:rFonts w:ascii="Calibri" w:hAnsi="Calibri"/>
                <w:color w:val="000000"/>
              </w:rPr>
            </w:pPr>
            <w:r>
              <w:rPr>
                <w:rFonts w:ascii="Calibri" w:hAnsi="Calibri"/>
                <w:color w:val="000000"/>
              </w:rPr>
              <w:t>125</w:t>
            </w:r>
          </w:p>
        </w:tc>
        <w:tc>
          <w:tcPr>
            <w:tcW w:w="990" w:type="dxa"/>
          </w:tcPr>
          <w:p w14:paraId="3FE74300"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1EA6AEB"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29148C9E"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7D610F">
              <w:rPr>
                <w:b/>
                <w:u w:val="single"/>
              </w:rPr>
              <w:t>Parcel – Manual</w:t>
            </w:r>
          </w:p>
          <w:p w14:paraId="14635BAC"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p>
          <w:p w14:paraId="42C099E5" w14:textId="77777777" w:rsidR="001C57E4" w:rsidRDefault="001C57E4" w:rsidP="00ED38DC">
            <w:pPr>
              <w:pStyle w:val="ListParagraph"/>
              <w:numPr>
                <w:ilvl w:val="0"/>
                <w:numId w:val="86"/>
              </w:numPr>
              <w:spacing w:before="0" w:after="0"/>
              <w:cnfStyle w:val="000000000000" w:firstRow="0" w:lastRow="0" w:firstColumn="0" w:lastColumn="0" w:oddVBand="0" w:evenVBand="0" w:oddHBand="0" w:evenHBand="0" w:firstRowFirstColumn="0" w:firstRowLastColumn="0" w:lastRowFirstColumn="0" w:lastRowLastColumn="0"/>
            </w:pPr>
            <w:r>
              <w:t>Abstract not required on parcel, may be located on another dataset per Zach Arrington</w:t>
            </w:r>
          </w:p>
          <w:p w14:paraId="71DCB9CF" w14:textId="77777777" w:rsidR="001C57E4" w:rsidRDefault="001C57E4" w:rsidP="00ED38DC">
            <w:pPr>
              <w:pStyle w:val="ListParagraph"/>
              <w:numPr>
                <w:ilvl w:val="0"/>
                <w:numId w:val="85"/>
              </w:numPr>
              <w:spacing w:before="0" w:after="0"/>
              <w:cnfStyle w:val="000000000000" w:firstRow="0" w:lastRow="0" w:firstColumn="0" w:lastColumn="0" w:oddVBand="0" w:evenVBand="0" w:oddHBand="0" w:evenHBand="0" w:firstRowFirstColumn="0" w:firstRowLastColumn="0" w:lastRowFirstColumn="0" w:lastRowLastColumn="0"/>
            </w:pPr>
            <w:r>
              <w:t>Parcel Area attribute added in Workshop notes</w:t>
            </w:r>
          </w:p>
          <w:p w14:paraId="3BD12F5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DFS Value Lists</w:t>
            </w:r>
          </w:p>
          <w:p w14:paraId="26023F9A" w14:textId="6310E64E"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t>VL_PARCEL_TYPE is empty</w:t>
            </w:r>
          </w:p>
        </w:tc>
        <w:tc>
          <w:tcPr>
            <w:tcW w:w="1080" w:type="dxa"/>
          </w:tcPr>
          <w:p w14:paraId="3F4EC04D" w14:textId="1A601ACD"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7D872094"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1BA76843" w14:textId="43F9BED5" w:rsidR="001C57E4" w:rsidRDefault="001C57E4" w:rsidP="001C57E4">
            <w:pPr>
              <w:jc w:val="center"/>
              <w:rPr>
                <w:rFonts w:ascii="Calibri" w:hAnsi="Calibri"/>
                <w:color w:val="000000"/>
              </w:rPr>
            </w:pPr>
            <w:r>
              <w:rPr>
                <w:rFonts w:ascii="Calibri" w:hAnsi="Calibri"/>
                <w:color w:val="000000"/>
              </w:rPr>
              <w:lastRenderedPageBreak/>
              <w:t>126</w:t>
            </w:r>
          </w:p>
        </w:tc>
        <w:tc>
          <w:tcPr>
            <w:tcW w:w="990" w:type="dxa"/>
          </w:tcPr>
          <w:p w14:paraId="0057A3F1"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F1ACEF6"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2282AE8D"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7D610F">
              <w:rPr>
                <w:b/>
                <w:u w:val="single"/>
              </w:rPr>
              <w:t>Permanent Note</w:t>
            </w:r>
          </w:p>
          <w:p w14:paraId="3D39009C" w14:textId="0A6F2261"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rsidRPr="00075595">
              <w:t>Where does the text attribute belong on the label?</w:t>
            </w:r>
          </w:p>
        </w:tc>
        <w:tc>
          <w:tcPr>
            <w:tcW w:w="1080" w:type="dxa"/>
          </w:tcPr>
          <w:p w14:paraId="4ED93305" w14:textId="64869DD5"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4B4223EF"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9F8B4B0" w14:textId="43695E4B" w:rsidR="001C57E4" w:rsidRDefault="001C57E4" w:rsidP="001C57E4">
            <w:pPr>
              <w:jc w:val="center"/>
              <w:rPr>
                <w:rFonts w:ascii="Calibri" w:hAnsi="Calibri"/>
                <w:color w:val="000000"/>
              </w:rPr>
            </w:pPr>
            <w:r>
              <w:rPr>
                <w:rFonts w:ascii="Calibri" w:hAnsi="Calibri"/>
                <w:color w:val="000000"/>
              </w:rPr>
              <w:t>127</w:t>
            </w:r>
          </w:p>
        </w:tc>
        <w:tc>
          <w:tcPr>
            <w:tcW w:w="990" w:type="dxa"/>
          </w:tcPr>
          <w:p w14:paraId="25387E89"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3C532E4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E222045"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7D610F">
              <w:rPr>
                <w:b/>
                <w:u w:val="single"/>
              </w:rPr>
              <w:t>Permit</w:t>
            </w:r>
          </w:p>
          <w:p w14:paraId="035B02E6" w14:textId="5E3CDACB"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rsidRPr="00075595">
              <w:t>Where did the Permit Type Value List come from?</w:t>
            </w:r>
          </w:p>
        </w:tc>
        <w:tc>
          <w:tcPr>
            <w:tcW w:w="1080" w:type="dxa"/>
          </w:tcPr>
          <w:p w14:paraId="558ADCB6" w14:textId="5FA294E1"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2519FA1E"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8BDE32A" w14:textId="709D19A7" w:rsidR="001C57E4" w:rsidRDefault="001C57E4" w:rsidP="001C57E4">
            <w:pPr>
              <w:jc w:val="center"/>
              <w:rPr>
                <w:rFonts w:ascii="Calibri" w:hAnsi="Calibri"/>
                <w:color w:val="000000"/>
              </w:rPr>
            </w:pPr>
            <w:r>
              <w:rPr>
                <w:rFonts w:ascii="Calibri" w:hAnsi="Calibri"/>
                <w:color w:val="000000"/>
              </w:rPr>
              <w:t>128</w:t>
            </w:r>
          </w:p>
        </w:tc>
        <w:tc>
          <w:tcPr>
            <w:tcW w:w="990" w:type="dxa"/>
          </w:tcPr>
          <w:p w14:paraId="17C07C54"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5EE03D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27155559"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7D610F">
              <w:rPr>
                <w:b/>
                <w:u w:val="single"/>
              </w:rPr>
              <w:t>Pipeline Commercial</w:t>
            </w:r>
          </w:p>
          <w:p w14:paraId="4E6E7396" w14:textId="78780ACD"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rsidRPr="00075595">
              <w:t>Are Hyperlink Attributes needed here?</w:t>
            </w:r>
          </w:p>
        </w:tc>
        <w:tc>
          <w:tcPr>
            <w:tcW w:w="1080" w:type="dxa"/>
          </w:tcPr>
          <w:p w14:paraId="7E552FDC" w14:textId="304341A6"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789F7228"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2197FC9" w14:textId="17EB5F38" w:rsidR="001C57E4" w:rsidRDefault="001C57E4" w:rsidP="001C57E4">
            <w:pPr>
              <w:jc w:val="center"/>
              <w:rPr>
                <w:rFonts w:ascii="Calibri" w:hAnsi="Calibri"/>
                <w:color w:val="000000"/>
              </w:rPr>
            </w:pPr>
            <w:r>
              <w:rPr>
                <w:rFonts w:ascii="Calibri" w:hAnsi="Calibri"/>
                <w:color w:val="000000"/>
              </w:rPr>
              <w:t>129</w:t>
            </w:r>
          </w:p>
        </w:tc>
        <w:tc>
          <w:tcPr>
            <w:tcW w:w="990" w:type="dxa"/>
          </w:tcPr>
          <w:p w14:paraId="47480275"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3BB0B66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05520C5F"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7D610F">
              <w:rPr>
                <w:b/>
                <w:u w:val="single"/>
              </w:rPr>
              <w:t>Pipeline Manual</w:t>
            </w:r>
          </w:p>
          <w:p w14:paraId="37B15D86" w14:textId="77777777" w:rsidR="001C57E4" w:rsidRDefault="001C57E4" w:rsidP="00ED38DC">
            <w:pPr>
              <w:pStyle w:val="ListParagraph"/>
              <w:numPr>
                <w:ilvl w:val="0"/>
                <w:numId w:val="85"/>
              </w:numPr>
              <w:spacing w:before="0" w:after="0"/>
              <w:cnfStyle w:val="000000000000" w:firstRow="0" w:lastRow="0" w:firstColumn="0" w:lastColumn="0" w:oddVBand="0" w:evenVBand="0" w:oddHBand="0" w:evenHBand="0" w:firstRowFirstColumn="0" w:firstRowLastColumn="0" w:lastRowFirstColumn="0" w:lastRowLastColumn="0"/>
            </w:pPr>
            <w:r>
              <w:t>Are Hyperlink Attributes needed here?</w:t>
            </w:r>
          </w:p>
          <w:p w14:paraId="2A5D9C52" w14:textId="77777777" w:rsidR="001C57E4" w:rsidRDefault="001C57E4" w:rsidP="00ED38DC">
            <w:pPr>
              <w:pStyle w:val="ListParagraph"/>
              <w:numPr>
                <w:ilvl w:val="0"/>
                <w:numId w:val="85"/>
              </w:numPr>
              <w:spacing w:before="0" w:after="0"/>
              <w:cnfStyle w:val="000000000000" w:firstRow="0" w:lastRow="0" w:firstColumn="0" w:lastColumn="0" w:oddVBand="0" w:evenVBand="0" w:oddHBand="0" w:evenHBand="0" w:firstRowFirstColumn="0" w:firstRowLastColumn="0" w:lastRowFirstColumn="0" w:lastRowLastColumn="0"/>
            </w:pPr>
            <w:r>
              <w:t>Should there be a value list for any of the attributes?</w:t>
            </w:r>
          </w:p>
          <w:p w14:paraId="30932470" w14:textId="6442C9EF"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Owner, Type, Material?</w:t>
            </w:r>
          </w:p>
        </w:tc>
        <w:tc>
          <w:tcPr>
            <w:tcW w:w="1080" w:type="dxa"/>
          </w:tcPr>
          <w:p w14:paraId="17E99FAD" w14:textId="7149AEFC"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D898753"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2D4636E" w14:textId="50197A4E" w:rsidR="001C57E4" w:rsidRDefault="001C57E4" w:rsidP="001C57E4">
            <w:pPr>
              <w:jc w:val="center"/>
              <w:rPr>
                <w:rFonts w:ascii="Calibri" w:hAnsi="Calibri"/>
                <w:color w:val="000000"/>
              </w:rPr>
            </w:pPr>
            <w:r>
              <w:rPr>
                <w:rFonts w:ascii="Calibri" w:hAnsi="Calibri"/>
                <w:color w:val="000000"/>
              </w:rPr>
              <w:t>130</w:t>
            </w:r>
          </w:p>
        </w:tc>
        <w:tc>
          <w:tcPr>
            <w:tcW w:w="990" w:type="dxa"/>
          </w:tcPr>
          <w:p w14:paraId="08F765D4"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7C75E59D"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1F6ABB9"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7D610F">
              <w:rPr>
                <w:b/>
                <w:u w:val="single"/>
              </w:rPr>
              <w:t>Political Boundary</w:t>
            </w:r>
          </w:p>
          <w:p w14:paraId="7F26C36D"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p>
          <w:p w14:paraId="0D242A08" w14:textId="77777777" w:rsidR="001C57E4" w:rsidRDefault="001C57E4" w:rsidP="00ED38DC">
            <w:pPr>
              <w:pStyle w:val="ListParagraph"/>
              <w:numPr>
                <w:ilvl w:val="0"/>
                <w:numId w:val="87"/>
              </w:numPr>
              <w:spacing w:before="0" w:after="0"/>
              <w:cnfStyle w:val="000000000000" w:firstRow="0" w:lastRow="0" w:firstColumn="0" w:lastColumn="0" w:oddVBand="0" w:evenVBand="0" w:oddHBand="0" w:evenHBand="0" w:firstRowFirstColumn="0" w:firstRowLastColumn="0" w:lastRowFirstColumn="0" w:lastRowLastColumn="0"/>
            </w:pPr>
            <w:r>
              <w:t>Type should have a value list with the following values:</w:t>
            </w:r>
          </w:p>
          <w:p w14:paraId="3F6D2B14" w14:textId="77777777" w:rsidR="001C57E4" w:rsidRDefault="001C57E4" w:rsidP="00ED38DC">
            <w:pPr>
              <w:pStyle w:val="ListParagraph"/>
              <w:numPr>
                <w:ilvl w:val="1"/>
                <w:numId w:val="87"/>
              </w:numPr>
              <w:spacing w:before="0" w:after="0"/>
              <w:cnfStyle w:val="000000000000" w:firstRow="0" w:lastRow="0" w:firstColumn="0" w:lastColumn="0" w:oddVBand="0" w:evenVBand="0" w:oddHBand="0" w:evenHBand="0" w:firstRowFirstColumn="0" w:firstRowLastColumn="0" w:lastRowFirstColumn="0" w:lastRowLastColumn="0"/>
            </w:pPr>
            <w:r>
              <w:t>Congressional District</w:t>
            </w:r>
          </w:p>
          <w:p w14:paraId="5A1A849E" w14:textId="77777777" w:rsidR="001C57E4" w:rsidRDefault="001C57E4" w:rsidP="00ED38DC">
            <w:pPr>
              <w:pStyle w:val="ListParagraph"/>
              <w:numPr>
                <w:ilvl w:val="1"/>
                <w:numId w:val="87"/>
              </w:numPr>
              <w:spacing w:before="0" w:after="0"/>
              <w:cnfStyle w:val="000000000000" w:firstRow="0" w:lastRow="0" w:firstColumn="0" w:lastColumn="0" w:oddVBand="0" w:evenVBand="0" w:oddHBand="0" w:evenHBand="0" w:firstRowFirstColumn="0" w:firstRowLastColumn="0" w:lastRowFirstColumn="0" w:lastRowLastColumn="0"/>
            </w:pPr>
            <w:r>
              <w:t>State Senate District</w:t>
            </w:r>
          </w:p>
          <w:p w14:paraId="465E7FE2" w14:textId="77777777" w:rsidR="001C57E4" w:rsidRDefault="001C57E4" w:rsidP="00ED38DC">
            <w:pPr>
              <w:pStyle w:val="ListParagraph"/>
              <w:numPr>
                <w:ilvl w:val="1"/>
                <w:numId w:val="87"/>
              </w:numPr>
              <w:spacing w:before="0" w:after="0"/>
              <w:cnfStyle w:val="000000000000" w:firstRow="0" w:lastRow="0" w:firstColumn="0" w:lastColumn="0" w:oddVBand="0" w:evenVBand="0" w:oddHBand="0" w:evenHBand="0" w:firstRowFirstColumn="0" w:firstRowLastColumn="0" w:lastRowFirstColumn="0" w:lastRowLastColumn="0"/>
            </w:pPr>
            <w:r>
              <w:t>State House District</w:t>
            </w:r>
          </w:p>
          <w:p w14:paraId="325CDCD1" w14:textId="77777777" w:rsidR="001C57E4" w:rsidRDefault="001C57E4" w:rsidP="00ED38DC">
            <w:pPr>
              <w:pStyle w:val="ListParagraph"/>
              <w:numPr>
                <w:ilvl w:val="1"/>
                <w:numId w:val="87"/>
              </w:numPr>
              <w:spacing w:before="0" w:after="0"/>
              <w:cnfStyle w:val="000000000000" w:firstRow="0" w:lastRow="0" w:firstColumn="0" w:lastColumn="0" w:oddVBand="0" w:evenVBand="0" w:oddHBand="0" w:evenHBand="0" w:firstRowFirstColumn="0" w:firstRowLastColumn="0" w:lastRowFirstColumn="0" w:lastRowLastColumn="0"/>
            </w:pPr>
            <w:r>
              <w:t>Judicial District</w:t>
            </w:r>
          </w:p>
          <w:p w14:paraId="160A3AF4" w14:textId="2F8FFDFE"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 xml:space="preserve">Need to </w:t>
            </w:r>
            <w:proofErr w:type="gramStart"/>
            <w:r>
              <w:t>look into</w:t>
            </w:r>
            <w:proofErr w:type="gramEnd"/>
            <w:r>
              <w:t xml:space="preserve"> specific attributes for each type of political boundary</w:t>
            </w:r>
          </w:p>
        </w:tc>
        <w:tc>
          <w:tcPr>
            <w:tcW w:w="1080" w:type="dxa"/>
          </w:tcPr>
          <w:p w14:paraId="21845A51" w14:textId="420FB85D"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30AC7C1E"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09266542" w14:textId="64224989" w:rsidR="001C57E4" w:rsidRDefault="001C57E4" w:rsidP="001C57E4">
            <w:pPr>
              <w:jc w:val="center"/>
              <w:rPr>
                <w:rFonts w:ascii="Calibri" w:hAnsi="Calibri"/>
                <w:color w:val="000000"/>
              </w:rPr>
            </w:pPr>
            <w:r>
              <w:rPr>
                <w:rFonts w:ascii="Calibri" w:hAnsi="Calibri"/>
                <w:color w:val="000000"/>
              </w:rPr>
              <w:t>131</w:t>
            </w:r>
          </w:p>
        </w:tc>
        <w:tc>
          <w:tcPr>
            <w:tcW w:w="990" w:type="dxa"/>
          </w:tcPr>
          <w:p w14:paraId="21073EF0"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126C0748"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556007F5"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7D610F">
              <w:rPr>
                <w:b/>
                <w:u w:val="single"/>
              </w:rPr>
              <w:t>Railroad</w:t>
            </w:r>
          </w:p>
          <w:p w14:paraId="2E064C3D" w14:textId="601E21B0"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rsidRPr="00075595">
              <w:t>Label?</w:t>
            </w:r>
          </w:p>
        </w:tc>
        <w:tc>
          <w:tcPr>
            <w:tcW w:w="1080" w:type="dxa"/>
          </w:tcPr>
          <w:p w14:paraId="42A78BD7" w14:textId="7EFF350D"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A654994"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03A1C98" w14:textId="6AC461E5" w:rsidR="001C57E4" w:rsidRDefault="001C57E4" w:rsidP="001C57E4">
            <w:pPr>
              <w:jc w:val="center"/>
              <w:rPr>
                <w:rFonts w:ascii="Calibri" w:hAnsi="Calibri"/>
                <w:color w:val="000000"/>
              </w:rPr>
            </w:pPr>
            <w:r>
              <w:rPr>
                <w:rFonts w:ascii="Calibri" w:hAnsi="Calibri"/>
                <w:color w:val="000000"/>
              </w:rPr>
              <w:t>132</w:t>
            </w:r>
          </w:p>
        </w:tc>
        <w:tc>
          <w:tcPr>
            <w:tcW w:w="990" w:type="dxa"/>
          </w:tcPr>
          <w:p w14:paraId="7067A57E"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0AEC71B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2BD29BE6"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7D610F">
              <w:rPr>
                <w:b/>
                <w:u w:val="single"/>
              </w:rPr>
              <w:t>Restricted Area</w:t>
            </w:r>
          </w:p>
          <w:p w14:paraId="5344CE67" w14:textId="49B37F0D"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rsidRPr="00075595">
              <w:t>Further discussion needed on the restricted boundary solution</w:t>
            </w:r>
          </w:p>
        </w:tc>
        <w:tc>
          <w:tcPr>
            <w:tcW w:w="1080" w:type="dxa"/>
          </w:tcPr>
          <w:p w14:paraId="11AF3A89" w14:textId="061DEDEB"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3463B9A"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E16BD60" w14:textId="186976A3" w:rsidR="001C57E4" w:rsidRDefault="001C57E4" w:rsidP="001C57E4">
            <w:pPr>
              <w:jc w:val="center"/>
              <w:rPr>
                <w:rFonts w:ascii="Calibri" w:hAnsi="Calibri"/>
                <w:color w:val="000000"/>
              </w:rPr>
            </w:pPr>
            <w:r>
              <w:rPr>
                <w:rFonts w:ascii="Calibri" w:hAnsi="Calibri"/>
                <w:color w:val="000000"/>
              </w:rPr>
              <w:t>133</w:t>
            </w:r>
          </w:p>
        </w:tc>
        <w:tc>
          <w:tcPr>
            <w:tcW w:w="990" w:type="dxa"/>
          </w:tcPr>
          <w:p w14:paraId="396BE9E9"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20F91013"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rPr>
            </w:pPr>
          </w:p>
          <w:p w14:paraId="0DEA7FF9"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7D610F">
              <w:rPr>
                <w:b/>
                <w:u w:val="single"/>
              </w:rPr>
              <w:t>School District</w:t>
            </w:r>
          </w:p>
          <w:p w14:paraId="783C297A" w14:textId="77777777" w:rsidR="001C57E4" w:rsidRDefault="001C57E4" w:rsidP="00ED38DC">
            <w:pPr>
              <w:pStyle w:val="ListParagraph"/>
              <w:numPr>
                <w:ilvl w:val="0"/>
                <w:numId w:val="88"/>
              </w:numPr>
              <w:spacing w:before="0" w:after="0"/>
              <w:cnfStyle w:val="000000000000" w:firstRow="0" w:lastRow="0" w:firstColumn="0" w:lastColumn="0" w:oddVBand="0" w:evenVBand="0" w:oddHBand="0" w:evenHBand="0" w:firstRowFirstColumn="0" w:firstRowLastColumn="0" w:lastRowFirstColumn="0" w:lastRowLastColumn="0"/>
            </w:pPr>
            <w:r>
              <w:t>Label?</w:t>
            </w:r>
          </w:p>
          <w:p w14:paraId="7BF967E8" w14:textId="37102C1A"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 xml:space="preserve">Need to </w:t>
            </w:r>
            <w:proofErr w:type="gramStart"/>
            <w:r>
              <w:t>look into</w:t>
            </w:r>
            <w:proofErr w:type="gramEnd"/>
            <w:r>
              <w:t xml:space="preserve"> attribution more</w:t>
            </w:r>
          </w:p>
        </w:tc>
        <w:tc>
          <w:tcPr>
            <w:tcW w:w="1080" w:type="dxa"/>
          </w:tcPr>
          <w:p w14:paraId="2A142E70" w14:textId="0278A1D0"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5021DCF8"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BE913D5" w14:textId="3E26F9F9" w:rsidR="001C57E4" w:rsidRDefault="001C57E4" w:rsidP="001C57E4">
            <w:pPr>
              <w:jc w:val="center"/>
              <w:rPr>
                <w:rFonts w:ascii="Calibri" w:hAnsi="Calibri"/>
                <w:color w:val="000000"/>
              </w:rPr>
            </w:pPr>
            <w:r>
              <w:rPr>
                <w:rFonts w:ascii="Calibri" w:hAnsi="Calibri"/>
                <w:color w:val="000000"/>
              </w:rPr>
              <w:t>134</w:t>
            </w:r>
          </w:p>
        </w:tc>
        <w:tc>
          <w:tcPr>
            <w:tcW w:w="990" w:type="dxa"/>
          </w:tcPr>
          <w:p w14:paraId="77AA9C1B"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7850A42A"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p>
          <w:p w14:paraId="48B6CFE0"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7D610F">
              <w:rPr>
                <w:b/>
                <w:u w:val="single"/>
              </w:rPr>
              <w:t>Special Use</w:t>
            </w:r>
          </w:p>
          <w:p w14:paraId="28519E84" w14:textId="77777777" w:rsidR="001C57E4" w:rsidRDefault="001C57E4" w:rsidP="00ED38DC">
            <w:pPr>
              <w:pStyle w:val="ListParagraph"/>
              <w:numPr>
                <w:ilvl w:val="0"/>
                <w:numId w:val="89"/>
              </w:numPr>
              <w:spacing w:before="0" w:after="0"/>
              <w:cnfStyle w:val="000000000000" w:firstRow="0" w:lastRow="0" w:firstColumn="0" w:lastColumn="0" w:oddVBand="0" w:evenVBand="0" w:oddHBand="0" w:evenHBand="0" w:firstRowFirstColumn="0" w:firstRowLastColumn="0" w:lastRowFirstColumn="0" w:lastRowLastColumn="0"/>
            </w:pPr>
            <w:r>
              <w:t>Label?</w:t>
            </w:r>
          </w:p>
          <w:p w14:paraId="6733ADD2" w14:textId="5E3AF522"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rPr>
            </w:pPr>
            <w:r>
              <w:t>Are there mores attributes needed on this boundary for each type?</w:t>
            </w:r>
          </w:p>
        </w:tc>
        <w:tc>
          <w:tcPr>
            <w:tcW w:w="1080" w:type="dxa"/>
          </w:tcPr>
          <w:p w14:paraId="44A02E6D" w14:textId="16DB089F"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22EA5BBA"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5D7A3E80" w14:textId="13CDA99E" w:rsidR="001C57E4" w:rsidRDefault="001C57E4" w:rsidP="001C57E4">
            <w:pPr>
              <w:jc w:val="center"/>
              <w:rPr>
                <w:rFonts w:ascii="Calibri" w:hAnsi="Calibri"/>
                <w:color w:val="000000"/>
              </w:rPr>
            </w:pPr>
            <w:r>
              <w:rPr>
                <w:rFonts w:ascii="Calibri" w:hAnsi="Calibri"/>
                <w:color w:val="000000"/>
              </w:rPr>
              <w:t>135</w:t>
            </w:r>
          </w:p>
        </w:tc>
        <w:tc>
          <w:tcPr>
            <w:tcW w:w="990" w:type="dxa"/>
          </w:tcPr>
          <w:p w14:paraId="35BC9469"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3F0CAF8"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p>
          <w:p w14:paraId="57A76B4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7D610F">
              <w:rPr>
                <w:b/>
                <w:u w:val="single"/>
              </w:rPr>
              <w:t xml:space="preserve">Street Centerline </w:t>
            </w:r>
            <w:r>
              <w:rPr>
                <w:b/>
                <w:u w:val="single"/>
              </w:rPr>
              <w:t>–</w:t>
            </w:r>
            <w:r w:rsidRPr="007D610F">
              <w:rPr>
                <w:b/>
                <w:u w:val="single"/>
              </w:rPr>
              <w:t xml:space="preserve"> Commercial</w:t>
            </w:r>
          </w:p>
          <w:p w14:paraId="4CCA6A50"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p>
          <w:p w14:paraId="0C5D66C4" w14:textId="77777777" w:rsidR="001C57E4" w:rsidRDefault="001C57E4" w:rsidP="00ED38DC">
            <w:pPr>
              <w:pStyle w:val="ListParagraph"/>
              <w:numPr>
                <w:ilvl w:val="0"/>
                <w:numId w:val="90"/>
              </w:numPr>
              <w:spacing w:before="0" w:after="0"/>
              <w:cnfStyle w:val="000000000000" w:firstRow="0" w:lastRow="0" w:firstColumn="0" w:lastColumn="0" w:oddVBand="0" w:evenVBand="0" w:oddHBand="0" w:evenHBand="0" w:firstRowFirstColumn="0" w:firstRowLastColumn="0" w:lastRowFirstColumn="0" w:lastRowLastColumn="0"/>
            </w:pPr>
            <w:r>
              <w:t>Should not have the following attributes:</w:t>
            </w:r>
          </w:p>
          <w:p w14:paraId="763C2FA9" w14:textId="77777777" w:rsidR="001C57E4" w:rsidRDefault="001C57E4" w:rsidP="00ED38DC">
            <w:pPr>
              <w:pStyle w:val="ListParagraph"/>
              <w:numPr>
                <w:ilvl w:val="1"/>
                <w:numId w:val="90"/>
              </w:numPr>
              <w:spacing w:before="0" w:after="0"/>
              <w:cnfStyle w:val="000000000000" w:firstRow="0" w:lastRow="0" w:firstColumn="0" w:lastColumn="0" w:oddVBand="0" w:evenVBand="0" w:oddHBand="0" w:evenHBand="0" w:firstRowFirstColumn="0" w:firstRowLastColumn="0" w:lastRowFirstColumn="0" w:lastRowLastColumn="0"/>
            </w:pPr>
            <w:r>
              <w:t>Not Necessary</w:t>
            </w:r>
          </w:p>
          <w:p w14:paraId="7DFD6B04" w14:textId="77777777" w:rsidR="001C57E4" w:rsidRDefault="001C57E4" w:rsidP="00ED38DC">
            <w:pPr>
              <w:pStyle w:val="ListParagraph"/>
              <w:numPr>
                <w:ilvl w:val="1"/>
                <w:numId w:val="90"/>
              </w:numPr>
              <w:spacing w:before="0" w:after="0"/>
              <w:cnfStyle w:val="000000000000" w:firstRow="0" w:lastRow="0" w:firstColumn="0" w:lastColumn="0" w:oddVBand="0" w:evenVBand="0" w:oddHBand="0" w:evenHBand="0" w:firstRowFirstColumn="0" w:firstRowLastColumn="0" w:lastRowFirstColumn="0" w:lastRowLastColumn="0"/>
            </w:pPr>
            <w:r>
              <w:t>N/A</w:t>
            </w:r>
          </w:p>
          <w:p w14:paraId="1E9646CE" w14:textId="7DFF65C5"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t>Do any of the attributes need a value list? Like type,</w:t>
            </w:r>
          </w:p>
        </w:tc>
        <w:tc>
          <w:tcPr>
            <w:tcW w:w="1080" w:type="dxa"/>
          </w:tcPr>
          <w:p w14:paraId="06270B54" w14:textId="49F0375E"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6B605477"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41B04401" w14:textId="69955529" w:rsidR="001C57E4" w:rsidRDefault="001C57E4" w:rsidP="001C57E4">
            <w:pPr>
              <w:jc w:val="center"/>
              <w:rPr>
                <w:rFonts w:ascii="Calibri" w:hAnsi="Calibri"/>
                <w:color w:val="000000"/>
              </w:rPr>
            </w:pPr>
            <w:r>
              <w:rPr>
                <w:rFonts w:ascii="Calibri" w:hAnsi="Calibri"/>
                <w:color w:val="000000"/>
              </w:rPr>
              <w:t>136</w:t>
            </w:r>
          </w:p>
        </w:tc>
        <w:tc>
          <w:tcPr>
            <w:tcW w:w="990" w:type="dxa"/>
          </w:tcPr>
          <w:p w14:paraId="222DB5A1"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20F0F085"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p>
          <w:p w14:paraId="5647E400"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7D610F">
              <w:rPr>
                <w:b/>
                <w:u w:val="single"/>
              </w:rPr>
              <w:t>Street Centerline – Manual</w:t>
            </w:r>
          </w:p>
          <w:p w14:paraId="1F02AAFE"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p>
          <w:p w14:paraId="4E9D9E1B" w14:textId="4466A7B1"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rsidRPr="00075595">
              <w:t>Attributes need to be reviewed with SMEs</w:t>
            </w:r>
          </w:p>
        </w:tc>
        <w:tc>
          <w:tcPr>
            <w:tcW w:w="1080" w:type="dxa"/>
          </w:tcPr>
          <w:p w14:paraId="0FC749A1" w14:textId="313C0DD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31C85043"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6EFA1DF6" w14:textId="6CBBDD06" w:rsidR="001C57E4" w:rsidRDefault="001C57E4" w:rsidP="001C57E4">
            <w:pPr>
              <w:jc w:val="center"/>
              <w:rPr>
                <w:rFonts w:ascii="Calibri" w:hAnsi="Calibri"/>
                <w:color w:val="000000"/>
              </w:rPr>
            </w:pPr>
            <w:r>
              <w:rPr>
                <w:rFonts w:ascii="Calibri" w:hAnsi="Calibri"/>
                <w:color w:val="000000"/>
              </w:rPr>
              <w:lastRenderedPageBreak/>
              <w:t>137</w:t>
            </w:r>
          </w:p>
        </w:tc>
        <w:tc>
          <w:tcPr>
            <w:tcW w:w="990" w:type="dxa"/>
          </w:tcPr>
          <w:p w14:paraId="0C5C6453"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7E1B225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p>
          <w:p w14:paraId="72016AD9"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7D610F">
              <w:rPr>
                <w:b/>
                <w:u w:val="single"/>
              </w:rPr>
              <w:t>Street Right-of-Way Line</w:t>
            </w:r>
          </w:p>
          <w:p w14:paraId="3B6D01CA"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p>
          <w:p w14:paraId="5FEA7F11" w14:textId="77777777" w:rsidR="001C57E4" w:rsidRDefault="001C57E4" w:rsidP="00ED38DC">
            <w:pPr>
              <w:pStyle w:val="ListParagraph"/>
              <w:numPr>
                <w:ilvl w:val="0"/>
                <w:numId w:val="90"/>
              </w:numPr>
              <w:spacing w:before="0" w:after="0"/>
              <w:cnfStyle w:val="000000000000" w:firstRow="0" w:lastRow="0" w:firstColumn="0" w:lastColumn="0" w:oddVBand="0" w:evenVBand="0" w:oddHBand="0" w:evenHBand="0" w:firstRowFirstColumn="0" w:firstRowLastColumn="0" w:lastRowFirstColumn="0" w:lastRowLastColumn="0"/>
            </w:pPr>
            <w:r>
              <w:t xml:space="preserve">Two Right-of-Way Attributes dialogs in Dialogs section, attributes should be listed </w:t>
            </w:r>
            <w:proofErr w:type="gramStart"/>
            <w:r>
              <w:t>in order to</w:t>
            </w:r>
            <w:proofErr w:type="gramEnd"/>
            <w:r>
              <w:t xml:space="preserve"> be seen</w:t>
            </w:r>
          </w:p>
          <w:p w14:paraId="4219A37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pPr>
            <w:r>
              <w:t>DFS Value Lists</w:t>
            </w:r>
          </w:p>
          <w:p w14:paraId="6CA0E278" w14:textId="77777777" w:rsidR="001C57E4" w:rsidRDefault="001C57E4" w:rsidP="00ED38DC">
            <w:pPr>
              <w:pStyle w:val="ListParagraph"/>
              <w:numPr>
                <w:ilvl w:val="0"/>
                <w:numId w:val="90"/>
              </w:numPr>
              <w:spacing w:before="0" w:after="0"/>
              <w:cnfStyle w:val="000000000000" w:firstRow="0" w:lastRow="0" w:firstColumn="0" w:lastColumn="0" w:oddVBand="0" w:evenVBand="0" w:oddHBand="0" w:evenHBand="0" w:firstRowFirstColumn="0" w:firstRowLastColumn="0" w:lastRowFirstColumn="0" w:lastRowLastColumn="0"/>
            </w:pPr>
            <w:r>
              <w:t xml:space="preserve">VL_RIGHTWAY_TYPE is empty, needs the following values: </w:t>
            </w:r>
          </w:p>
          <w:p w14:paraId="731D186A" w14:textId="77777777" w:rsidR="001C57E4" w:rsidRDefault="001C57E4" w:rsidP="00ED38DC">
            <w:pPr>
              <w:pStyle w:val="ListParagraph"/>
              <w:numPr>
                <w:ilvl w:val="1"/>
                <w:numId w:val="90"/>
              </w:numPr>
              <w:spacing w:before="0" w:after="0"/>
              <w:cnfStyle w:val="000000000000" w:firstRow="0" w:lastRow="0" w:firstColumn="0" w:lastColumn="0" w:oddVBand="0" w:evenVBand="0" w:oddHBand="0" w:evenHBand="0" w:firstRowFirstColumn="0" w:firstRowLastColumn="0" w:lastRowFirstColumn="0" w:lastRowLastColumn="0"/>
            </w:pPr>
            <w:r>
              <w:t>Major</w:t>
            </w:r>
          </w:p>
          <w:p w14:paraId="3E3EA068" w14:textId="77777777" w:rsidR="001C57E4" w:rsidRDefault="001C57E4" w:rsidP="00ED38DC">
            <w:pPr>
              <w:pStyle w:val="ListParagraph"/>
              <w:numPr>
                <w:ilvl w:val="1"/>
                <w:numId w:val="90"/>
              </w:numPr>
              <w:spacing w:before="0" w:after="0"/>
              <w:cnfStyle w:val="000000000000" w:firstRow="0" w:lastRow="0" w:firstColumn="0" w:lastColumn="0" w:oddVBand="0" w:evenVBand="0" w:oddHBand="0" w:evenHBand="0" w:firstRowFirstColumn="0" w:firstRowLastColumn="0" w:lastRowFirstColumn="0" w:lastRowLastColumn="0"/>
            </w:pPr>
            <w:r>
              <w:t>Minor</w:t>
            </w:r>
          </w:p>
          <w:p w14:paraId="039C800A" w14:textId="77777777" w:rsidR="001C57E4" w:rsidRDefault="001C57E4" w:rsidP="00ED38DC">
            <w:pPr>
              <w:pStyle w:val="ListParagraph"/>
              <w:numPr>
                <w:ilvl w:val="1"/>
                <w:numId w:val="90"/>
              </w:numPr>
              <w:spacing w:before="0" w:after="0"/>
              <w:cnfStyle w:val="000000000000" w:firstRow="0" w:lastRow="0" w:firstColumn="0" w:lastColumn="0" w:oddVBand="0" w:evenVBand="0" w:oddHBand="0" w:evenHBand="0" w:firstRowFirstColumn="0" w:firstRowLastColumn="0" w:lastRowFirstColumn="0" w:lastRowLastColumn="0"/>
            </w:pPr>
            <w:r>
              <w:t>Private</w:t>
            </w:r>
          </w:p>
          <w:p w14:paraId="4F8184AA" w14:textId="25E8B356"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t>Alley</w:t>
            </w:r>
          </w:p>
        </w:tc>
        <w:tc>
          <w:tcPr>
            <w:tcW w:w="1080" w:type="dxa"/>
          </w:tcPr>
          <w:p w14:paraId="36CB56A9" w14:textId="6B34AA74"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D526057"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FDD8672" w14:textId="7C46BE59" w:rsidR="001C57E4" w:rsidRDefault="001C57E4" w:rsidP="001C57E4">
            <w:pPr>
              <w:jc w:val="center"/>
              <w:rPr>
                <w:rFonts w:ascii="Calibri" w:hAnsi="Calibri"/>
                <w:color w:val="000000"/>
              </w:rPr>
            </w:pPr>
            <w:r>
              <w:rPr>
                <w:rFonts w:ascii="Calibri" w:hAnsi="Calibri"/>
                <w:color w:val="000000"/>
              </w:rPr>
              <w:t>138</w:t>
            </w:r>
          </w:p>
        </w:tc>
        <w:tc>
          <w:tcPr>
            <w:tcW w:w="990" w:type="dxa"/>
          </w:tcPr>
          <w:p w14:paraId="307B8979"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410146E1"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p>
          <w:p w14:paraId="69090AF7"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r w:rsidRPr="007D610F">
              <w:rPr>
                <w:b/>
                <w:u w:val="single"/>
              </w:rPr>
              <w:t>Tax Jurisdiction Boundary</w:t>
            </w:r>
          </w:p>
          <w:p w14:paraId="1AF68EC8"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p>
          <w:p w14:paraId="7FD05B74" w14:textId="77777777" w:rsidR="001C57E4" w:rsidRDefault="001C57E4" w:rsidP="00ED38DC">
            <w:pPr>
              <w:pStyle w:val="ListParagraph"/>
              <w:numPr>
                <w:ilvl w:val="0"/>
                <w:numId w:val="90"/>
              </w:numPr>
              <w:spacing w:before="0" w:after="0"/>
              <w:cnfStyle w:val="000000000000" w:firstRow="0" w:lastRow="0" w:firstColumn="0" w:lastColumn="0" w:oddVBand="0" w:evenVBand="0" w:oddHBand="0" w:evenHBand="0" w:firstRowFirstColumn="0" w:firstRowLastColumn="0" w:lastRowFirstColumn="0" w:lastRowLastColumn="0"/>
            </w:pPr>
            <w:r>
              <w:t>Should have the following attributes according to the DRD:</w:t>
            </w:r>
          </w:p>
          <w:p w14:paraId="7751784F" w14:textId="77777777" w:rsidR="001C57E4" w:rsidRDefault="001C57E4" w:rsidP="00ED38DC">
            <w:pPr>
              <w:pStyle w:val="ListParagraph"/>
              <w:numPr>
                <w:ilvl w:val="1"/>
                <w:numId w:val="90"/>
              </w:numPr>
              <w:spacing w:before="0" w:after="0"/>
              <w:cnfStyle w:val="000000000000" w:firstRow="0" w:lastRow="0" w:firstColumn="0" w:lastColumn="0" w:oddVBand="0" w:evenVBand="0" w:oddHBand="0" w:evenHBand="0" w:firstRowFirstColumn="0" w:firstRowLastColumn="0" w:lastRowFirstColumn="0" w:lastRowLastColumn="0"/>
            </w:pPr>
            <w:r>
              <w:t>Jurisdiction Code</w:t>
            </w:r>
          </w:p>
          <w:p w14:paraId="0B81629E" w14:textId="77777777" w:rsidR="001C57E4" w:rsidRDefault="001C57E4" w:rsidP="00ED38DC">
            <w:pPr>
              <w:pStyle w:val="ListParagraph"/>
              <w:numPr>
                <w:ilvl w:val="1"/>
                <w:numId w:val="90"/>
              </w:numPr>
              <w:spacing w:before="0" w:after="0"/>
              <w:cnfStyle w:val="000000000000" w:firstRow="0" w:lastRow="0" w:firstColumn="0" w:lastColumn="0" w:oddVBand="0" w:evenVBand="0" w:oddHBand="0" w:evenHBand="0" w:firstRowFirstColumn="0" w:firstRowLastColumn="0" w:lastRowFirstColumn="0" w:lastRowLastColumn="0"/>
            </w:pPr>
            <w:r>
              <w:t>Status</w:t>
            </w:r>
          </w:p>
          <w:p w14:paraId="7DB0FADF" w14:textId="77777777" w:rsidR="001C57E4" w:rsidRDefault="001C57E4" w:rsidP="00ED38DC">
            <w:pPr>
              <w:pStyle w:val="ListParagraph"/>
              <w:numPr>
                <w:ilvl w:val="1"/>
                <w:numId w:val="90"/>
              </w:numPr>
              <w:spacing w:before="0" w:after="0"/>
              <w:cnfStyle w:val="000000000000" w:firstRow="0" w:lastRow="0" w:firstColumn="0" w:lastColumn="0" w:oddVBand="0" w:evenVBand="0" w:oddHBand="0" w:evenHBand="0" w:firstRowFirstColumn="0" w:firstRowLastColumn="0" w:lastRowFirstColumn="0" w:lastRowLastColumn="0"/>
            </w:pPr>
            <w:r>
              <w:t>Description</w:t>
            </w:r>
          </w:p>
          <w:p w14:paraId="0995350D" w14:textId="77777777" w:rsidR="001C57E4" w:rsidRDefault="001C57E4" w:rsidP="00ED38DC">
            <w:pPr>
              <w:pStyle w:val="ListParagraph"/>
              <w:numPr>
                <w:ilvl w:val="1"/>
                <w:numId w:val="90"/>
              </w:numPr>
              <w:spacing w:before="0" w:after="0"/>
              <w:cnfStyle w:val="000000000000" w:firstRow="0" w:lastRow="0" w:firstColumn="0" w:lastColumn="0" w:oddVBand="0" w:evenVBand="0" w:oddHBand="0" w:evenHBand="0" w:firstRowFirstColumn="0" w:firstRowLastColumn="0" w:lastRowFirstColumn="0" w:lastRowLastColumn="0"/>
            </w:pPr>
            <w:r>
              <w:t>Jurisdiction Type with a value list of:</w:t>
            </w:r>
          </w:p>
          <w:p w14:paraId="3C20E6E6" w14:textId="77777777" w:rsidR="001C57E4" w:rsidRDefault="001C57E4" w:rsidP="00ED38DC">
            <w:pPr>
              <w:pStyle w:val="ListParagraph"/>
              <w:numPr>
                <w:ilvl w:val="2"/>
                <w:numId w:val="90"/>
              </w:numPr>
              <w:spacing w:before="0" w:after="0"/>
              <w:cnfStyle w:val="000000000000" w:firstRow="0" w:lastRow="0" w:firstColumn="0" w:lastColumn="0" w:oddVBand="0" w:evenVBand="0" w:oddHBand="0" w:evenHBand="0" w:firstRowFirstColumn="0" w:firstRowLastColumn="0" w:lastRowFirstColumn="0" w:lastRowLastColumn="0"/>
            </w:pPr>
            <w:r>
              <w:t>County</w:t>
            </w:r>
          </w:p>
          <w:p w14:paraId="5546E1B7" w14:textId="77777777" w:rsidR="001C57E4" w:rsidRDefault="001C57E4" w:rsidP="00ED38DC">
            <w:pPr>
              <w:pStyle w:val="ListParagraph"/>
              <w:numPr>
                <w:ilvl w:val="2"/>
                <w:numId w:val="90"/>
              </w:numPr>
              <w:spacing w:before="0" w:after="0"/>
              <w:cnfStyle w:val="000000000000" w:firstRow="0" w:lastRow="0" w:firstColumn="0" w:lastColumn="0" w:oddVBand="0" w:evenVBand="0" w:oddHBand="0" w:evenHBand="0" w:firstRowFirstColumn="0" w:firstRowLastColumn="0" w:lastRowFirstColumn="0" w:lastRowLastColumn="0"/>
            </w:pPr>
            <w:r>
              <w:t>City</w:t>
            </w:r>
          </w:p>
          <w:p w14:paraId="1B4E135B" w14:textId="77777777" w:rsidR="001C57E4" w:rsidRDefault="001C57E4" w:rsidP="00ED38DC">
            <w:pPr>
              <w:pStyle w:val="ListParagraph"/>
              <w:numPr>
                <w:ilvl w:val="2"/>
                <w:numId w:val="90"/>
              </w:numPr>
              <w:spacing w:before="0" w:after="0"/>
              <w:cnfStyle w:val="000000000000" w:firstRow="0" w:lastRow="0" w:firstColumn="0" w:lastColumn="0" w:oddVBand="0" w:evenVBand="0" w:oddHBand="0" w:evenHBand="0" w:firstRowFirstColumn="0" w:firstRowLastColumn="0" w:lastRowFirstColumn="0" w:lastRowLastColumn="0"/>
            </w:pPr>
            <w:r>
              <w:t>School</w:t>
            </w:r>
          </w:p>
          <w:p w14:paraId="0E55BA6E" w14:textId="1D4956CA"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t>Special</w:t>
            </w:r>
          </w:p>
        </w:tc>
        <w:tc>
          <w:tcPr>
            <w:tcW w:w="1080" w:type="dxa"/>
          </w:tcPr>
          <w:p w14:paraId="09DDCEC7" w14:textId="219336DC"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7806BE18"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4774EAD" w14:textId="35B79F39" w:rsidR="001C57E4" w:rsidRDefault="001C57E4" w:rsidP="001C57E4">
            <w:pPr>
              <w:jc w:val="center"/>
              <w:rPr>
                <w:rFonts w:ascii="Calibri" w:hAnsi="Calibri"/>
                <w:color w:val="000000"/>
              </w:rPr>
            </w:pPr>
            <w:r>
              <w:rPr>
                <w:rFonts w:ascii="Calibri" w:hAnsi="Calibri"/>
                <w:color w:val="000000"/>
              </w:rPr>
              <w:t>139</w:t>
            </w:r>
          </w:p>
        </w:tc>
        <w:tc>
          <w:tcPr>
            <w:tcW w:w="990" w:type="dxa"/>
          </w:tcPr>
          <w:p w14:paraId="601223BA"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606414F6" w14:textId="77777777" w:rsidR="001C57E4"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b/>
                <w:u w:val="single"/>
              </w:rPr>
            </w:pPr>
          </w:p>
          <w:p w14:paraId="7A85179A"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7D610F">
              <w:rPr>
                <w:b/>
                <w:u w:val="single"/>
              </w:rPr>
              <w:t>Telecom Boundary</w:t>
            </w:r>
          </w:p>
          <w:p w14:paraId="32F19174" w14:textId="5EE760E9"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rsidRPr="00075595">
              <w:t>Does Antenna Type or any other attributes need a value list?</w:t>
            </w:r>
          </w:p>
        </w:tc>
        <w:tc>
          <w:tcPr>
            <w:tcW w:w="1080" w:type="dxa"/>
          </w:tcPr>
          <w:p w14:paraId="7865E4C8" w14:textId="6D7DAF1F"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AA9FA7F"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70796883" w14:textId="05FB8EAA" w:rsidR="001C57E4" w:rsidRDefault="001C57E4" w:rsidP="001C57E4">
            <w:pPr>
              <w:jc w:val="center"/>
              <w:rPr>
                <w:rFonts w:ascii="Calibri" w:hAnsi="Calibri"/>
                <w:color w:val="000000"/>
              </w:rPr>
            </w:pPr>
            <w:r>
              <w:rPr>
                <w:rFonts w:ascii="Calibri" w:hAnsi="Calibri"/>
                <w:color w:val="000000"/>
              </w:rPr>
              <w:t>140</w:t>
            </w:r>
          </w:p>
        </w:tc>
        <w:tc>
          <w:tcPr>
            <w:tcW w:w="990" w:type="dxa"/>
          </w:tcPr>
          <w:p w14:paraId="7CAB6E49"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1E9CCFE6"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7D610F">
              <w:rPr>
                <w:b/>
                <w:u w:val="single"/>
              </w:rPr>
              <w:t>Texas Section</w:t>
            </w:r>
          </w:p>
          <w:p w14:paraId="57B2DABB" w14:textId="00E0709E" w:rsidR="001C57E4"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rsidRPr="00075595">
              <w:t>Need to review and confirm attributes</w:t>
            </w:r>
          </w:p>
        </w:tc>
        <w:tc>
          <w:tcPr>
            <w:tcW w:w="1080" w:type="dxa"/>
          </w:tcPr>
          <w:p w14:paraId="037E2DA6" w14:textId="3D4D0A81"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09A7112D"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7D00CC5A" w14:textId="694A9F32" w:rsidR="001C57E4" w:rsidRDefault="001C57E4" w:rsidP="001C57E4">
            <w:pPr>
              <w:jc w:val="center"/>
              <w:rPr>
                <w:rFonts w:ascii="Calibri" w:hAnsi="Calibri"/>
                <w:color w:val="000000"/>
              </w:rPr>
            </w:pPr>
            <w:r>
              <w:rPr>
                <w:rFonts w:ascii="Calibri" w:hAnsi="Calibri"/>
                <w:color w:val="000000"/>
              </w:rPr>
              <w:t>141</w:t>
            </w:r>
          </w:p>
        </w:tc>
        <w:tc>
          <w:tcPr>
            <w:tcW w:w="990" w:type="dxa"/>
          </w:tcPr>
          <w:p w14:paraId="22AC989A"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6ECA35AD" w14:textId="77777777" w:rsidR="001C57E4" w:rsidRPr="007D610F" w:rsidRDefault="001C57E4" w:rsidP="001C57E4">
            <w:pPr>
              <w:spacing w:after="0"/>
              <w:cnfStyle w:val="000000000000" w:firstRow="0" w:lastRow="0" w:firstColumn="0" w:lastColumn="0" w:oddVBand="0" w:evenVBand="0" w:oddHBand="0" w:evenHBand="0" w:firstRowFirstColumn="0" w:firstRowLastColumn="0" w:lastRowFirstColumn="0" w:lastRowLastColumn="0"/>
              <w:rPr>
                <w:b/>
                <w:u w:val="single"/>
              </w:rPr>
            </w:pPr>
            <w:r w:rsidRPr="007D610F">
              <w:rPr>
                <w:b/>
                <w:u w:val="single"/>
              </w:rPr>
              <w:t>Texas State</w:t>
            </w:r>
          </w:p>
          <w:p w14:paraId="526701D1" w14:textId="77777777" w:rsidR="001C57E4" w:rsidRPr="007D610F"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p>
        </w:tc>
        <w:tc>
          <w:tcPr>
            <w:tcW w:w="1080" w:type="dxa"/>
          </w:tcPr>
          <w:p w14:paraId="54BD9FC4" w14:textId="5E7A18FE"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18E6C2FA"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3D226112" w14:textId="67D2B527" w:rsidR="001C57E4" w:rsidRDefault="001C57E4" w:rsidP="001C57E4">
            <w:pPr>
              <w:jc w:val="center"/>
              <w:rPr>
                <w:rFonts w:ascii="Calibri" w:hAnsi="Calibri"/>
                <w:color w:val="000000"/>
              </w:rPr>
            </w:pPr>
            <w:r>
              <w:rPr>
                <w:rFonts w:ascii="Calibri" w:hAnsi="Calibri"/>
                <w:color w:val="000000"/>
              </w:rPr>
              <w:t>142</w:t>
            </w:r>
          </w:p>
        </w:tc>
        <w:tc>
          <w:tcPr>
            <w:tcW w:w="990" w:type="dxa"/>
          </w:tcPr>
          <w:p w14:paraId="6AF2B1EC"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197C8C30"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7D610F">
              <w:rPr>
                <w:b/>
                <w:u w:val="single"/>
              </w:rPr>
              <w:t>Third-Party Service Area</w:t>
            </w:r>
          </w:p>
          <w:p w14:paraId="5A1AB9F2" w14:textId="77777777" w:rsidR="001C57E4" w:rsidRDefault="001C57E4" w:rsidP="00ED38DC">
            <w:pPr>
              <w:pStyle w:val="ListParagraph"/>
              <w:numPr>
                <w:ilvl w:val="0"/>
                <w:numId w:val="90"/>
              </w:numPr>
              <w:spacing w:before="0" w:after="0"/>
              <w:cnfStyle w:val="000000000000" w:firstRow="0" w:lastRow="0" w:firstColumn="0" w:lastColumn="0" w:oddVBand="0" w:evenVBand="0" w:oddHBand="0" w:evenHBand="0" w:firstRowFirstColumn="0" w:firstRowLastColumn="0" w:lastRowFirstColumn="0" w:lastRowLastColumn="0"/>
            </w:pPr>
            <w:r>
              <w:t>Further discussion needed on who will maintain this</w:t>
            </w:r>
          </w:p>
          <w:p w14:paraId="7BA0A863" w14:textId="4E5C4EB5" w:rsidR="001C57E4" w:rsidRPr="007D610F" w:rsidRDefault="001C57E4" w:rsidP="001C57E4">
            <w:pPr>
              <w:cnfStyle w:val="000000000000" w:firstRow="0" w:lastRow="0" w:firstColumn="0" w:lastColumn="0" w:oddVBand="0" w:evenVBand="0" w:oddHBand="0" w:evenHBand="0" w:firstRowFirstColumn="0" w:firstRowLastColumn="0" w:lastRowFirstColumn="0" w:lastRowLastColumn="0"/>
              <w:rPr>
                <w:b/>
                <w:u w:val="single"/>
              </w:rPr>
            </w:pPr>
            <w:r>
              <w:t>Does Type attribute need a value list?</w:t>
            </w:r>
          </w:p>
        </w:tc>
        <w:tc>
          <w:tcPr>
            <w:tcW w:w="1080" w:type="dxa"/>
          </w:tcPr>
          <w:p w14:paraId="5D68CF54" w14:textId="46444EC5"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1C57E4" w:rsidRPr="002857EE" w14:paraId="77D1A8A9" w14:textId="77777777" w:rsidTr="00DF39CA">
        <w:trPr>
          <w:cantSplit/>
        </w:trPr>
        <w:tc>
          <w:tcPr>
            <w:cnfStyle w:val="001000000000" w:firstRow="0" w:lastRow="0" w:firstColumn="1" w:lastColumn="0" w:oddVBand="0" w:evenVBand="0" w:oddHBand="0" w:evenHBand="0" w:firstRowFirstColumn="0" w:firstRowLastColumn="0" w:lastRowFirstColumn="0" w:lastRowLastColumn="0"/>
            <w:tcW w:w="705" w:type="dxa"/>
          </w:tcPr>
          <w:p w14:paraId="29F864C1" w14:textId="4140651D" w:rsidR="001C57E4" w:rsidRDefault="001C57E4" w:rsidP="001C57E4">
            <w:pPr>
              <w:jc w:val="center"/>
              <w:rPr>
                <w:rFonts w:ascii="Calibri" w:hAnsi="Calibri"/>
                <w:color w:val="000000"/>
              </w:rPr>
            </w:pPr>
            <w:r>
              <w:rPr>
                <w:rFonts w:ascii="Calibri" w:hAnsi="Calibri"/>
                <w:color w:val="000000"/>
              </w:rPr>
              <w:t>143</w:t>
            </w:r>
          </w:p>
        </w:tc>
        <w:tc>
          <w:tcPr>
            <w:tcW w:w="990" w:type="dxa"/>
          </w:tcPr>
          <w:p w14:paraId="393E0C64" w14:textId="77777777"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6660" w:type="dxa"/>
            <w:vAlign w:val="top"/>
          </w:tcPr>
          <w:p w14:paraId="5E73DDFA" w14:textId="77777777" w:rsidR="001C57E4" w:rsidRPr="007D610F" w:rsidRDefault="001C57E4" w:rsidP="001C57E4">
            <w:pPr>
              <w:spacing w:before="0" w:after="0"/>
              <w:cnfStyle w:val="000000000000" w:firstRow="0" w:lastRow="0" w:firstColumn="0" w:lastColumn="0" w:oddVBand="0" w:evenVBand="0" w:oddHBand="0" w:evenHBand="0" w:firstRowFirstColumn="0" w:firstRowLastColumn="0" w:lastRowFirstColumn="0" w:lastRowLastColumn="0"/>
              <w:rPr>
                <w:u w:val="single"/>
              </w:rPr>
            </w:pPr>
            <w:r w:rsidRPr="007D610F">
              <w:rPr>
                <w:b/>
                <w:u w:val="single"/>
              </w:rPr>
              <w:t>Zip Code Boundary</w:t>
            </w:r>
          </w:p>
          <w:p w14:paraId="1C6E2EB9" w14:textId="1E17B4DC" w:rsidR="001C57E4" w:rsidRPr="007D610F" w:rsidRDefault="001C57E4" w:rsidP="001C57E4">
            <w:pPr>
              <w:spacing w:before="0"/>
              <w:cnfStyle w:val="000000000000" w:firstRow="0" w:lastRow="0" w:firstColumn="0" w:lastColumn="0" w:oddVBand="0" w:evenVBand="0" w:oddHBand="0" w:evenHBand="0" w:firstRowFirstColumn="0" w:firstRowLastColumn="0" w:lastRowFirstColumn="0" w:lastRowLastColumn="0"/>
              <w:rPr>
                <w:b/>
                <w:u w:val="single"/>
              </w:rPr>
            </w:pPr>
            <w:r w:rsidRPr="00075595">
              <w:t>Have in notes that there are sub boundaries of a zip code boundary: Zip and Zip+4 – do we need a type attribute with a value list?</w:t>
            </w:r>
          </w:p>
        </w:tc>
        <w:tc>
          <w:tcPr>
            <w:tcW w:w="1080" w:type="dxa"/>
          </w:tcPr>
          <w:p w14:paraId="4A03333E" w14:textId="0E822B20" w:rsidR="001C57E4" w:rsidRDefault="001C57E4" w:rsidP="001C57E4">
            <w:pPr>
              <w:jc w:val="center"/>
              <w:cnfStyle w:val="000000000000" w:firstRow="0" w:lastRow="0" w:firstColumn="0" w:lastColumn="0" w:oddVBand="0" w:evenVBand="0" w:oddHBand="0" w:evenHBand="0" w:firstRowFirstColumn="0" w:firstRowLastColumn="0" w:lastRowFirstColumn="0" w:lastRowLastColumn="0"/>
              <w:rPr>
                <w:szCs w:val="18"/>
              </w:rPr>
            </w:pPr>
            <w:r>
              <w:rPr>
                <w:szCs w:val="18"/>
              </w:rPr>
              <w:t>Open 2/20/2017</w:t>
            </w:r>
          </w:p>
        </w:tc>
      </w:tr>
      <w:tr w:rsidR="002D1442" w:rsidRPr="002857EE" w14:paraId="710E444F" w14:textId="77777777" w:rsidTr="00DF39CA">
        <w:trPr>
          <w:cantSplit/>
          <w:ins w:id="2930" w:author="ADASE Richard R" w:date="2018-03-30T10:53:00Z"/>
        </w:trPr>
        <w:tc>
          <w:tcPr>
            <w:cnfStyle w:val="001000000000" w:firstRow="0" w:lastRow="0" w:firstColumn="1" w:lastColumn="0" w:oddVBand="0" w:evenVBand="0" w:oddHBand="0" w:evenHBand="0" w:firstRowFirstColumn="0" w:firstRowLastColumn="0" w:lastRowFirstColumn="0" w:lastRowLastColumn="0"/>
            <w:tcW w:w="705" w:type="dxa"/>
          </w:tcPr>
          <w:p w14:paraId="3BB849CC" w14:textId="05755227" w:rsidR="002D1442" w:rsidRDefault="002D1442" w:rsidP="001C57E4">
            <w:pPr>
              <w:jc w:val="center"/>
              <w:rPr>
                <w:ins w:id="2931" w:author="ADASE Richard R" w:date="2018-03-30T10:53:00Z"/>
                <w:rFonts w:ascii="Calibri" w:hAnsi="Calibri"/>
                <w:color w:val="000000"/>
              </w:rPr>
            </w:pPr>
            <w:ins w:id="2932" w:author="ADASE Richard R" w:date="2018-03-30T10:53:00Z">
              <w:r>
                <w:rPr>
                  <w:rFonts w:ascii="Calibri" w:hAnsi="Calibri"/>
                  <w:color w:val="000000"/>
                </w:rPr>
                <w:t>144</w:t>
              </w:r>
            </w:ins>
          </w:p>
        </w:tc>
        <w:tc>
          <w:tcPr>
            <w:tcW w:w="990" w:type="dxa"/>
          </w:tcPr>
          <w:p w14:paraId="27F3F55F" w14:textId="196D291C" w:rsidR="002D1442" w:rsidRDefault="002D1442" w:rsidP="001C57E4">
            <w:pPr>
              <w:jc w:val="center"/>
              <w:cnfStyle w:val="000000000000" w:firstRow="0" w:lastRow="0" w:firstColumn="0" w:lastColumn="0" w:oddVBand="0" w:evenVBand="0" w:oddHBand="0" w:evenHBand="0" w:firstRowFirstColumn="0" w:firstRowLastColumn="0" w:lastRowFirstColumn="0" w:lastRowLastColumn="0"/>
              <w:rPr>
                <w:ins w:id="2933" w:author="ADASE Richard R" w:date="2018-03-30T10:53:00Z"/>
                <w:rFonts w:ascii="Calibri" w:hAnsi="Calibri"/>
                <w:color w:val="000000"/>
              </w:rPr>
            </w:pPr>
            <w:ins w:id="2934" w:author="ADASE Richard R" w:date="2018-03-30T10:54:00Z">
              <w:r>
                <w:rPr>
                  <w:rFonts w:ascii="Calibri" w:hAnsi="Calibri"/>
                  <w:color w:val="000000"/>
                </w:rPr>
                <w:fldChar w:fldCharType="begin"/>
              </w:r>
              <w:r>
                <w:rPr>
                  <w:rFonts w:ascii="Calibri" w:hAnsi="Calibri"/>
                  <w:color w:val="000000"/>
                </w:rPr>
                <w:instrText xml:space="preserve"> REF _Ref510170611 \r \h </w:instrText>
              </w:r>
              <w:r>
                <w:rPr>
                  <w:rFonts w:ascii="Calibri" w:hAnsi="Calibri"/>
                  <w:color w:val="000000"/>
                </w:rPr>
              </w:r>
            </w:ins>
            <w:r>
              <w:rPr>
                <w:rFonts w:ascii="Calibri" w:hAnsi="Calibri"/>
                <w:color w:val="000000"/>
              </w:rPr>
              <w:fldChar w:fldCharType="separate"/>
            </w:r>
            <w:ins w:id="2935" w:author="ADASE Richard R" w:date="2018-03-30T10:54:00Z">
              <w:r>
                <w:rPr>
                  <w:rFonts w:ascii="Calibri" w:hAnsi="Calibri"/>
                  <w:color w:val="000000"/>
                </w:rPr>
                <w:t>2.</w:t>
              </w:r>
              <w:r>
                <w:rPr>
                  <w:rFonts w:ascii="Calibri" w:hAnsi="Calibri"/>
                  <w:color w:val="000000"/>
                </w:rPr>
                <w:t>7</w:t>
              </w:r>
              <w:r>
                <w:rPr>
                  <w:rFonts w:ascii="Calibri" w:hAnsi="Calibri"/>
                  <w:color w:val="000000"/>
                </w:rPr>
                <w:fldChar w:fldCharType="end"/>
              </w:r>
            </w:ins>
          </w:p>
        </w:tc>
        <w:tc>
          <w:tcPr>
            <w:tcW w:w="6660" w:type="dxa"/>
            <w:vAlign w:val="top"/>
          </w:tcPr>
          <w:p w14:paraId="55190451" w14:textId="1C518EBE" w:rsidR="002D1442" w:rsidRPr="002D1442" w:rsidRDefault="002D1442" w:rsidP="002D1442">
            <w:pPr>
              <w:cnfStyle w:val="000000000000" w:firstRow="0" w:lastRow="0" w:firstColumn="0" w:lastColumn="0" w:oddVBand="0" w:evenVBand="0" w:oddHBand="0" w:evenHBand="0" w:firstRowFirstColumn="0" w:firstRowLastColumn="0" w:lastRowFirstColumn="0" w:lastRowLastColumn="0"/>
              <w:rPr>
                <w:ins w:id="2936" w:author="ADASE Richard R" w:date="2018-03-30T10:53:00Z"/>
              </w:rPr>
            </w:pPr>
            <w:ins w:id="2937" w:author="ADASE Richard R" w:date="2018-03-30T10:53:00Z">
              <w:r w:rsidRPr="002D1442">
                <w:t>Reconcile Dead End and Open Point as types of Primary/Secondary Conductor Nodes.</w:t>
              </w:r>
            </w:ins>
          </w:p>
        </w:tc>
        <w:tc>
          <w:tcPr>
            <w:tcW w:w="1080" w:type="dxa"/>
          </w:tcPr>
          <w:p w14:paraId="238F6EBA" w14:textId="77777777" w:rsidR="002D1442" w:rsidRDefault="002D1442" w:rsidP="001C57E4">
            <w:pPr>
              <w:jc w:val="center"/>
              <w:cnfStyle w:val="000000000000" w:firstRow="0" w:lastRow="0" w:firstColumn="0" w:lastColumn="0" w:oddVBand="0" w:evenVBand="0" w:oddHBand="0" w:evenHBand="0" w:firstRowFirstColumn="0" w:firstRowLastColumn="0" w:lastRowFirstColumn="0" w:lastRowLastColumn="0"/>
              <w:rPr>
                <w:ins w:id="2938" w:author="ADASE Richard R" w:date="2018-03-30T10:53:00Z"/>
                <w:szCs w:val="18"/>
              </w:rPr>
            </w:pPr>
            <w:ins w:id="2939" w:author="ADASE Richard R" w:date="2018-03-30T10:53:00Z">
              <w:r>
                <w:rPr>
                  <w:szCs w:val="18"/>
                </w:rPr>
                <w:t>Open</w:t>
              </w:r>
            </w:ins>
          </w:p>
          <w:p w14:paraId="3BC78A37" w14:textId="423E166E" w:rsidR="002D1442" w:rsidRDefault="002D1442" w:rsidP="001C57E4">
            <w:pPr>
              <w:jc w:val="center"/>
              <w:cnfStyle w:val="000000000000" w:firstRow="0" w:lastRow="0" w:firstColumn="0" w:lastColumn="0" w:oddVBand="0" w:evenVBand="0" w:oddHBand="0" w:evenHBand="0" w:firstRowFirstColumn="0" w:firstRowLastColumn="0" w:lastRowFirstColumn="0" w:lastRowLastColumn="0"/>
              <w:rPr>
                <w:ins w:id="2940" w:author="ADASE Richard R" w:date="2018-03-30T10:53:00Z"/>
                <w:szCs w:val="18"/>
              </w:rPr>
            </w:pPr>
            <w:ins w:id="2941" w:author="ADASE Richard R" w:date="2018-03-30T10:53:00Z">
              <w:r>
                <w:rPr>
                  <w:szCs w:val="18"/>
                </w:rPr>
                <w:t>3/30/2018</w:t>
              </w:r>
            </w:ins>
          </w:p>
        </w:tc>
      </w:tr>
      <w:tr w:rsidR="00D50072" w:rsidRPr="002857EE" w14:paraId="334F0BF3" w14:textId="77777777" w:rsidTr="00DF39CA">
        <w:trPr>
          <w:cantSplit/>
          <w:ins w:id="2942" w:author="ADASE Richard R" w:date="2018-03-30T12:15:00Z"/>
        </w:trPr>
        <w:tc>
          <w:tcPr>
            <w:cnfStyle w:val="001000000000" w:firstRow="0" w:lastRow="0" w:firstColumn="1" w:lastColumn="0" w:oddVBand="0" w:evenVBand="0" w:oddHBand="0" w:evenHBand="0" w:firstRowFirstColumn="0" w:firstRowLastColumn="0" w:lastRowFirstColumn="0" w:lastRowLastColumn="0"/>
            <w:tcW w:w="705" w:type="dxa"/>
          </w:tcPr>
          <w:p w14:paraId="4B271221" w14:textId="6E8414F1" w:rsidR="00D50072" w:rsidRDefault="00D50072" w:rsidP="001C57E4">
            <w:pPr>
              <w:jc w:val="center"/>
              <w:rPr>
                <w:ins w:id="2943" w:author="ADASE Richard R" w:date="2018-03-30T12:15:00Z"/>
                <w:rFonts w:ascii="Calibri" w:hAnsi="Calibri"/>
                <w:color w:val="000000"/>
              </w:rPr>
            </w:pPr>
            <w:ins w:id="2944" w:author="ADASE Richard R" w:date="2018-03-30T12:15:00Z">
              <w:r>
                <w:rPr>
                  <w:rFonts w:ascii="Calibri" w:hAnsi="Calibri"/>
                  <w:color w:val="000000"/>
                </w:rPr>
                <w:t>145</w:t>
              </w:r>
            </w:ins>
          </w:p>
        </w:tc>
        <w:tc>
          <w:tcPr>
            <w:tcW w:w="990" w:type="dxa"/>
          </w:tcPr>
          <w:p w14:paraId="34EF4B30" w14:textId="2AD02D11" w:rsidR="00D50072" w:rsidRDefault="00D50072" w:rsidP="001C57E4">
            <w:pPr>
              <w:jc w:val="center"/>
              <w:cnfStyle w:val="000000000000" w:firstRow="0" w:lastRow="0" w:firstColumn="0" w:lastColumn="0" w:oddVBand="0" w:evenVBand="0" w:oddHBand="0" w:evenHBand="0" w:firstRowFirstColumn="0" w:firstRowLastColumn="0" w:lastRowFirstColumn="0" w:lastRowLastColumn="0"/>
              <w:rPr>
                <w:ins w:id="2945" w:author="ADASE Richard R" w:date="2018-03-30T12:15:00Z"/>
                <w:rFonts w:ascii="Calibri" w:hAnsi="Calibri"/>
                <w:color w:val="000000"/>
              </w:rPr>
            </w:pPr>
            <w:ins w:id="2946" w:author="ADASE Richard R" w:date="2018-03-30T12:15:00Z">
              <w:r>
                <w:rPr>
                  <w:rFonts w:ascii="Calibri" w:hAnsi="Calibri"/>
                  <w:color w:val="000000"/>
                </w:rPr>
                <w:fldChar w:fldCharType="begin"/>
              </w:r>
              <w:r>
                <w:rPr>
                  <w:rFonts w:ascii="Calibri" w:hAnsi="Calibri"/>
                  <w:color w:val="000000"/>
                </w:rPr>
                <w:instrText xml:space="preserve"> REF _Ref487651965 \r \h </w:instrText>
              </w:r>
              <w:r>
                <w:rPr>
                  <w:rFonts w:ascii="Calibri" w:hAnsi="Calibri"/>
                  <w:color w:val="000000"/>
                </w:rPr>
              </w:r>
            </w:ins>
            <w:r>
              <w:rPr>
                <w:rFonts w:ascii="Calibri" w:hAnsi="Calibri"/>
                <w:color w:val="000000"/>
              </w:rPr>
              <w:fldChar w:fldCharType="separate"/>
            </w:r>
            <w:ins w:id="2947" w:author="ADASE Richard R" w:date="2018-03-30T12:15:00Z">
              <w:r>
                <w:rPr>
                  <w:rFonts w:ascii="Calibri" w:hAnsi="Calibri"/>
                  <w:color w:val="000000"/>
                </w:rPr>
                <w:t>5.</w:t>
              </w:r>
              <w:r>
                <w:rPr>
                  <w:rFonts w:ascii="Calibri" w:hAnsi="Calibri"/>
                  <w:color w:val="000000"/>
                </w:rPr>
                <w:t>1</w:t>
              </w:r>
              <w:r>
                <w:rPr>
                  <w:rFonts w:ascii="Calibri" w:hAnsi="Calibri"/>
                  <w:color w:val="000000"/>
                </w:rPr>
                <w:t>.2</w:t>
              </w:r>
              <w:r>
                <w:rPr>
                  <w:rFonts w:ascii="Calibri" w:hAnsi="Calibri"/>
                  <w:color w:val="000000"/>
                </w:rPr>
                <w:fldChar w:fldCharType="end"/>
              </w:r>
            </w:ins>
          </w:p>
        </w:tc>
        <w:tc>
          <w:tcPr>
            <w:tcW w:w="6660" w:type="dxa"/>
            <w:vAlign w:val="top"/>
          </w:tcPr>
          <w:p w14:paraId="5B244A0D" w14:textId="4AC7B2C0" w:rsidR="00D50072" w:rsidRPr="002D1442" w:rsidRDefault="00D50072" w:rsidP="002D1442">
            <w:pPr>
              <w:cnfStyle w:val="000000000000" w:firstRow="0" w:lastRow="0" w:firstColumn="0" w:lastColumn="0" w:oddVBand="0" w:evenVBand="0" w:oddHBand="0" w:evenHBand="0" w:firstRowFirstColumn="0" w:firstRowLastColumn="0" w:lastRowFirstColumn="0" w:lastRowLastColumn="0"/>
              <w:rPr>
                <w:ins w:id="2948" w:author="ADASE Richard R" w:date="2018-03-30T12:15:00Z"/>
              </w:rPr>
            </w:pPr>
            <w:ins w:id="2949" w:author="ADASE Richard R" w:date="2018-03-30T12:15:00Z">
              <w:r>
                <w:t>To address BRs, we added verbiage that states colors should be readable aga</w:t>
              </w:r>
            </w:ins>
            <w:ins w:id="2950" w:author="ADASE Richard R" w:date="2018-03-30T12:16:00Z">
              <w:r>
                <w:t>inst the background and suitable for colorblind users.  Since styles are expected to be under continued review and adjustment, these statements put us at risk of not getting accepta</w:t>
              </w:r>
            </w:ins>
            <w:ins w:id="2951" w:author="ADASE Richard R" w:date="2018-03-30T12:17:00Z">
              <w:r>
                <w:t>nce of the DFS.  Hexagon is trying to adjust working to make the design acceptable even though the implementation might require continued adjustments.</w:t>
              </w:r>
            </w:ins>
          </w:p>
        </w:tc>
        <w:tc>
          <w:tcPr>
            <w:tcW w:w="1080" w:type="dxa"/>
          </w:tcPr>
          <w:p w14:paraId="05380E79" w14:textId="77777777" w:rsidR="00D50072" w:rsidRDefault="00D50072" w:rsidP="001C57E4">
            <w:pPr>
              <w:jc w:val="center"/>
              <w:cnfStyle w:val="000000000000" w:firstRow="0" w:lastRow="0" w:firstColumn="0" w:lastColumn="0" w:oddVBand="0" w:evenVBand="0" w:oddHBand="0" w:evenHBand="0" w:firstRowFirstColumn="0" w:firstRowLastColumn="0" w:lastRowFirstColumn="0" w:lastRowLastColumn="0"/>
              <w:rPr>
                <w:ins w:id="2952" w:author="ADASE Richard R" w:date="2018-03-30T12:17:00Z"/>
                <w:szCs w:val="18"/>
              </w:rPr>
            </w:pPr>
            <w:ins w:id="2953" w:author="ADASE Richard R" w:date="2018-03-30T12:17:00Z">
              <w:r>
                <w:rPr>
                  <w:szCs w:val="18"/>
                </w:rPr>
                <w:t>Open</w:t>
              </w:r>
            </w:ins>
          </w:p>
          <w:p w14:paraId="1A39B7DB" w14:textId="52ED16D2" w:rsidR="00D50072" w:rsidRDefault="00D50072" w:rsidP="001C57E4">
            <w:pPr>
              <w:jc w:val="center"/>
              <w:cnfStyle w:val="000000000000" w:firstRow="0" w:lastRow="0" w:firstColumn="0" w:lastColumn="0" w:oddVBand="0" w:evenVBand="0" w:oddHBand="0" w:evenHBand="0" w:firstRowFirstColumn="0" w:firstRowLastColumn="0" w:lastRowFirstColumn="0" w:lastRowLastColumn="0"/>
              <w:rPr>
                <w:ins w:id="2954" w:author="ADASE Richard R" w:date="2018-03-30T12:15:00Z"/>
                <w:szCs w:val="18"/>
              </w:rPr>
            </w:pPr>
            <w:ins w:id="2955" w:author="ADASE Richard R" w:date="2018-03-30T12:17:00Z">
              <w:r>
                <w:rPr>
                  <w:szCs w:val="18"/>
                </w:rPr>
                <w:t>3/30/2018</w:t>
              </w:r>
            </w:ins>
          </w:p>
        </w:tc>
      </w:tr>
      <w:tr w:rsidR="00657D0A" w:rsidRPr="002857EE" w14:paraId="7471BAE2" w14:textId="77777777" w:rsidTr="00DF39CA">
        <w:trPr>
          <w:cantSplit/>
          <w:ins w:id="2956" w:author="ADASE Richard R" w:date="2018-03-30T12:52:00Z"/>
        </w:trPr>
        <w:tc>
          <w:tcPr>
            <w:cnfStyle w:val="001000000000" w:firstRow="0" w:lastRow="0" w:firstColumn="1" w:lastColumn="0" w:oddVBand="0" w:evenVBand="0" w:oddHBand="0" w:evenHBand="0" w:firstRowFirstColumn="0" w:firstRowLastColumn="0" w:lastRowFirstColumn="0" w:lastRowLastColumn="0"/>
            <w:tcW w:w="705" w:type="dxa"/>
          </w:tcPr>
          <w:p w14:paraId="77E14CE0" w14:textId="0C094B10" w:rsidR="00657D0A" w:rsidRDefault="00657D0A" w:rsidP="001C57E4">
            <w:pPr>
              <w:jc w:val="center"/>
              <w:rPr>
                <w:ins w:id="2957" w:author="ADASE Richard R" w:date="2018-03-30T12:52:00Z"/>
                <w:rFonts w:ascii="Calibri" w:hAnsi="Calibri"/>
                <w:color w:val="000000"/>
              </w:rPr>
            </w:pPr>
            <w:ins w:id="2958" w:author="ADASE Richard R" w:date="2018-03-30T12:52:00Z">
              <w:r>
                <w:rPr>
                  <w:rFonts w:ascii="Calibri" w:hAnsi="Calibri"/>
                  <w:color w:val="000000"/>
                </w:rPr>
                <w:lastRenderedPageBreak/>
                <w:t>146</w:t>
              </w:r>
            </w:ins>
          </w:p>
        </w:tc>
        <w:tc>
          <w:tcPr>
            <w:tcW w:w="990" w:type="dxa"/>
          </w:tcPr>
          <w:p w14:paraId="194F12D5" w14:textId="0E87EBD9" w:rsidR="00657D0A" w:rsidRDefault="00657D0A" w:rsidP="001C57E4">
            <w:pPr>
              <w:jc w:val="center"/>
              <w:cnfStyle w:val="000000000000" w:firstRow="0" w:lastRow="0" w:firstColumn="0" w:lastColumn="0" w:oddVBand="0" w:evenVBand="0" w:oddHBand="0" w:evenHBand="0" w:firstRowFirstColumn="0" w:firstRowLastColumn="0" w:lastRowFirstColumn="0" w:lastRowLastColumn="0"/>
              <w:rPr>
                <w:ins w:id="2959" w:author="ADASE Richard R" w:date="2018-03-30T12:52:00Z"/>
                <w:rFonts w:ascii="Calibri" w:hAnsi="Calibri"/>
                <w:color w:val="000000"/>
              </w:rPr>
            </w:pPr>
            <w:ins w:id="2960" w:author="ADASE Richard R" w:date="2018-03-30T12:52:00Z">
              <w:r>
                <w:rPr>
                  <w:rFonts w:ascii="Calibri" w:hAnsi="Calibri"/>
                  <w:color w:val="000000"/>
                </w:rPr>
                <w:fldChar w:fldCharType="begin"/>
              </w:r>
              <w:r>
                <w:rPr>
                  <w:rFonts w:ascii="Calibri" w:hAnsi="Calibri"/>
                  <w:color w:val="000000"/>
                </w:rPr>
                <w:instrText xml:space="preserve"> REF _Ref510171707 \r \h </w:instrText>
              </w:r>
              <w:r>
                <w:rPr>
                  <w:rFonts w:ascii="Calibri" w:hAnsi="Calibri"/>
                  <w:color w:val="000000"/>
                </w:rPr>
              </w:r>
            </w:ins>
            <w:r>
              <w:rPr>
                <w:rFonts w:ascii="Calibri" w:hAnsi="Calibri"/>
                <w:color w:val="000000"/>
              </w:rPr>
              <w:fldChar w:fldCharType="separate"/>
            </w:r>
            <w:ins w:id="2961" w:author="ADASE Richard R" w:date="2018-03-30T12:52:00Z">
              <w:r>
                <w:rPr>
                  <w:rFonts w:ascii="Calibri" w:hAnsi="Calibri"/>
                  <w:color w:val="000000"/>
                </w:rPr>
                <w:t>7</w:t>
              </w:r>
              <w:r>
                <w:rPr>
                  <w:rFonts w:ascii="Calibri" w:hAnsi="Calibri"/>
                  <w:color w:val="000000"/>
                </w:rPr>
                <w:fldChar w:fldCharType="end"/>
              </w:r>
            </w:ins>
          </w:p>
        </w:tc>
        <w:tc>
          <w:tcPr>
            <w:tcW w:w="6660" w:type="dxa"/>
            <w:vAlign w:val="top"/>
          </w:tcPr>
          <w:p w14:paraId="099226C3" w14:textId="60796AE0" w:rsidR="00657D0A" w:rsidRDefault="00657D0A" w:rsidP="002D1442">
            <w:pPr>
              <w:cnfStyle w:val="000000000000" w:firstRow="0" w:lastRow="0" w:firstColumn="0" w:lastColumn="0" w:oddVBand="0" w:evenVBand="0" w:oddHBand="0" w:evenHBand="0" w:firstRowFirstColumn="0" w:firstRowLastColumn="0" w:lastRowFirstColumn="0" w:lastRowLastColumn="0"/>
              <w:rPr>
                <w:ins w:id="2962" w:author="ADASE Richard R" w:date="2018-03-30T12:52:00Z"/>
              </w:rPr>
            </w:pPr>
            <w:ins w:id="2963" w:author="ADASE Richard R" w:date="2018-03-30T12:52:00Z">
              <w:r>
                <w:t xml:space="preserve">Created a new section to document </w:t>
              </w:r>
            </w:ins>
            <w:ins w:id="2964" w:author="ADASE Richard R" w:date="2018-03-30T12:53:00Z">
              <w:r>
                <w:t>assembly behavior and equipment catalogs for switch gear features, but the content still needs to be completed.</w:t>
              </w:r>
            </w:ins>
          </w:p>
        </w:tc>
        <w:tc>
          <w:tcPr>
            <w:tcW w:w="1080" w:type="dxa"/>
          </w:tcPr>
          <w:p w14:paraId="009A9CB5" w14:textId="77777777" w:rsidR="00657D0A" w:rsidRDefault="00657D0A" w:rsidP="001C57E4">
            <w:pPr>
              <w:jc w:val="center"/>
              <w:cnfStyle w:val="000000000000" w:firstRow="0" w:lastRow="0" w:firstColumn="0" w:lastColumn="0" w:oddVBand="0" w:evenVBand="0" w:oddHBand="0" w:evenHBand="0" w:firstRowFirstColumn="0" w:firstRowLastColumn="0" w:lastRowFirstColumn="0" w:lastRowLastColumn="0"/>
              <w:rPr>
                <w:ins w:id="2965" w:author="ADASE Richard R" w:date="2018-03-30T12:53:00Z"/>
                <w:szCs w:val="18"/>
              </w:rPr>
            </w:pPr>
            <w:ins w:id="2966" w:author="ADASE Richard R" w:date="2018-03-30T12:53:00Z">
              <w:r>
                <w:rPr>
                  <w:szCs w:val="18"/>
                </w:rPr>
                <w:t>Open</w:t>
              </w:r>
            </w:ins>
          </w:p>
          <w:p w14:paraId="46E5AEDA" w14:textId="30658059" w:rsidR="00657D0A" w:rsidRDefault="00657D0A" w:rsidP="001C57E4">
            <w:pPr>
              <w:jc w:val="center"/>
              <w:cnfStyle w:val="000000000000" w:firstRow="0" w:lastRow="0" w:firstColumn="0" w:lastColumn="0" w:oddVBand="0" w:evenVBand="0" w:oddHBand="0" w:evenHBand="0" w:firstRowFirstColumn="0" w:firstRowLastColumn="0" w:lastRowFirstColumn="0" w:lastRowLastColumn="0"/>
              <w:rPr>
                <w:ins w:id="2967" w:author="ADASE Richard R" w:date="2018-03-30T12:52:00Z"/>
                <w:szCs w:val="18"/>
              </w:rPr>
            </w:pPr>
            <w:ins w:id="2968" w:author="ADASE Richard R" w:date="2018-03-30T12:53:00Z">
              <w:r>
                <w:rPr>
                  <w:szCs w:val="18"/>
                </w:rPr>
                <w:t>3/30/2018</w:t>
              </w:r>
            </w:ins>
          </w:p>
        </w:tc>
      </w:tr>
    </w:tbl>
    <w:p w14:paraId="209F513D" w14:textId="6BDDA29A" w:rsidR="00D31119" w:rsidRPr="00A5683E" w:rsidRDefault="00D31119" w:rsidP="00A5683E"/>
    <w:sectPr w:rsidR="00D31119" w:rsidRPr="00A5683E" w:rsidSect="00BA45BF">
      <w:headerReference w:type="even" r:id="rId35"/>
      <w:headerReference w:type="default" r:id="rId36"/>
      <w:footerReference w:type="even" r:id="rId37"/>
      <w:footerReference w:type="default" r:id="rId38"/>
      <w:headerReference w:type="first" r:id="rId39"/>
      <w:footerReference w:type="first" r:id="rId40"/>
      <w:pgSz w:w="12240" w:h="15840" w:code="1"/>
      <w:pgMar w:top="1440" w:right="1440" w:bottom="1440" w:left="1440" w:header="720" w:footer="720"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dase, Richard R" w:date="2017-07-11T18:18:00Z" w:initials="RRA">
    <w:p w14:paraId="52CABD55" w14:textId="70B74FCA" w:rsidR="006C08D9" w:rsidRDefault="006C08D9">
      <w:pPr>
        <w:pStyle w:val="CommentText"/>
      </w:pPr>
      <w:r>
        <w:rPr>
          <w:rStyle w:val="CommentReference"/>
        </w:rPr>
        <w:annotationRef/>
      </w:r>
      <w:r>
        <w:t>Might want to create a third spreadsheet for Fiber, to be parallel with DFS Features.</w:t>
      </w:r>
    </w:p>
  </w:comment>
  <w:comment w:id="6" w:author="Ellis, Daniel" w:date="2017-07-11T18:18:00Z" w:initials="ED">
    <w:p w14:paraId="0E49B058" w14:textId="409A0680" w:rsidR="006C08D9" w:rsidRDefault="006C08D9">
      <w:pPr>
        <w:pStyle w:val="CommentText"/>
      </w:pPr>
      <w:r>
        <w:rPr>
          <w:rStyle w:val="CommentReference"/>
        </w:rPr>
        <w:annotationRef/>
      </w:r>
      <w:r>
        <w:t>Makes sense. Currently there is no legend information related to Fiber and fiber features do not appear in the distribution design legend.</w:t>
      </w:r>
    </w:p>
  </w:comment>
  <w:comment w:id="9" w:author="ADASE Richard R" w:date="2018-03-30T09:33:00Z" w:initials="ARR">
    <w:p w14:paraId="405F0184" w14:textId="76AFA62F" w:rsidR="006C08D9" w:rsidRDefault="006C08D9">
      <w:pPr>
        <w:pStyle w:val="CommentText"/>
      </w:pPr>
      <w:r>
        <w:rPr>
          <w:rStyle w:val="CommentReference"/>
        </w:rPr>
        <w:annotationRef/>
      </w:r>
      <w:r>
        <w:t xml:space="preserve">Combined three legends spreadsheets back into </w:t>
      </w:r>
      <w:proofErr w:type="gramStart"/>
      <w:r>
        <w:t>a single one</w:t>
      </w:r>
      <w:proofErr w:type="gramEnd"/>
      <w:r>
        <w:t>, primarily to give a unified picture of each legend.</w:t>
      </w:r>
    </w:p>
  </w:comment>
  <w:comment w:id="7" w:author="Adase, Richard R" w:date="2017-07-11T18:18:00Z" w:initials="RRA">
    <w:p w14:paraId="105A3263" w14:textId="2976B5BE" w:rsidR="006C08D9" w:rsidRDefault="006C08D9">
      <w:pPr>
        <w:pStyle w:val="CommentText"/>
      </w:pPr>
      <w:r>
        <w:rPr>
          <w:rStyle w:val="CommentReference"/>
        </w:rPr>
        <w:annotationRef/>
      </w:r>
      <w:r>
        <w:t>Modified to reference the Fiber legend spreadsheet, although that document won’t exist until after the next Fiber workshop.</w:t>
      </w:r>
    </w:p>
  </w:comment>
  <w:comment w:id="8" w:author="ADASE Richard R" w:date="2017-07-19T13:59:00Z" w:initials="ARR">
    <w:p w14:paraId="28667EBA" w14:textId="4DD69701" w:rsidR="006C08D9" w:rsidRDefault="006C08D9">
      <w:pPr>
        <w:pStyle w:val="CommentText"/>
      </w:pPr>
      <w:r>
        <w:rPr>
          <w:rStyle w:val="CommentReference"/>
        </w:rPr>
        <w:annotationRef/>
      </w:r>
      <w:r>
        <w:t>Fiber spreadsheet now exists.</w:t>
      </w:r>
    </w:p>
  </w:comment>
  <w:comment w:id="10" w:author="ADASE Richard R" w:date="2018-03-30T09:34:00Z" w:initials="ARR">
    <w:p w14:paraId="64D8C646" w14:textId="788289EF" w:rsidR="006C08D9" w:rsidRDefault="006C08D9">
      <w:pPr>
        <w:pStyle w:val="CommentText"/>
      </w:pPr>
      <w:r>
        <w:rPr>
          <w:rStyle w:val="CommentReference"/>
        </w:rPr>
        <w:annotationRef/>
      </w:r>
      <w:r>
        <w:t xml:space="preserve">Combined three legends spreadsheets back into </w:t>
      </w:r>
      <w:proofErr w:type="gramStart"/>
      <w:r>
        <w:t>a single one</w:t>
      </w:r>
      <w:proofErr w:type="gramEnd"/>
      <w:r>
        <w:t>, primarily to give a unified picture of each legend.</w:t>
      </w:r>
    </w:p>
  </w:comment>
  <w:comment w:id="23" w:author="ADASE Richard R" w:date="2018-02-22T17:24:00Z" w:initials="ARR">
    <w:p w14:paraId="1CBD733C" w14:textId="175531A5" w:rsidR="006C08D9" w:rsidRDefault="006C08D9">
      <w:pPr>
        <w:pStyle w:val="CommentText"/>
      </w:pPr>
      <w:r>
        <w:rPr>
          <w:rStyle w:val="CommentReference"/>
        </w:rPr>
        <w:annotationRef/>
      </w:r>
      <w:r>
        <w:t>Removing this heading since we are no longer making a distinction between custom and standard/COTS functionality.</w:t>
      </w:r>
    </w:p>
  </w:comment>
  <w:comment w:id="27" w:author="Ellis, Daniel" w:date="2017-07-11T19:19:00Z" w:initials="ED">
    <w:p w14:paraId="63A4D5C8" w14:textId="14CFA531" w:rsidR="006C08D9" w:rsidRDefault="006C08D9">
      <w:pPr>
        <w:pStyle w:val="CommentText"/>
      </w:pPr>
      <w:r>
        <w:rPr>
          <w:rStyle w:val="CommentReference"/>
        </w:rPr>
        <w:annotationRef/>
      </w:r>
      <w:r>
        <w:t>Missing As-Builts – 2.5.</w:t>
      </w:r>
      <w:proofErr w:type="gramStart"/>
      <w:r>
        <w:t>1.F</w:t>
      </w:r>
      <w:proofErr w:type="gramEnd"/>
      <w:r>
        <w:t>19, 2.5.2.F14 – Asset History</w:t>
      </w:r>
    </w:p>
  </w:comment>
  <w:comment w:id="28" w:author="ADASE Richard R" w:date="2017-07-19T14:02:00Z" w:initials="ARR">
    <w:p w14:paraId="4A777DF3" w14:textId="77777777" w:rsidR="006C08D9" w:rsidRDefault="006C08D9" w:rsidP="00D17DC8">
      <w:pPr>
        <w:pStyle w:val="CommentText"/>
      </w:pPr>
      <w:r>
        <w:rPr>
          <w:rStyle w:val="CommentReference"/>
        </w:rPr>
        <w:annotationRef/>
      </w:r>
      <w:r>
        <w:rPr>
          <w:rStyle w:val="CommentReference"/>
        </w:rPr>
        <w:annotationRef/>
      </w:r>
      <w:r>
        <w:t>Those two BRs are mapped to Job Management DDD.</w:t>
      </w:r>
    </w:p>
    <w:p w14:paraId="6617F7AF" w14:textId="4085D1EF" w:rsidR="006C08D9" w:rsidRDefault="006C08D9">
      <w:pPr>
        <w:pStyle w:val="CommentText"/>
      </w:pPr>
    </w:p>
  </w:comment>
  <w:comment w:id="32" w:author="Ellis, Daniel" w:date="2017-07-11T18:18:00Z" w:initials="ED">
    <w:p w14:paraId="5FDC1067" w14:textId="55E806D3" w:rsidR="006C08D9" w:rsidRDefault="006C08D9">
      <w:pPr>
        <w:pStyle w:val="CommentText"/>
      </w:pPr>
      <w:r>
        <w:rPr>
          <w:rStyle w:val="CommentReference"/>
        </w:rPr>
        <w:annotationRef/>
      </w:r>
      <w:r>
        <w:t>Missing Section #. Requirement needs to be addressed in document.</w:t>
      </w:r>
    </w:p>
  </w:comment>
  <w:comment w:id="33" w:author="ADASE Richard R" w:date="2017-07-19T14:02:00Z" w:initials="ARR">
    <w:p w14:paraId="44EEB79C" w14:textId="268C26B3" w:rsidR="006C08D9" w:rsidRDefault="006C08D9">
      <w:pPr>
        <w:pStyle w:val="CommentText"/>
      </w:pPr>
      <w:r>
        <w:rPr>
          <w:rStyle w:val="CommentReference"/>
        </w:rPr>
        <w:annotationRef/>
      </w:r>
      <w:r>
        <w:rPr>
          <w:rStyle w:val="CommentReference"/>
        </w:rPr>
        <w:t>Done.</w:t>
      </w:r>
    </w:p>
  </w:comment>
  <w:comment w:id="38" w:author="Ellis, Daniel" w:date="2017-07-11T18:18:00Z" w:initials="ED">
    <w:p w14:paraId="4F08120E" w14:textId="19583431" w:rsidR="006C08D9" w:rsidRDefault="006C08D9">
      <w:pPr>
        <w:pStyle w:val="CommentText"/>
      </w:pPr>
      <w:r>
        <w:rPr>
          <w:rStyle w:val="CommentReference"/>
        </w:rPr>
        <w:annotationRef/>
      </w:r>
      <w:r>
        <w:t>All requirements for Boundaries are missing Section #s and need to be addressed.</w:t>
      </w:r>
    </w:p>
  </w:comment>
  <w:comment w:id="39" w:author="ADASE Richard R" w:date="2017-07-19T14:03:00Z" w:initials="ARR">
    <w:p w14:paraId="329BB913" w14:textId="7B4989D1" w:rsidR="006C08D9" w:rsidRDefault="006C08D9">
      <w:pPr>
        <w:pStyle w:val="CommentText"/>
      </w:pPr>
      <w:r>
        <w:rPr>
          <w:rStyle w:val="CommentReference"/>
        </w:rPr>
        <w:annotationRef/>
      </w:r>
      <w:r>
        <w:t>Done.</w:t>
      </w:r>
    </w:p>
  </w:comment>
  <w:comment w:id="40" w:author="ADASE Richard R" w:date="2018-02-23T12:49:00Z" w:initials="ARR">
    <w:p w14:paraId="00FB4227" w14:textId="5E6CE674" w:rsidR="006C08D9" w:rsidRDefault="006C08D9">
      <w:pPr>
        <w:pStyle w:val="CommentText"/>
      </w:pPr>
      <w:r>
        <w:rPr>
          <w:rStyle w:val="CommentReference"/>
        </w:rPr>
        <w:annotationRef/>
      </w:r>
      <w:r>
        <w:t xml:space="preserve">It was decided to not model Meter Tech Boundaries as a GIS feature class, but instead extract the polygon files on demand based on other boundary classes (Operational Boundary and Zip Code).  </w:t>
      </w:r>
      <w:proofErr w:type="gramStart"/>
      <w:r>
        <w:t>Therefore</w:t>
      </w:r>
      <w:proofErr w:type="gramEnd"/>
      <w:r>
        <w:t xml:space="preserve"> this BR should probably be dropped.</w:t>
      </w:r>
    </w:p>
  </w:comment>
  <w:comment w:id="42" w:author="ADASE Richard R" w:date="2018-02-23T12:53:00Z" w:initials="ARR">
    <w:p w14:paraId="07BAB2EF" w14:textId="105ACAF2" w:rsidR="006C08D9" w:rsidRDefault="006C08D9">
      <w:pPr>
        <w:pStyle w:val="CommentText"/>
      </w:pPr>
      <w:r>
        <w:rPr>
          <w:rStyle w:val="CommentReference"/>
        </w:rPr>
        <w:annotationRef/>
      </w:r>
      <w:r>
        <w:t>As noted in the referenced section, the eventual design uses Active Permit Symbols at each affected Pole in lieu of generating Joint Use Permit Boundaries.  This BR might need to be reworded to match the design.</w:t>
      </w:r>
    </w:p>
  </w:comment>
  <w:comment w:id="68" w:author="Ellis, Daniel" w:date="2017-07-11T18:18:00Z" w:initials="ED">
    <w:p w14:paraId="3EBFC131" w14:textId="5489DFCE" w:rsidR="006C08D9" w:rsidRDefault="006C08D9">
      <w:pPr>
        <w:pStyle w:val="CommentText"/>
      </w:pPr>
      <w:r>
        <w:rPr>
          <w:rStyle w:val="CommentReference"/>
        </w:rPr>
        <w:annotationRef/>
      </w:r>
      <w:r>
        <w:t>Broken link. Not in Section 2. Fiber symbology does not appear in any document and should be listed as an open issue.</w:t>
      </w:r>
    </w:p>
  </w:comment>
  <w:comment w:id="72" w:author="ADASE Richard R" w:date="2018-02-22T13:05:00Z" w:initials="ARR">
    <w:p w14:paraId="2B5A55FA" w14:textId="40CEF979" w:rsidR="006C08D9" w:rsidRDefault="006C08D9">
      <w:pPr>
        <w:pStyle w:val="CommentText"/>
      </w:pPr>
      <w:r>
        <w:rPr>
          <w:rStyle w:val="CommentReference"/>
        </w:rPr>
        <w:annotationRef/>
      </w:r>
      <w:r>
        <w:t>Now captured in fiber spreadsheets.</w:t>
      </w:r>
    </w:p>
  </w:comment>
  <w:comment w:id="73" w:author="Ellis, Daniel" w:date="2017-07-11T18:18:00Z" w:initials="ED">
    <w:p w14:paraId="485BD021" w14:textId="5F938CDB" w:rsidR="006C08D9" w:rsidRDefault="006C08D9">
      <w:pPr>
        <w:pStyle w:val="CommentText"/>
      </w:pPr>
      <w:r>
        <w:rPr>
          <w:rStyle w:val="CommentReference"/>
        </w:rPr>
        <w:annotationRef/>
      </w:r>
      <w:r>
        <w:t>Same as above</w:t>
      </w:r>
    </w:p>
  </w:comment>
  <w:comment w:id="74" w:author="ADASE Richard R" w:date="2018-02-22T13:06:00Z" w:initials="ARR">
    <w:p w14:paraId="4AD9A6FA" w14:textId="1C784C4F" w:rsidR="006C08D9" w:rsidRDefault="006C08D9">
      <w:pPr>
        <w:pStyle w:val="CommentText"/>
      </w:pPr>
      <w:r>
        <w:rPr>
          <w:rStyle w:val="CommentReference"/>
        </w:rPr>
        <w:annotationRef/>
      </w:r>
      <w:r>
        <w:t>Now captured in fiber spreadsheets.</w:t>
      </w:r>
    </w:p>
  </w:comment>
  <w:comment w:id="80" w:author="Adase, Richard R" w:date="2017-07-11T18:18:00Z" w:initials="RRA">
    <w:p w14:paraId="26AE200B" w14:textId="16B21CF0" w:rsidR="006C08D9" w:rsidRDefault="006C08D9">
      <w:pPr>
        <w:pStyle w:val="CommentText"/>
      </w:pPr>
      <w:r>
        <w:rPr>
          <w:rStyle w:val="CommentReference"/>
        </w:rPr>
        <w:annotationRef/>
      </w:r>
      <w:r>
        <w:t>Need to discuss scope for this BR since we are no longer implementing partial energization.</w:t>
      </w:r>
    </w:p>
  </w:comment>
  <w:comment w:id="90" w:author="Adase, Richard R" w:date="2017-07-11T18:18:00Z" w:initials="RRA">
    <w:p w14:paraId="7E116723" w14:textId="52E1D7BE" w:rsidR="006C08D9" w:rsidRDefault="006C08D9">
      <w:pPr>
        <w:pStyle w:val="CommentText"/>
      </w:pPr>
      <w:r>
        <w:rPr>
          <w:rStyle w:val="CommentReference"/>
        </w:rPr>
        <w:annotationRef/>
      </w:r>
      <w:r>
        <w:t>Relocated this BR from Business Rules DDD.</w:t>
      </w:r>
    </w:p>
  </w:comment>
  <w:comment w:id="101" w:author="Adase, Richard R" w:date="2017-07-13T11:09:00Z" w:initials="RRA">
    <w:p w14:paraId="178087AE" w14:textId="252D2285" w:rsidR="006C08D9" w:rsidRDefault="006C08D9">
      <w:pPr>
        <w:pStyle w:val="CommentText"/>
      </w:pPr>
      <w:r>
        <w:rPr>
          <w:rStyle w:val="CommentReference"/>
        </w:rPr>
        <w:annotationRef/>
      </w:r>
      <w:r>
        <w:t>Relocated this BR from Business Rules DDD.</w:t>
      </w:r>
    </w:p>
  </w:comment>
  <w:comment w:id="103" w:author="Ellis, Daniel" w:date="2017-07-11T18:18:00Z" w:initials="ED">
    <w:p w14:paraId="45AA40FB" w14:textId="11E4E423" w:rsidR="006C08D9" w:rsidRDefault="006C08D9">
      <w:pPr>
        <w:pStyle w:val="CommentText"/>
      </w:pPr>
      <w:r>
        <w:rPr>
          <w:rStyle w:val="CommentReference"/>
        </w:rPr>
        <w:annotationRef/>
      </w:r>
      <w:r>
        <w:t>Missing 0.1.</w:t>
      </w:r>
      <w:proofErr w:type="gramStart"/>
      <w:r>
        <w:t>3.F</w:t>
      </w:r>
      <w:proofErr w:type="gramEnd"/>
      <w:r>
        <w:t>8 though this is likely because requirement would fit better in Map Printing DDD. Please confirm that requirement will be covered then.</w:t>
      </w:r>
    </w:p>
  </w:comment>
  <w:comment w:id="104" w:author="ADASE Richard R" w:date="2017-07-19T14:09:00Z" w:initials="ARR">
    <w:p w14:paraId="45657C9B" w14:textId="0F5C5DD9" w:rsidR="006C08D9" w:rsidRDefault="006C08D9">
      <w:pPr>
        <w:pStyle w:val="CommentText"/>
      </w:pPr>
      <w:r>
        <w:rPr>
          <w:rStyle w:val="CommentReference"/>
        </w:rPr>
        <w:annotationRef/>
      </w:r>
      <w:r>
        <w:t>Gap analysis for 0.1.</w:t>
      </w:r>
      <w:proofErr w:type="gramStart"/>
      <w:r>
        <w:t>3.F</w:t>
      </w:r>
      <w:proofErr w:type="gramEnd"/>
      <w:r>
        <w:t xml:space="preserve">8 suggests using </w:t>
      </w:r>
      <w:proofErr w:type="spellStart"/>
      <w:r>
        <w:t>GeoMedia</w:t>
      </w:r>
      <w:proofErr w:type="spellEnd"/>
      <w:r>
        <w:t xml:space="preserve"> to create maps with custom symbology.  Do you want this noted explicitly in Map Printing DDD?</w:t>
      </w:r>
    </w:p>
  </w:comment>
  <w:comment w:id="107" w:author="Ellis, Daniel" w:date="2017-07-11T18:18:00Z" w:initials="ED">
    <w:p w14:paraId="1745684C" w14:textId="7E19DBB8" w:rsidR="006C08D9" w:rsidRDefault="006C08D9">
      <w:pPr>
        <w:pStyle w:val="CommentText"/>
      </w:pPr>
      <w:r>
        <w:rPr>
          <w:rStyle w:val="CommentReference"/>
        </w:rPr>
        <w:annotationRef/>
      </w:r>
      <w:r>
        <w:t>Details for Asset History need to be discussed with SMEs</w:t>
      </w:r>
    </w:p>
  </w:comment>
  <w:comment w:id="108" w:author="ADASE Richard R" w:date="2017-07-19T14:09:00Z" w:initials="ARR">
    <w:p w14:paraId="2DEB94E6" w14:textId="75B2FA70" w:rsidR="006C08D9" w:rsidRDefault="006C08D9">
      <w:pPr>
        <w:pStyle w:val="CommentText"/>
      </w:pPr>
      <w:r>
        <w:rPr>
          <w:rStyle w:val="CommentReference"/>
        </w:rPr>
        <w:annotationRef/>
      </w:r>
      <w:r>
        <w:t>Asset History relocated to Job Management DDD.</w:t>
      </w:r>
    </w:p>
  </w:comment>
  <w:comment w:id="117" w:author="Ellis, Daniel" w:date="2017-07-11T18:18:00Z" w:initials="ED">
    <w:p w14:paraId="410F251E" w14:textId="65D51902" w:rsidR="006C08D9" w:rsidRDefault="006C08D9">
      <w:pPr>
        <w:pStyle w:val="CommentText"/>
      </w:pPr>
      <w:r>
        <w:rPr>
          <w:rStyle w:val="CommentReference"/>
        </w:rPr>
        <w:annotationRef/>
      </w:r>
      <w:r>
        <w:t>Not addressed in this section. Need follow-up to determine intent. Current symbology defined in DFS Legends does not differentiate between network and non-network features</w:t>
      </w:r>
    </w:p>
  </w:comment>
  <w:comment w:id="118" w:author="ADASE Richard R" w:date="2017-07-19T14:09:00Z" w:initials="ARR">
    <w:p w14:paraId="7F4AB9B9" w14:textId="3248DCFB" w:rsidR="006C08D9" w:rsidRDefault="006C08D9">
      <w:pPr>
        <w:pStyle w:val="CommentText"/>
      </w:pPr>
      <w:r>
        <w:rPr>
          <w:rStyle w:val="CommentReference"/>
        </w:rPr>
        <w:annotationRef/>
      </w:r>
      <w:r>
        <w:t>Updated.  Since this comment was added, network features in the Distribution legend have been set as gray, as have distribution features in the Network legend.</w:t>
      </w:r>
    </w:p>
  </w:comment>
  <w:comment w:id="123" w:author="Adase, Richard R" w:date="2017-07-11T18:18:00Z" w:initials="RRA">
    <w:p w14:paraId="223001C9" w14:textId="77777777" w:rsidR="006C08D9" w:rsidRDefault="006C08D9" w:rsidP="00347886">
      <w:pPr>
        <w:pStyle w:val="CommentText"/>
      </w:pPr>
      <w:r>
        <w:rPr>
          <w:rStyle w:val="CommentReference"/>
        </w:rPr>
        <w:annotationRef/>
      </w:r>
      <w:r>
        <w:t>Need to determine the best place to officially address this requirement.</w:t>
      </w:r>
    </w:p>
  </w:comment>
  <w:comment w:id="124" w:author="ADASE Richard R" w:date="2017-07-19T14:09:00Z" w:initials="ARR">
    <w:p w14:paraId="2CB458D5" w14:textId="0CF7049A" w:rsidR="006C08D9" w:rsidRDefault="006C08D9">
      <w:pPr>
        <w:pStyle w:val="CommentText"/>
      </w:pPr>
      <w:r>
        <w:rPr>
          <w:rStyle w:val="CommentReference"/>
        </w:rPr>
        <w:annotationRef/>
      </w:r>
      <w:r>
        <w:t>Added a paragraph in the referenced section to address this, with references also to Geospatial Portal and Mobile DDDs.</w:t>
      </w:r>
    </w:p>
  </w:comment>
  <w:comment w:id="143" w:author="Ellis, Daniel" w:date="2017-07-11T18:18:00Z" w:initials="ED">
    <w:p w14:paraId="4BAA2C5D" w14:textId="69E82A99" w:rsidR="006C08D9" w:rsidRDefault="006C08D9">
      <w:pPr>
        <w:pStyle w:val="CommentText"/>
      </w:pPr>
      <w:r>
        <w:rPr>
          <w:rStyle w:val="CommentReference"/>
        </w:rPr>
        <w:annotationRef/>
      </w:r>
      <w:r>
        <w:t>Need to ensure that this information is captured after Asset History design is fleshed out.</w:t>
      </w:r>
    </w:p>
  </w:comment>
  <w:comment w:id="144" w:author="ADASE Richard R" w:date="2017-07-19T14:10:00Z" w:initials="ARR">
    <w:p w14:paraId="391C2C7E" w14:textId="6385304C" w:rsidR="006C08D9" w:rsidRDefault="006C08D9">
      <w:pPr>
        <w:pStyle w:val="CommentText"/>
      </w:pPr>
      <w:r>
        <w:rPr>
          <w:rStyle w:val="CommentReference"/>
        </w:rPr>
        <w:annotationRef/>
      </w:r>
      <w:r>
        <w:t>Asset History relocated to Job Management DDD.</w:t>
      </w:r>
    </w:p>
  </w:comment>
  <w:comment w:id="171" w:author="Ellis, Daniel" w:date="2017-07-11T18:18:00Z" w:initials="ED">
    <w:p w14:paraId="0AB72ED0" w14:textId="3EE9894C" w:rsidR="006C08D9" w:rsidRDefault="006C08D9">
      <w:pPr>
        <w:pStyle w:val="CommentText"/>
      </w:pPr>
      <w:r>
        <w:rPr>
          <w:rStyle w:val="CommentReference"/>
        </w:rPr>
        <w:annotationRef/>
      </w:r>
      <w:r>
        <w:t xml:space="preserve">May need to re-evaluate this business rule </w:t>
      </w:r>
      <w:proofErr w:type="gramStart"/>
      <w:r>
        <w:t>in light of</w:t>
      </w:r>
      <w:proofErr w:type="gramEnd"/>
      <w:r>
        <w:t xml:space="preserve"> the premise creation requirements being rewritten.</w:t>
      </w:r>
    </w:p>
  </w:comment>
  <w:comment w:id="172" w:author="ADASE Richard R" w:date="2017-07-19T14:10:00Z" w:initials="ARR">
    <w:p w14:paraId="0A0106FF" w14:textId="248F3295" w:rsidR="006C08D9" w:rsidRDefault="006C08D9">
      <w:pPr>
        <w:pStyle w:val="CommentText"/>
      </w:pPr>
      <w:r>
        <w:rPr>
          <w:rStyle w:val="CommentReference"/>
        </w:rPr>
        <w:annotationRef/>
      </w:r>
      <w:r>
        <w:t>Please confirm if re-evaluation is still necessary; until then the document describes how requiring the Premise Number attribute prevents marking for approval if any values are missing.</w:t>
      </w:r>
    </w:p>
  </w:comment>
  <w:comment w:id="173" w:author="ADASE Richard R" w:date="2018-02-23T13:25:00Z" w:initials="ARR">
    <w:p w14:paraId="154D2A97" w14:textId="0D704DA9" w:rsidR="006C08D9" w:rsidRDefault="006C08D9">
      <w:pPr>
        <w:pStyle w:val="CommentText"/>
      </w:pPr>
      <w:r>
        <w:rPr>
          <w:rStyle w:val="CommentReference"/>
        </w:rPr>
        <w:annotationRef/>
      </w:r>
      <w:r>
        <w:t>Relocating this BR back to Business Rules DDD, since we added custom validation following the CC&amp;B workshop.  We’re leaving a section in this document describing Service Point behavior, but eliminating the BR reference.</w:t>
      </w:r>
    </w:p>
  </w:comment>
  <w:comment w:id="196" w:author="Ellis, Daniel" w:date="2017-07-11T18:18:00Z" w:initials="ED">
    <w:p w14:paraId="7987C029" w14:textId="2A82DCBB" w:rsidR="006C08D9" w:rsidRDefault="006C08D9">
      <w:pPr>
        <w:pStyle w:val="CommentText"/>
      </w:pPr>
      <w:r>
        <w:rPr>
          <w:rStyle w:val="CommentReference"/>
        </w:rPr>
        <w:annotationRef/>
      </w:r>
      <w:r>
        <w:t>This section contains no mention of Base maps</w:t>
      </w:r>
    </w:p>
  </w:comment>
  <w:comment w:id="197" w:author="ADASE Richard R" w:date="2017-07-19T14:10:00Z" w:initials="ARR">
    <w:p w14:paraId="6F4962EC" w14:textId="1ECECFB9" w:rsidR="006C08D9" w:rsidRDefault="006C08D9">
      <w:pPr>
        <w:pStyle w:val="CommentText"/>
      </w:pPr>
      <w:r>
        <w:rPr>
          <w:rStyle w:val="CommentReference"/>
        </w:rPr>
        <w:annotationRef/>
      </w:r>
      <w:r>
        <w:t>Updated.</w:t>
      </w:r>
    </w:p>
  </w:comment>
  <w:comment w:id="204" w:author="ADASE Richard R" w:date="2017-10-12T10:19:00Z" w:initials="ARR">
    <w:p w14:paraId="53419DC5" w14:textId="7782DE21" w:rsidR="006C08D9" w:rsidRDefault="006C08D9">
      <w:pPr>
        <w:pStyle w:val="CommentText"/>
      </w:pPr>
      <w:r>
        <w:rPr>
          <w:rStyle w:val="CommentReference"/>
        </w:rPr>
        <w:annotationRef/>
      </w:r>
      <w:r>
        <w:t xml:space="preserve">Relocated from </w:t>
      </w:r>
      <w:proofErr w:type="spellStart"/>
      <w:r>
        <w:t>Landbase</w:t>
      </w:r>
      <w:proofErr w:type="spellEnd"/>
      <w:r>
        <w:t xml:space="preserve"> &amp; Boundaries DDD.</w:t>
      </w:r>
    </w:p>
  </w:comment>
  <w:comment w:id="227" w:author="Ellis, Daniel" w:date="2017-07-11T18:18:00Z" w:initials="ED">
    <w:p w14:paraId="795AB91D" w14:textId="4ACCBAA2" w:rsidR="006C08D9" w:rsidRDefault="006C08D9">
      <w:pPr>
        <w:pStyle w:val="CommentText"/>
      </w:pPr>
      <w:r>
        <w:rPr>
          <w:rStyle w:val="CommentReference"/>
        </w:rPr>
        <w:annotationRef/>
      </w:r>
      <w:r>
        <w:t>This section contains no mention of Design Polygons</w:t>
      </w:r>
    </w:p>
  </w:comment>
  <w:comment w:id="228" w:author="ADASE Richard R" w:date="2017-07-19T14:10:00Z" w:initials="ARR">
    <w:p w14:paraId="5C2B1ED5" w14:textId="3ABDDA1D" w:rsidR="006C08D9" w:rsidRDefault="006C08D9">
      <w:pPr>
        <w:pStyle w:val="CommentText"/>
      </w:pPr>
      <w:r>
        <w:rPr>
          <w:rStyle w:val="CommentReference"/>
        </w:rPr>
        <w:annotationRef/>
      </w:r>
      <w:r>
        <w:t>Updated.</w:t>
      </w:r>
    </w:p>
  </w:comment>
  <w:comment w:id="308" w:author="Adase, Richard R" w:date="2017-07-11T18:18:00Z" w:initials="RRA">
    <w:p w14:paraId="3143CF68" w14:textId="57B0D139" w:rsidR="006C08D9" w:rsidRDefault="006C08D9">
      <w:pPr>
        <w:pStyle w:val="CommentText"/>
      </w:pPr>
      <w:r>
        <w:rPr>
          <w:rStyle w:val="CommentReference"/>
        </w:rPr>
        <w:annotationRef/>
      </w:r>
      <w:r>
        <w:t>Asset History relocated to Job Management DDD.</w:t>
      </w:r>
    </w:p>
  </w:comment>
  <w:comment w:id="331" w:author="Ellis, Daniel" w:date="2017-07-11T18:18:00Z" w:initials="ED">
    <w:p w14:paraId="00837B8C" w14:textId="3300EBC1" w:rsidR="006C08D9" w:rsidRDefault="006C08D9">
      <w:pPr>
        <w:pStyle w:val="CommentText"/>
      </w:pPr>
      <w:r>
        <w:rPr>
          <w:rStyle w:val="CommentReference"/>
        </w:rPr>
        <w:annotationRef/>
      </w:r>
      <w:r>
        <w:t xml:space="preserve">This is related to activity and </w:t>
      </w:r>
      <w:proofErr w:type="spellStart"/>
      <w:r>
        <w:t>workpoints</w:t>
      </w:r>
      <w:proofErr w:type="spellEnd"/>
      <w:r>
        <w:t>. Used in situations where assets are transferred from one structure to another. Need to discuss during Job Management.</w:t>
      </w:r>
    </w:p>
  </w:comment>
  <w:comment w:id="332" w:author="ADASE Richard R" w:date="2017-07-19T14:10:00Z" w:initials="ARR">
    <w:p w14:paraId="36A6B3F4" w14:textId="35B723C4" w:rsidR="006C08D9" w:rsidRDefault="006C08D9">
      <w:pPr>
        <w:pStyle w:val="CommentText"/>
      </w:pPr>
      <w:r>
        <w:rPr>
          <w:rStyle w:val="CommentReference"/>
        </w:rPr>
        <w:annotationRef/>
      </w:r>
      <w:r>
        <w:t>Relocated to Job Management DDD.</w:t>
      </w:r>
    </w:p>
  </w:comment>
  <w:comment w:id="403" w:author="ADASE Richard R" w:date="2017-09-25T15:03:00Z" w:initials="ARR">
    <w:p w14:paraId="58199F7B" w14:textId="2516D185" w:rsidR="006C08D9" w:rsidRDefault="006C08D9">
      <w:pPr>
        <w:pStyle w:val="CommentText"/>
      </w:pPr>
      <w:r>
        <w:rPr>
          <w:rStyle w:val="CommentReference"/>
        </w:rPr>
        <w:annotationRef/>
      </w:r>
      <w:r>
        <w:t>Relocated from Job Management DDD since it is sufficient to have Estimated Amount as a required attribute.</w:t>
      </w:r>
    </w:p>
  </w:comment>
  <w:comment w:id="422" w:author="Ellis, Daniel" w:date="2017-07-11T18:18:00Z" w:initials="ED">
    <w:p w14:paraId="312195FA" w14:textId="0A2DD186" w:rsidR="006C08D9" w:rsidRDefault="006C08D9">
      <w:pPr>
        <w:pStyle w:val="CommentText"/>
      </w:pPr>
      <w:r>
        <w:rPr>
          <w:rStyle w:val="CommentReference"/>
        </w:rPr>
        <w:annotationRef/>
      </w:r>
      <w:r>
        <w:t>The DFS Legends spreadsheet currently only has a single Service Line Linear symbol</w:t>
      </w:r>
    </w:p>
  </w:comment>
  <w:comment w:id="423" w:author="ADASE Richard R" w:date="2017-07-19T15:23:00Z" w:initials="ARR">
    <w:p w14:paraId="3B557BC7" w14:textId="4D086CF5" w:rsidR="006C08D9" w:rsidRDefault="006C08D9">
      <w:pPr>
        <w:pStyle w:val="CommentText"/>
      </w:pPr>
      <w:r>
        <w:rPr>
          <w:rStyle w:val="CommentReference"/>
        </w:rPr>
        <w:annotationRef/>
      </w:r>
      <w:r>
        <w:t xml:space="preserve">The Service Line </w:t>
      </w:r>
      <w:proofErr w:type="spellStart"/>
      <w:r>
        <w:t>line</w:t>
      </w:r>
      <w:proofErr w:type="spellEnd"/>
      <w:r>
        <w:t xml:space="preserve"> style rules had been expanded to five different cases, but has now been reduced to four per latest feedback.  Modified the DFS Legends spreadsheet, but some information such as color is still pending SME review.</w:t>
      </w:r>
    </w:p>
  </w:comment>
  <w:comment w:id="428" w:author="Ellis, Daniel" w:date="2017-07-11T18:18:00Z" w:initials="ED">
    <w:p w14:paraId="198510E7" w14:textId="37AD3097" w:rsidR="006C08D9" w:rsidRDefault="006C08D9">
      <w:pPr>
        <w:pStyle w:val="CommentText"/>
      </w:pPr>
      <w:r>
        <w:rPr>
          <w:rStyle w:val="CommentReference"/>
        </w:rPr>
        <w:annotationRef/>
      </w:r>
      <w:r>
        <w:t>The DFS Legends spreadsheet currently has only a single symbol for Service Point</w:t>
      </w:r>
    </w:p>
  </w:comment>
  <w:comment w:id="429" w:author="ADASE Richard R" w:date="2017-07-19T14:52:00Z" w:initials="ARR">
    <w:p w14:paraId="46BA3AD2" w14:textId="2BD735AC" w:rsidR="006C08D9" w:rsidRDefault="006C08D9">
      <w:pPr>
        <w:pStyle w:val="CommentText"/>
      </w:pPr>
      <w:r>
        <w:rPr>
          <w:rStyle w:val="CommentReference"/>
        </w:rPr>
        <w:annotationRef/>
      </w:r>
      <w:r>
        <w:t xml:space="preserve">Adding styles for the five values listed in the DRD for now, </w:t>
      </w:r>
      <w:proofErr w:type="gramStart"/>
      <w:r>
        <w:t>and also</w:t>
      </w:r>
      <w:proofErr w:type="gramEnd"/>
      <w:r>
        <w:t xml:space="preserve"> added this as an open question for the 7/31 SME review to establish the rules for deriving Service Point Type from associated Premises, and which symbols to use.</w:t>
      </w:r>
    </w:p>
  </w:comment>
  <w:comment w:id="444" w:author="ADASE Richard R" w:date="2018-02-23T13:44:00Z" w:initials="ARR">
    <w:p w14:paraId="794C8773" w14:textId="633DB007" w:rsidR="006C08D9" w:rsidRDefault="006C08D9">
      <w:pPr>
        <w:pStyle w:val="CommentText"/>
      </w:pPr>
      <w:r>
        <w:rPr>
          <w:rStyle w:val="CommentReference"/>
        </w:rPr>
        <w:annotationRef/>
      </w:r>
      <w:proofErr w:type="gramStart"/>
      <w:r>
        <w:t>In order to</w:t>
      </w:r>
      <w:proofErr w:type="gramEnd"/>
      <w:r>
        <w:t xml:space="preserve"> apply legend filters, attributes must be included in the published component view for the affected graphic component.  For this BR, that would mean publishing </w:t>
      </w:r>
      <w:proofErr w:type="gramStart"/>
      <w:r>
        <w:t>all of</w:t>
      </w:r>
      <w:proofErr w:type="gramEnd"/>
      <w:r>
        <w:t xml:space="preserve"> these attributes for all Street Light graphic components, including the main symbol, the label, the customer owned symbol, and the disconnected symbol.  This would result in significantly larger published DDC files, and is not typically recommended. Instead, we will relocate this BR to the Analysis DDD where it can be addressed using queries.</w:t>
      </w:r>
    </w:p>
  </w:comment>
  <w:comment w:id="548" w:author="Adase, Richard R" w:date="2017-07-11T18:18:00Z" w:initials="RRA">
    <w:p w14:paraId="32051D27" w14:textId="6779C458" w:rsidR="006C08D9" w:rsidRDefault="006C08D9">
      <w:pPr>
        <w:pStyle w:val="CommentText"/>
      </w:pPr>
      <w:r>
        <w:rPr>
          <w:rStyle w:val="CommentReference"/>
        </w:rPr>
        <w:annotationRef/>
      </w:r>
      <w:r>
        <w:t>BRs relocated to Job Management DDD.</w:t>
      </w:r>
    </w:p>
  </w:comment>
  <w:comment w:id="597" w:author="Ellis, Daniel" w:date="2017-07-11T18:18:00Z" w:initials="ED">
    <w:p w14:paraId="08C60ECD" w14:textId="5FEC7199" w:rsidR="006C08D9" w:rsidRDefault="006C08D9">
      <w:pPr>
        <w:pStyle w:val="CommentText"/>
      </w:pPr>
      <w:r>
        <w:rPr>
          <w:rStyle w:val="CommentReference"/>
        </w:rPr>
        <w:annotationRef/>
      </w:r>
      <w:r>
        <w:t>As discussed, these requirements need to be addressed somewhere in the body of this document. Even if this is considered standard COTS behavior, a short explanation should be included that states how these requirements are being met by this standard functionality.</w:t>
      </w:r>
    </w:p>
  </w:comment>
  <w:comment w:id="598" w:author="ADASE Richard R" w:date="2017-07-19T15:25:00Z" w:initials="ARR">
    <w:p w14:paraId="550341A7" w14:textId="43824526" w:rsidR="006C08D9" w:rsidRDefault="006C08D9">
      <w:pPr>
        <w:pStyle w:val="CommentText"/>
      </w:pPr>
      <w:r>
        <w:rPr>
          <w:rStyle w:val="CommentReference"/>
        </w:rPr>
        <w:annotationRef/>
      </w:r>
      <w:r>
        <w:t>Will revisit this section after SME review, since responses are only for completeness and traceability, not custom workflows.</w:t>
      </w:r>
    </w:p>
  </w:comment>
  <w:comment w:id="599" w:author="ADASE Richard R" w:date="2018-02-22T17:22:00Z" w:initials="ARR">
    <w:p w14:paraId="53A4619B" w14:textId="70B791AA" w:rsidR="006C08D9" w:rsidRDefault="006C08D9">
      <w:pPr>
        <w:pStyle w:val="CommentText"/>
      </w:pPr>
      <w:r>
        <w:rPr>
          <w:rStyle w:val="CommentReference"/>
        </w:rPr>
        <w:annotationRef/>
      </w:r>
      <w:r>
        <w:t>Since we must add language for every BR, we are abandoning this section.  All BRs have been moved up and interleaved with custom functionality in the tables above.</w:t>
      </w:r>
    </w:p>
  </w:comment>
  <w:comment w:id="812" w:author="Ellis, Daniel" w:date="2017-07-11T18:18:00Z" w:initials="ED">
    <w:p w14:paraId="6EAA6F77" w14:textId="5A203557" w:rsidR="006C08D9" w:rsidRDefault="006C08D9">
      <w:pPr>
        <w:pStyle w:val="CommentText"/>
      </w:pPr>
      <w:r>
        <w:rPr>
          <w:rStyle w:val="CommentReference"/>
        </w:rPr>
        <w:annotationRef/>
      </w:r>
      <w:r>
        <w:t xml:space="preserve">Needs to be updated to reflect that there are now 2 spreadsheets. Electrical and </w:t>
      </w:r>
      <w:proofErr w:type="spellStart"/>
      <w:r>
        <w:t>landbase</w:t>
      </w:r>
      <w:proofErr w:type="spellEnd"/>
    </w:p>
  </w:comment>
  <w:comment w:id="813" w:author="ADASE Richard R" w:date="2017-07-19T15:26:00Z" w:initials="ARR">
    <w:p w14:paraId="6741A9E4" w14:textId="081C9B73" w:rsidR="006C08D9" w:rsidRDefault="006C08D9">
      <w:pPr>
        <w:pStyle w:val="CommentText"/>
      </w:pPr>
      <w:r>
        <w:rPr>
          <w:rStyle w:val="CommentReference"/>
        </w:rPr>
        <w:annotationRef/>
      </w:r>
      <w:r>
        <w:t>Updated, also including Fiber.</w:t>
      </w:r>
    </w:p>
  </w:comment>
  <w:comment w:id="1068" w:author="Adase, Richard R" w:date="2017-07-11T18:18:00Z" w:initials="RRA">
    <w:p w14:paraId="663FD215" w14:textId="1AD49218" w:rsidR="006C08D9" w:rsidRDefault="006C08D9">
      <w:pPr>
        <w:pStyle w:val="CommentText"/>
      </w:pPr>
      <w:r>
        <w:rPr>
          <w:rStyle w:val="CommentReference"/>
        </w:rPr>
        <w:annotationRef/>
      </w:r>
      <w:r>
        <w:t>Note that during core GIS workshops the Mid-</w:t>
      </w:r>
      <w:proofErr w:type="gramStart"/>
      <w:r>
        <w:t>span</w:t>
      </w:r>
      <w:proofErr w:type="gramEnd"/>
      <w:r>
        <w:t xml:space="preserve"> Tap was originally to be modeled as a type of Primary Conductor Node, but since the same two feature instances cannot participate in both connectivity and ownership relationships, we moved it here to the Miscellaneous Structure.  Now we have the consistency of Primary Conductor Nodes being virtual connected features, and Miscellaneous Structures being virtual owning features.  This change should not be noticeable to the user.</w:t>
      </w:r>
    </w:p>
  </w:comment>
  <w:comment w:id="1142" w:author="Adase, Richard R" w:date="2017-07-11T18:18:00Z" w:initials="RRA">
    <w:p w14:paraId="2D071C1C" w14:textId="0D8B204F" w:rsidR="006C08D9" w:rsidRDefault="006C08D9">
      <w:pPr>
        <w:pStyle w:val="CommentText"/>
      </w:pPr>
      <w:r>
        <w:rPr>
          <w:rStyle w:val="CommentReference"/>
        </w:rPr>
        <w:annotationRef/>
      </w:r>
      <w:r>
        <w:t>Note that Mid-</w:t>
      </w:r>
      <w:proofErr w:type="gramStart"/>
      <w:r>
        <w:t>span</w:t>
      </w:r>
      <w:proofErr w:type="gramEnd"/>
      <w:r>
        <w:t xml:space="preserve"> Tap has been relocated to Miscellaneous Structure, and Junction Point has been specialized as a new separate feature called Duct Point in order to participate in </w:t>
      </w:r>
      <w:proofErr w:type="spellStart"/>
      <w:r>
        <w:t>Ductivity</w:t>
      </w:r>
      <w:proofErr w:type="spellEnd"/>
      <w:r>
        <w:t>.</w:t>
      </w:r>
    </w:p>
  </w:comment>
  <w:comment w:id="1163" w:author="ADASE Richard R" w:date="2017-07-18T17:03:00Z" w:initials="ARR">
    <w:p w14:paraId="0A43E911" w14:textId="5A7927FF" w:rsidR="006C08D9" w:rsidRDefault="006C08D9">
      <w:pPr>
        <w:pStyle w:val="CommentText"/>
      </w:pPr>
      <w:r>
        <w:rPr>
          <w:rStyle w:val="CommentReference"/>
        </w:rPr>
        <w:annotationRef/>
      </w:r>
      <w:r>
        <w:t xml:space="preserve">We recently added Open Point based on discussions at data conversion workshops.  However, is this really different than the existing </w:t>
      </w:r>
      <w:proofErr w:type="gramStart"/>
      <w:r>
        <w:t>Dead End</w:t>
      </w:r>
      <w:proofErr w:type="gramEnd"/>
      <w:r>
        <w:t xml:space="preserve"> case above?  It even states “Also helps distinguish unconnected conductors ending at the same structure”.  Or should we rename “Dead End” as “Open Point” for consistent terminology?</w:t>
      </w:r>
    </w:p>
  </w:comment>
  <w:comment w:id="1179" w:author="Ellis, Daniel" w:date="2017-07-11T18:18:00Z" w:initials="ED">
    <w:p w14:paraId="3921ACE6" w14:textId="77777777" w:rsidR="006C08D9" w:rsidRDefault="006C08D9" w:rsidP="00970C60">
      <w:pPr>
        <w:pStyle w:val="CommentText"/>
      </w:pPr>
      <w:r>
        <w:rPr>
          <w:rStyle w:val="CommentReference"/>
        </w:rPr>
        <w:annotationRef/>
      </w:r>
      <w:r>
        <w:t>The details and attribution of premises and service points has not been discussed with SMEs</w:t>
      </w:r>
    </w:p>
  </w:comment>
  <w:comment w:id="1180" w:author="ADASE Richard R" w:date="2017-07-19T15:30:00Z" w:initials="ARR">
    <w:p w14:paraId="5FE6D532" w14:textId="30FF31A8" w:rsidR="006C08D9" w:rsidRDefault="006C08D9">
      <w:pPr>
        <w:pStyle w:val="CommentText"/>
      </w:pPr>
      <w:r>
        <w:rPr>
          <w:rStyle w:val="CommentReference"/>
        </w:rPr>
        <w:annotationRef/>
      </w:r>
      <w:r>
        <w:t>Renamed section from Premise to Service Point.  We will describe the revised service model here in a future revision of this document.</w:t>
      </w:r>
    </w:p>
  </w:comment>
  <w:comment w:id="1181" w:author="ADASE Richard R" w:date="2018-03-30T10:57:00Z" w:initials="ARR">
    <w:p w14:paraId="77E3262D" w14:textId="7B1FBBD0" w:rsidR="006C08D9" w:rsidRDefault="006C08D9">
      <w:pPr>
        <w:pStyle w:val="CommentText"/>
      </w:pPr>
      <w:r>
        <w:rPr>
          <w:rStyle w:val="CommentReference"/>
        </w:rPr>
        <w:annotationRef/>
      </w:r>
      <w:r>
        <w:t>Note that there is currently no plan to add more to this section.  If there is any additional information you feel should be included here, please specify.</w:t>
      </w:r>
    </w:p>
  </w:comment>
  <w:comment w:id="1240" w:author="Ellis, Daniel" w:date="2017-07-11T18:18:00Z" w:initials="ED">
    <w:p w14:paraId="0D5EBCA2" w14:textId="28DA75CD" w:rsidR="006C08D9" w:rsidRDefault="006C08D9">
      <w:pPr>
        <w:pStyle w:val="CommentText"/>
      </w:pPr>
      <w:r>
        <w:rPr>
          <w:rStyle w:val="CommentReference"/>
        </w:rPr>
        <w:annotationRef/>
      </w:r>
      <w:r>
        <w:t>Needs to be expanded based on discussions in Streetlights workshop or moved to that DDD.</w:t>
      </w:r>
    </w:p>
  </w:comment>
  <w:comment w:id="1241" w:author="ADASE Richard R" w:date="2017-07-19T15:30:00Z" w:initials="ARR">
    <w:p w14:paraId="56583A92" w14:textId="03F82C49" w:rsidR="006C08D9" w:rsidRDefault="006C08D9">
      <w:pPr>
        <w:pStyle w:val="CommentText"/>
      </w:pPr>
      <w:r>
        <w:rPr>
          <w:rStyle w:val="CommentReference"/>
        </w:rPr>
        <w:annotationRef/>
      </w:r>
      <w:r>
        <w:t>Removed this section entirely, since we’ve now split the types out into separate features, unlocated lights are no longer an issue, and there was no extra information to convey related to BRs.  We can add the section back in if other needs arise.</w:t>
      </w:r>
    </w:p>
  </w:comment>
  <w:comment w:id="1273" w:author="Ellis, Daniel" w:date="2017-07-11T18:18:00Z" w:initials="ED">
    <w:p w14:paraId="19B0F198" w14:textId="69878A7D" w:rsidR="006C08D9" w:rsidRDefault="006C08D9">
      <w:pPr>
        <w:pStyle w:val="CommentText"/>
      </w:pPr>
      <w:r>
        <w:rPr>
          <w:rStyle w:val="CommentReference"/>
        </w:rPr>
        <w:annotationRef/>
      </w:r>
      <w:r>
        <w:t>Types are Guard and Area. Given all the unique aspects of streetlights when compared to Guard and Area lights, it may make more sense to separate these features.</w:t>
      </w:r>
    </w:p>
  </w:comment>
  <w:comment w:id="1274" w:author="ADASE Richard R" w:date="2018-03-30T10:55:00Z" w:initials="ARR">
    <w:p w14:paraId="78D13B47" w14:textId="07FB2C51" w:rsidR="006C08D9" w:rsidRDefault="006C08D9">
      <w:pPr>
        <w:pStyle w:val="CommentText"/>
      </w:pPr>
      <w:r>
        <w:rPr>
          <w:rStyle w:val="CommentReference"/>
        </w:rPr>
        <w:annotationRef/>
      </w:r>
      <w:r>
        <w:t>Moot since section is removed.</w:t>
      </w:r>
    </w:p>
  </w:comment>
  <w:comment w:id="1312" w:author="Ellis, Daniel" w:date="2017-07-11T18:18:00Z" w:initials="ED">
    <w:p w14:paraId="73C1F46E" w14:textId="4D09D5DF" w:rsidR="006C08D9" w:rsidRDefault="006C08D9">
      <w:pPr>
        <w:pStyle w:val="CommentText"/>
      </w:pPr>
      <w:r>
        <w:rPr>
          <w:rStyle w:val="CommentReference"/>
        </w:rPr>
        <w:annotationRef/>
      </w:r>
      <w:r>
        <w:t>Guard lights are also placed via the SALT process and there are requirements for these to be placed by the replacement process in the future.</w:t>
      </w:r>
    </w:p>
  </w:comment>
  <w:comment w:id="1313" w:author="ADASE Richard R" w:date="2018-03-30T10:55:00Z" w:initials="ARR">
    <w:p w14:paraId="40C15E94" w14:textId="2633F0FD" w:rsidR="006C08D9" w:rsidRDefault="006C08D9">
      <w:pPr>
        <w:pStyle w:val="CommentText"/>
      </w:pPr>
      <w:r>
        <w:rPr>
          <w:rStyle w:val="CommentReference"/>
        </w:rPr>
        <w:annotationRef/>
      </w:r>
      <w:r>
        <w:t>Moot since section is removed.</w:t>
      </w:r>
    </w:p>
  </w:comment>
  <w:comment w:id="1331" w:author="Ellis, Daniel" w:date="2017-07-11T18:18:00Z" w:initials="ED">
    <w:p w14:paraId="63E1B7C9" w14:textId="37AAD6ED" w:rsidR="006C08D9" w:rsidRDefault="006C08D9">
      <w:pPr>
        <w:pStyle w:val="CommentText"/>
      </w:pPr>
      <w:r>
        <w:rPr>
          <w:rStyle w:val="CommentReference"/>
        </w:rPr>
        <w:annotationRef/>
      </w:r>
      <w:r>
        <w:t>All streetlights will be mapped and have locations per decision made in Streetlights workshop.</w:t>
      </w:r>
    </w:p>
  </w:comment>
  <w:comment w:id="1332" w:author="ADASE Richard R" w:date="2018-03-30T10:55:00Z" w:initials="ARR">
    <w:p w14:paraId="76012FD4" w14:textId="7A4EA9CB" w:rsidR="006C08D9" w:rsidRDefault="006C08D9">
      <w:pPr>
        <w:pStyle w:val="CommentText"/>
      </w:pPr>
      <w:r>
        <w:rPr>
          <w:rStyle w:val="CommentReference"/>
        </w:rPr>
        <w:annotationRef/>
      </w:r>
      <w:r>
        <w:t>Moot since section is removed.</w:t>
      </w:r>
    </w:p>
  </w:comment>
  <w:comment w:id="1414" w:author="ADASE Richard R" w:date="2017-07-17T18:20:00Z" w:initials="ARR">
    <w:p w14:paraId="06D57E6F" w14:textId="68C659BB" w:rsidR="006C08D9" w:rsidRDefault="006C08D9">
      <w:pPr>
        <w:pStyle w:val="CommentText"/>
      </w:pPr>
      <w:r>
        <w:rPr>
          <w:rStyle w:val="CommentReference"/>
        </w:rPr>
        <w:annotationRef/>
      </w:r>
      <w:r>
        <w:t>We still need to decide where the actual assemblies will be documented.</w:t>
      </w:r>
    </w:p>
  </w:comment>
  <w:comment w:id="1415" w:author="ADASE Richard R" w:date="2018-03-30T11:13:00Z" w:initials="ARR">
    <w:p w14:paraId="0F8B0D32" w14:textId="58F1F2EB" w:rsidR="006C08D9" w:rsidRDefault="006C08D9">
      <w:pPr>
        <w:pStyle w:val="CommentText"/>
      </w:pPr>
      <w:r>
        <w:rPr>
          <w:rStyle w:val="CommentReference"/>
        </w:rPr>
        <w:annotationRef/>
      </w:r>
      <w:r>
        <w:t xml:space="preserve">Added Section </w:t>
      </w:r>
      <w:r>
        <w:fldChar w:fldCharType="begin"/>
      </w:r>
      <w:r>
        <w:instrText xml:space="preserve"> REF _Ref510171707 \r \h </w:instrText>
      </w:r>
      <w:r>
        <w:fldChar w:fldCharType="separate"/>
      </w:r>
      <w:r>
        <w:t>7</w:t>
      </w:r>
      <w:r>
        <w:fldChar w:fldCharType="end"/>
      </w:r>
      <w:r>
        <w:t xml:space="preserve">, </w:t>
      </w:r>
      <w:r>
        <w:fldChar w:fldCharType="begin"/>
      </w:r>
      <w:r>
        <w:instrText xml:space="preserve"> REF _Ref510171707 \h </w:instrText>
      </w:r>
      <w:r>
        <w:fldChar w:fldCharType="separate"/>
      </w:r>
      <w:r>
        <w:t>Assemblies</w:t>
      </w:r>
      <w:r>
        <w:fldChar w:fldCharType="end"/>
      </w:r>
      <w:r>
        <w:t xml:space="preserve"> for this purpose.</w:t>
      </w:r>
    </w:p>
  </w:comment>
  <w:comment w:id="1495" w:author="Adase, Richard R" w:date="2017-07-11T18:18:00Z" w:initials="RRA">
    <w:p w14:paraId="1FB47EAC" w14:textId="75C398BE" w:rsidR="006C08D9" w:rsidRDefault="006C08D9">
      <w:pPr>
        <w:pStyle w:val="CommentText"/>
      </w:pPr>
      <w:r>
        <w:rPr>
          <w:rStyle w:val="CommentReference"/>
        </w:rPr>
        <w:annotationRef/>
      </w:r>
      <w:r>
        <w:t>Renamed section to discuss all feature classes broken out from the original Isolation Point.  All subsections have been reworked to describe the new scenarios.</w:t>
      </w:r>
    </w:p>
  </w:comment>
  <w:comment w:id="1669" w:author="Ellis, Daniel" w:date="2017-07-11T18:18:00Z" w:initials="ED">
    <w:p w14:paraId="3410CC6C" w14:textId="31A3C0D5" w:rsidR="006C08D9" w:rsidRDefault="006C08D9">
      <w:pPr>
        <w:pStyle w:val="CommentText"/>
      </w:pPr>
      <w:r>
        <w:rPr>
          <w:rStyle w:val="CommentReference"/>
        </w:rPr>
        <w:annotationRef/>
      </w:r>
      <w:r>
        <w:t>There are currently no requirements related to the process for the initial collection of this data nor adding it to the GIS</w:t>
      </w:r>
    </w:p>
  </w:comment>
  <w:comment w:id="1670" w:author="ADASE Richard R" w:date="2017-07-19T15:35:00Z" w:initials="ARR">
    <w:p w14:paraId="4DEAB37E" w14:textId="6F9F2AFC" w:rsidR="006C08D9" w:rsidRDefault="006C08D9">
      <w:pPr>
        <w:pStyle w:val="CommentText"/>
      </w:pPr>
      <w:r>
        <w:rPr>
          <w:rStyle w:val="CommentReference"/>
        </w:rPr>
        <w:annotationRef/>
      </w:r>
      <w:r>
        <w:t>Request came from Matt Hueske during design phase.  Attributes would only be populated by import processes, and not by designers.</w:t>
      </w:r>
    </w:p>
  </w:comment>
  <w:comment w:id="1676" w:author="Adase, Richard R" w:date="2017-07-11T18:18:00Z" w:initials="RRA">
    <w:p w14:paraId="7184CEA5" w14:textId="433ABFC3" w:rsidR="006C08D9" w:rsidRDefault="006C08D9">
      <w:pPr>
        <w:pStyle w:val="CommentText"/>
      </w:pPr>
      <w:r>
        <w:rPr>
          <w:rStyle w:val="CommentReference"/>
        </w:rPr>
        <w:annotationRef/>
      </w:r>
      <w:r>
        <w:t>What values should be populated for features placed by designers after the system is in production?</w:t>
      </w:r>
    </w:p>
  </w:comment>
  <w:comment w:id="1677" w:author="ADASE Richard R" w:date="2017-07-19T15:36:00Z" w:initials="ARR">
    <w:p w14:paraId="39946CCA" w14:textId="237E9C95" w:rsidR="006C08D9" w:rsidRDefault="006C08D9">
      <w:pPr>
        <w:pStyle w:val="CommentText"/>
      </w:pPr>
      <w:r>
        <w:rPr>
          <w:rStyle w:val="CommentReference"/>
        </w:rPr>
        <w:annotationRef/>
      </w:r>
      <w:r>
        <w:t>Expanded description to clarify that attributes will be null on placement.  Additional processing would require scope review.</w:t>
      </w:r>
    </w:p>
  </w:comment>
  <w:comment w:id="1765" w:author="Adase, Richard R" w:date="2017-07-11T18:18:00Z" w:initials="RRA">
    <w:p w14:paraId="543F8FE7" w14:textId="74F6F35F" w:rsidR="006C08D9" w:rsidRDefault="006C08D9">
      <w:pPr>
        <w:pStyle w:val="CommentText"/>
      </w:pPr>
      <w:r>
        <w:rPr>
          <w:rStyle w:val="CommentReference"/>
        </w:rPr>
        <w:annotationRef/>
      </w:r>
      <w:r>
        <w:t>Per discussion in data conversion workshops, also need to retain CUs representing controls, but we don’t yet have a means to identify those.</w:t>
      </w:r>
    </w:p>
  </w:comment>
  <w:comment w:id="1766" w:author="ADASE Richard R" w:date="2018-02-23T15:28:00Z" w:initials="ARR">
    <w:p w14:paraId="3A724B1B" w14:textId="6ECF0958" w:rsidR="006C08D9" w:rsidRDefault="006C08D9">
      <w:pPr>
        <w:pStyle w:val="CommentText"/>
      </w:pPr>
      <w:r>
        <w:rPr>
          <w:rStyle w:val="CommentReference"/>
        </w:rPr>
        <w:annotationRef/>
      </w:r>
      <w:r>
        <w:t>Modified the language so that WMIS IDD is the master reference for CU retention.</w:t>
      </w:r>
    </w:p>
  </w:comment>
  <w:comment w:id="1844" w:author="Adase, Richard R" w:date="2017-07-11T18:18:00Z" w:initials="RRA">
    <w:p w14:paraId="40E37D32" w14:textId="557E39FF" w:rsidR="006C08D9" w:rsidRDefault="006C08D9">
      <w:pPr>
        <w:pStyle w:val="CommentText"/>
      </w:pPr>
      <w:r>
        <w:rPr>
          <w:rStyle w:val="CommentReference"/>
        </w:rPr>
        <w:annotationRef/>
      </w:r>
      <w:r>
        <w:t>At OMS workshop, Subodh objected to restricting SCADA Device IDs to 5-digits.  However, we will have to deal with potential conflicts arising from separate management of SCADA vs non-SCADA Device IDs.  Options include raising non-SCADA Device IDs to 7 digits to make more room for SCADA, or somehow manage SCADA devices from the same sequence as non-SCADA devices.</w:t>
      </w:r>
    </w:p>
  </w:comment>
  <w:comment w:id="1845" w:author="ADASE Richard R" w:date="2017-07-19T15:41:00Z" w:initials="ARR">
    <w:p w14:paraId="2129DFE7" w14:textId="7072756B" w:rsidR="006C08D9" w:rsidRDefault="006C08D9">
      <w:pPr>
        <w:pStyle w:val="CommentText"/>
      </w:pPr>
      <w:r>
        <w:rPr>
          <w:rStyle w:val="CommentReference"/>
        </w:rPr>
        <w:annotationRef/>
      </w:r>
      <w:r>
        <w:t xml:space="preserve">Per SCADA discussion on Friday 7/14, it is assumed that SCADA Device IDs will shift to five alphanumeric characters </w:t>
      </w:r>
      <w:proofErr w:type="gramStart"/>
      <w:r>
        <w:t>in order to</w:t>
      </w:r>
      <w:proofErr w:type="gramEnd"/>
      <w:r>
        <w:t xml:space="preserve"> allow for future growth without overlapping new six-digit IDs for non-SCADA devices.</w:t>
      </w:r>
    </w:p>
  </w:comment>
  <w:comment w:id="1891" w:author="Adase, Richard R" w:date="2017-07-11T18:18:00Z" w:initials="RRA">
    <w:p w14:paraId="563A9A38" w14:textId="5A907C51" w:rsidR="006C08D9" w:rsidRDefault="006C08D9">
      <w:pPr>
        <w:pStyle w:val="CommentText"/>
      </w:pPr>
      <w:r>
        <w:rPr>
          <w:rStyle w:val="CommentReference"/>
        </w:rPr>
        <w:annotationRef/>
      </w:r>
      <w:r>
        <w:t xml:space="preserve">Trying to clarify interpretation of the Connectivity tab in DFS Relationships </w:t>
      </w:r>
      <w:proofErr w:type="gramStart"/>
      <w:r>
        <w:t>in order to</w:t>
      </w:r>
      <w:proofErr w:type="gramEnd"/>
      <w:r>
        <w:t xml:space="preserve"> help get closure on some open issues (such as #59 for example).</w:t>
      </w:r>
    </w:p>
  </w:comment>
  <w:comment w:id="1909" w:author="Ellis, Daniel" w:date="2017-07-11T18:18:00Z" w:initials="ED">
    <w:p w14:paraId="05987858" w14:textId="4C25EFFA" w:rsidR="006C08D9" w:rsidRDefault="006C08D9">
      <w:pPr>
        <w:pStyle w:val="CommentText"/>
      </w:pPr>
      <w:r>
        <w:rPr>
          <w:rStyle w:val="CommentReference"/>
        </w:rPr>
        <w:annotationRef/>
      </w:r>
      <w:proofErr w:type="spellStart"/>
      <w:r>
        <w:t>Ductivity</w:t>
      </w:r>
      <w:proofErr w:type="spellEnd"/>
      <w:r>
        <w:t xml:space="preserve"> and containment have not been discussed in detail with SMEs. Need to find time to discuss and review.</w:t>
      </w:r>
    </w:p>
  </w:comment>
  <w:comment w:id="1910" w:author="ADASE Richard R" w:date="2017-07-19T15:43:00Z" w:initials="ARR">
    <w:p w14:paraId="60DD785E" w14:textId="2C86E6BC" w:rsidR="006C08D9" w:rsidRDefault="006C08D9">
      <w:pPr>
        <w:pStyle w:val="CommentText"/>
      </w:pPr>
      <w:r>
        <w:rPr>
          <w:rStyle w:val="CommentReference"/>
        </w:rPr>
        <w:annotationRef/>
      </w:r>
      <w:r>
        <w:t>We’ve discussed a good bit by now.</w:t>
      </w:r>
    </w:p>
  </w:comment>
  <w:comment w:id="1980" w:author="Ellis, Daniel" w:date="2017-07-11T18:18:00Z" w:initials="ED">
    <w:p w14:paraId="128A415F" w14:textId="168D3DDB" w:rsidR="006C08D9" w:rsidRDefault="006C08D9">
      <w:pPr>
        <w:pStyle w:val="CommentText"/>
      </w:pPr>
      <w:r>
        <w:rPr>
          <w:rStyle w:val="CommentReference"/>
        </w:rPr>
        <w:annotationRef/>
      </w:r>
      <w:r>
        <w:t xml:space="preserve">Do these attributes need to be predefined or can features be filtered based on the value of any attribute? Additional clarification needed </w:t>
      </w:r>
      <w:proofErr w:type="gramStart"/>
      <w:r>
        <w:t>in order to</w:t>
      </w:r>
      <w:proofErr w:type="gramEnd"/>
      <w:r>
        <w:t xml:space="preserve"> address requirements related to filtering the map based on specific attributes.</w:t>
      </w:r>
    </w:p>
  </w:comment>
  <w:comment w:id="1981" w:author="ADASE Richard R" w:date="2017-07-19T15:47:00Z" w:initials="ARR">
    <w:p w14:paraId="6D1E435A" w14:textId="6F68D749" w:rsidR="006C08D9" w:rsidRDefault="006C08D9">
      <w:pPr>
        <w:pStyle w:val="CommentText"/>
      </w:pPr>
      <w:r>
        <w:rPr>
          <w:rStyle w:val="CommentReference"/>
        </w:rPr>
        <w:annotationRef/>
      </w:r>
      <w:r>
        <w:t>Clarified – not just any attribute, only those present in the published component views/DDCs.</w:t>
      </w:r>
    </w:p>
  </w:comment>
  <w:comment w:id="2007" w:author="Ellis, Daniel" w:date="2017-07-11T18:18:00Z" w:initials="ED">
    <w:p w14:paraId="65C75710" w14:textId="2895941C" w:rsidR="006C08D9" w:rsidRDefault="006C08D9">
      <w:pPr>
        <w:pStyle w:val="CommentText"/>
      </w:pPr>
      <w:r>
        <w:rPr>
          <w:rStyle w:val="CommentReference"/>
        </w:rPr>
        <w:annotationRef/>
      </w:r>
      <w:r>
        <w:t>These have been discussed but not reviewed as far as I am aware</w:t>
      </w:r>
    </w:p>
  </w:comment>
  <w:comment w:id="2008" w:author="ADASE Richard R" w:date="2017-07-19T15:47:00Z" w:initials="ARR">
    <w:p w14:paraId="51ED476D" w14:textId="05A04433" w:rsidR="006C08D9" w:rsidRDefault="006C08D9">
      <w:pPr>
        <w:pStyle w:val="CommentText"/>
      </w:pPr>
      <w:r>
        <w:rPr>
          <w:rStyle w:val="CommentReference"/>
        </w:rPr>
        <w:annotationRef/>
      </w:r>
      <w:r>
        <w:t>Assumption is that by the time this document has been accepted, SMEs will have reviewed the colors.</w:t>
      </w:r>
    </w:p>
  </w:comment>
  <w:comment w:id="2009" w:author="ADASE Richard R" w:date="2018-03-30T12:18:00Z" w:initials="ARR">
    <w:p w14:paraId="46A4342A" w14:textId="6E617F72" w:rsidR="006C08D9" w:rsidRDefault="006C08D9">
      <w:pPr>
        <w:pStyle w:val="CommentText"/>
      </w:pPr>
      <w:r>
        <w:rPr>
          <w:rStyle w:val="CommentReference"/>
        </w:rPr>
        <w:annotationRef/>
      </w:r>
      <w:r>
        <w:t xml:space="preserve">Reworded </w:t>
      </w:r>
      <w:proofErr w:type="gramStart"/>
      <w:r>
        <w:t>in an attempt to</w:t>
      </w:r>
      <w:proofErr w:type="gramEnd"/>
      <w:r>
        <w:t xml:space="preserve"> get design approval, even though subjective assessment of readability will require continued iterative review and adjustment in the built system.</w:t>
      </w:r>
    </w:p>
  </w:comment>
  <w:comment w:id="2066" w:author="Adase, Richard R" w:date="2017-07-11T18:18:00Z" w:initials="RRA">
    <w:p w14:paraId="5A00827B" w14:textId="4ACC7030" w:rsidR="006C08D9" w:rsidRDefault="006C08D9">
      <w:pPr>
        <w:pStyle w:val="CommentText"/>
      </w:pPr>
      <w:r>
        <w:rPr>
          <w:rStyle w:val="CommentReference"/>
        </w:rPr>
        <w:annotationRef/>
      </w:r>
      <w:r>
        <w:t>Need to propose and review a general color and weight scheme for feature states; this was agreed to be a good idea during Core GIS Workshop 3, but not combinations have precedents in DIS, and some change will be needed to accommodate a lighter background color (e.g.- PPI light yellow won’t show well on a white or light gray background).</w:t>
      </w:r>
    </w:p>
  </w:comment>
  <w:comment w:id="2067" w:author="ADASE Richard R" w:date="2017-07-19T15:47:00Z" w:initials="ARR">
    <w:p w14:paraId="45B95C30" w14:textId="2A743977" w:rsidR="006C08D9" w:rsidRDefault="006C08D9">
      <w:pPr>
        <w:pStyle w:val="CommentText"/>
      </w:pPr>
      <w:r>
        <w:rPr>
          <w:rStyle w:val="CommentReference"/>
        </w:rPr>
        <w:annotationRef/>
      </w:r>
      <w:r>
        <w:t>Updated with a color scheme to be reviewed with SMEs during week of 7/31.</w:t>
      </w:r>
    </w:p>
  </w:comment>
  <w:comment w:id="2068" w:author="ADASE Richard R" w:date="2018-03-30T12:37:00Z" w:initials="ARR">
    <w:p w14:paraId="0DEE3436" w14:textId="56D4BA82" w:rsidR="006C08D9" w:rsidRDefault="006C08D9">
      <w:pPr>
        <w:pStyle w:val="CommentText"/>
      </w:pPr>
      <w:r>
        <w:rPr>
          <w:rStyle w:val="CommentReference"/>
        </w:rPr>
        <w:annotationRef/>
      </w:r>
      <w:r>
        <w:t>Eliminated this section since it became redundant with the Color Table tab in the DFS Legends spreadsheet.</w:t>
      </w:r>
    </w:p>
  </w:comment>
  <w:comment w:id="2085" w:author="Ellis, Daniel" w:date="2017-07-11T18:18:00Z" w:initials="ED">
    <w:p w14:paraId="57B3F966" w14:textId="24FB6DD4" w:rsidR="006C08D9" w:rsidRDefault="006C08D9">
      <w:pPr>
        <w:pStyle w:val="CommentText"/>
      </w:pPr>
      <w:r>
        <w:rPr>
          <w:rStyle w:val="CommentReference"/>
        </w:rPr>
        <w:annotationRef/>
      </w:r>
      <w:r>
        <w:t>This only applies to primary conductors</w:t>
      </w:r>
    </w:p>
  </w:comment>
  <w:comment w:id="2086" w:author="ADASE Richard R" w:date="2017-07-18T14:55:00Z" w:initials="ARR">
    <w:p w14:paraId="0D569AB0" w14:textId="2901FED6" w:rsidR="006C08D9" w:rsidRDefault="006C08D9">
      <w:pPr>
        <w:pStyle w:val="CommentText"/>
      </w:pPr>
      <w:r>
        <w:rPr>
          <w:rStyle w:val="CommentReference"/>
        </w:rPr>
        <w:annotationRef/>
      </w:r>
      <w:r>
        <w:t>This section is documenting guidelines, from which individual feature classes may vary.  As it stands, we have this scheme applied to other features besides Primary Conductor, but if that is inappropriate it should be corrected for individual feature classes in DFS Legends.  See Capacitor &amp; Fault Indicator in particular.</w:t>
      </w:r>
    </w:p>
  </w:comment>
  <w:comment w:id="2101" w:author="Ellis, Daniel" w:date="2017-07-11T18:18:00Z" w:initials="ED">
    <w:p w14:paraId="447DD2E0" w14:textId="3585A93A" w:rsidR="006C08D9" w:rsidRDefault="006C08D9">
      <w:pPr>
        <w:pStyle w:val="CommentText"/>
      </w:pPr>
      <w:r>
        <w:rPr>
          <w:rStyle w:val="CommentReference"/>
        </w:rPr>
        <w:annotationRef/>
      </w:r>
      <w:r>
        <w:t>All secondary features or just secondary conductors?</w:t>
      </w:r>
    </w:p>
  </w:comment>
  <w:comment w:id="2102" w:author="ADASE Richard R" w:date="2017-07-18T14:53:00Z" w:initials="ARR">
    <w:p w14:paraId="0C316595" w14:textId="2869CD93" w:rsidR="006C08D9" w:rsidRDefault="006C08D9">
      <w:pPr>
        <w:pStyle w:val="CommentText"/>
      </w:pPr>
      <w:r>
        <w:rPr>
          <w:rStyle w:val="CommentReference"/>
        </w:rPr>
        <w:annotationRef/>
      </w:r>
      <w:r>
        <w:t>In general, secondary features.  This is consistent with what we discussed in the drawing standards guide.  Individual feature classes may vary.</w:t>
      </w:r>
    </w:p>
  </w:comment>
  <w:comment w:id="2117" w:author="Adase, Richard R" w:date="2017-07-11T18:18:00Z" w:initials="RRA">
    <w:p w14:paraId="3CF3AF40" w14:textId="0A9EAEB1" w:rsidR="006C08D9" w:rsidRDefault="006C08D9">
      <w:pPr>
        <w:pStyle w:val="CommentText"/>
      </w:pPr>
      <w:r>
        <w:rPr>
          <w:rStyle w:val="CommentReference"/>
        </w:rPr>
        <w:annotationRef/>
      </w:r>
      <w:r>
        <w:t>This was discussed during Core GIS Workshop 3 and perceived as a beneficial idea to introduce consistency, although the specifics are new to this document and have not yet been reviewed by SMEs.</w:t>
      </w:r>
    </w:p>
  </w:comment>
  <w:comment w:id="2118" w:author="ADASE Richard R" w:date="2017-07-18T15:00:00Z" w:initials="ARR">
    <w:p w14:paraId="1DE7F63A" w14:textId="2F5EC69A" w:rsidR="006C08D9" w:rsidRDefault="006C08D9">
      <w:pPr>
        <w:pStyle w:val="CommentText"/>
      </w:pPr>
      <w:r>
        <w:rPr>
          <w:rStyle w:val="CommentReference"/>
        </w:rPr>
        <w:annotationRef/>
      </w:r>
      <w:r>
        <w:t>Note that this is not as feasible for symbols, since there is no inherent weight attribute for those.  Also clarifying that line “weight” is really configured in metadata as line width.</w:t>
      </w:r>
    </w:p>
  </w:comment>
  <w:comment w:id="2121" w:author="Ellis, Daniel" w:date="2017-07-11T18:18:00Z" w:initials="ED">
    <w:p w14:paraId="3B2D57AA" w14:textId="00A67BB9" w:rsidR="006C08D9" w:rsidRDefault="006C08D9">
      <w:pPr>
        <w:pStyle w:val="CommentText"/>
      </w:pPr>
      <w:r>
        <w:rPr>
          <w:rStyle w:val="CommentReference"/>
        </w:rPr>
        <w:annotationRef/>
      </w:r>
      <w:r>
        <w:t>Needs to be reviewed and validated with Network group</w:t>
      </w:r>
    </w:p>
  </w:comment>
  <w:comment w:id="2122" w:author="ADASE Richard R" w:date="2017-07-19T15:59:00Z" w:initials="ARR">
    <w:p w14:paraId="2D3FEA2F" w14:textId="4529B128" w:rsidR="006C08D9" w:rsidRDefault="006C08D9">
      <w:pPr>
        <w:pStyle w:val="CommentText"/>
      </w:pPr>
      <w:r>
        <w:rPr>
          <w:rStyle w:val="CommentReference"/>
        </w:rPr>
        <w:annotationRef/>
      </w:r>
      <w:r>
        <w:t>Reviewed at Network Design workshop on 5/3 and 5/4/2017.</w:t>
      </w:r>
    </w:p>
  </w:comment>
  <w:comment w:id="2151" w:author="Adase, Richard R" w:date="2017-07-11T18:18:00Z" w:initials="RRA">
    <w:p w14:paraId="28246D81" w14:textId="73D40EB4" w:rsidR="006C08D9" w:rsidRDefault="006C08D9">
      <w:pPr>
        <w:pStyle w:val="CommentText"/>
      </w:pPr>
      <w:r>
        <w:rPr>
          <w:rStyle w:val="CommentReference"/>
        </w:rPr>
        <w:annotationRef/>
      </w:r>
      <w:r>
        <w:t>Note that this is an arbitrarily proposed color scheme and subject to change during review.</w:t>
      </w:r>
    </w:p>
  </w:comment>
  <w:comment w:id="2152" w:author="Adase, Richard R" w:date="2017-07-11T18:18:00Z" w:initials="RRA">
    <w:p w14:paraId="731D67B0" w14:textId="3B667956" w:rsidR="006C08D9" w:rsidRDefault="006C08D9">
      <w:pPr>
        <w:pStyle w:val="CommentText"/>
      </w:pPr>
      <w:r>
        <w:rPr>
          <w:rStyle w:val="CommentReference"/>
        </w:rPr>
        <w:annotationRef/>
      </w:r>
      <w:r>
        <w:t>The color scheme was theoretically approved at the Network Design workshop on 5/3 &amp; 5/42017.  Further tweaks may occur after the design is complete and accepted, once SMEs see interim deliveries.</w:t>
      </w:r>
    </w:p>
  </w:comment>
  <w:comment w:id="2233" w:author="ADASE Richard R" w:date="2018-03-30T12:41:00Z" w:initials="ARR">
    <w:p w14:paraId="42CFBA81" w14:textId="705AA777" w:rsidR="006C08D9" w:rsidRDefault="006C08D9">
      <w:pPr>
        <w:pStyle w:val="CommentText"/>
      </w:pPr>
      <w:r>
        <w:rPr>
          <w:rStyle w:val="CommentReference"/>
        </w:rPr>
        <w:annotationRef/>
      </w:r>
      <w:r>
        <w:t>Retaining this section for the Network Design legend since there are some significant statements about how the legend is organized, which are not obvious from looking at the legends spreadsheet.  However, removed all specific color information and added a reference to the color table tab.</w:t>
      </w:r>
    </w:p>
  </w:comment>
  <w:comment w:id="2427" w:author="Ellis, Daniel" w:date="2017-07-11T18:18:00Z" w:initials="ED">
    <w:p w14:paraId="7126D0BF" w14:textId="5325455C" w:rsidR="006C08D9" w:rsidRDefault="006C08D9">
      <w:pPr>
        <w:pStyle w:val="CommentText"/>
      </w:pPr>
      <w:r>
        <w:rPr>
          <w:rStyle w:val="CommentReference"/>
        </w:rPr>
        <w:annotationRef/>
      </w:r>
      <w:r>
        <w:t>Attribute does not appear in Connectivity component in DFS</w:t>
      </w:r>
    </w:p>
  </w:comment>
  <w:comment w:id="2428" w:author="ADASE Richard R" w:date="2017-07-19T15:59:00Z" w:initials="ARR">
    <w:p w14:paraId="1A39FD2C" w14:textId="30ED52FA" w:rsidR="006C08D9" w:rsidRDefault="006C08D9">
      <w:pPr>
        <w:pStyle w:val="CommentText"/>
      </w:pPr>
      <w:r>
        <w:rPr>
          <w:rStyle w:val="CommentReference"/>
        </w:rPr>
        <w:annotationRef/>
      </w:r>
      <w:r>
        <w:t>Corrected for v1.9 this week.</w:t>
      </w:r>
    </w:p>
  </w:comment>
  <w:comment w:id="2429" w:author="Adase, Richard R" w:date="2017-07-11T18:18:00Z" w:initials="RRA">
    <w:p w14:paraId="762F9DCC" w14:textId="5C4CCEDA" w:rsidR="006C08D9" w:rsidRDefault="006C08D9">
      <w:pPr>
        <w:pStyle w:val="CommentText"/>
      </w:pPr>
      <w:r>
        <w:rPr>
          <w:rStyle w:val="CommentReference"/>
        </w:rPr>
        <w:annotationRef/>
      </w:r>
      <w:r>
        <w:t>This is the color used in FMT, but it should probably be replaced in the new system, since yellow has a special meaning in G/Technology (indicating features for which style rule processing was inconclusive).</w:t>
      </w:r>
    </w:p>
  </w:comment>
  <w:comment w:id="2430" w:author="ADASE Richard R" w:date="2018-03-30T12:49:00Z" w:initials="ARR">
    <w:p w14:paraId="05E8D896" w14:textId="5C5384AD" w:rsidR="006C08D9" w:rsidRDefault="006C08D9">
      <w:pPr>
        <w:pStyle w:val="CommentText"/>
      </w:pPr>
      <w:r>
        <w:rPr>
          <w:rStyle w:val="CommentReference"/>
        </w:rPr>
        <w:annotationRef/>
      </w:r>
      <w:r>
        <w:t>If no one objects to yellow, however, we will leave it.  It’s not worth getting hung up on as an open issue, and it can be easily changed at any time.</w:t>
      </w:r>
    </w:p>
  </w:comment>
  <w:comment w:id="2443" w:author="Adase, Richard R" w:date="2017-07-11T18:18:00Z" w:initials="RRA">
    <w:p w14:paraId="44810DF7" w14:textId="27C8FBE4" w:rsidR="006C08D9" w:rsidRDefault="006C08D9">
      <w:pPr>
        <w:pStyle w:val="CommentText"/>
      </w:pPr>
      <w:r>
        <w:rPr>
          <w:rStyle w:val="CommentReference"/>
        </w:rPr>
        <w:annotationRef/>
      </w:r>
      <w:r>
        <w:t>Note that this is still a very high-level design description.  We are prototyping our proposed approach, and will continue to flesh out the details in this section as we make progress.</w:t>
      </w:r>
    </w:p>
  </w:comment>
  <w:comment w:id="2444" w:author="Adase, Richard R" w:date="2017-07-11T18:18:00Z" w:initials="RRA">
    <w:p w14:paraId="745E759B" w14:textId="4967E6FE" w:rsidR="006C08D9" w:rsidRDefault="006C08D9">
      <w:pPr>
        <w:pStyle w:val="CommentText"/>
      </w:pPr>
      <w:r>
        <w:rPr>
          <w:rStyle w:val="CommentReference"/>
        </w:rPr>
        <w:annotationRef/>
      </w:r>
      <w:r>
        <w:t>Section relocated to Job Management DDD.</w:t>
      </w:r>
    </w:p>
  </w:comment>
  <w:comment w:id="2453" w:author="Ellis, Daniel" w:date="2017-07-11T18:18:00Z" w:initials="ED">
    <w:p w14:paraId="27D8E599" w14:textId="0BBE1C03" w:rsidR="006C08D9" w:rsidRDefault="006C08D9">
      <w:pPr>
        <w:pStyle w:val="CommentText"/>
      </w:pPr>
      <w:r>
        <w:rPr>
          <w:rStyle w:val="CommentReference"/>
        </w:rPr>
        <w:annotationRef/>
      </w:r>
      <w:r>
        <w:t>Structure ID would make more sense here</w:t>
      </w:r>
    </w:p>
  </w:comment>
  <w:comment w:id="2496" w:author="Adase, Richard R" w:date="2017-07-11T18:18:00Z" w:initials="RRA">
    <w:p w14:paraId="6ECE37FF" w14:textId="5CA669FE" w:rsidR="006C08D9" w:rsidRDefault="006C08D9">
      <w:pPr>
        <w:pStyle w:val="CommentText"/>
      </w:pPr>
      <w:r>
        <w:rPr>
          <w:rStyle w:val="CommentReference"/>
        </w:rPr>
        <w:annotationRef/>
      </w:r>
      <w:r>
        <w:t>Need to add table definition.</w:t>
      </w:r>
    </w:p>
  </w:comment>
  <w:comment w:id="2555" w:author="Adase, Richard R" w:date="2017-07-11T18:18:00Z" w:initials="RRA">
    <w:p w14:paraId="13ACF5F1" w14:textId="641919FA" w:rsidR="006C08D9" w:rsidRDefault="006C08D9">
      <w:pPr>
        <w:pStyle w:val="CommentText"/>
      </w:pPr>
      <w:r>
        <w:rPr>
          <w:rStyle w:val="CommentReference"/>
        </w:rPr>
        <w:annotationRef/>
      </w:r>
      <w:r>
        <w:t>Need to complete design.</w:t>
      </w:r>
    </w:p>
  </w:comment>
  <w:comment w:id="2572" w:author="Adase, Richard R" w:date="2017-07-11T18:18:00Z" w:initials="RRA">
    <w:p w14:paraId="7095D7F9" w14:textId="5F2D2C7D" w:rsidR="006C08D9" w:rsidRDefault="006C08D9">
      <w:pPr>
        <w:pStyle w:val="CommentText"/>
      </w:pPr>
      <w:r>
        <w:rPr>
          <w:rStyle w:val="CommentReference"/>
        </w:rPr>
        <w:annotationRef/>
      </w:r>
      <w:r>
        <w:t>Need to define the mechanism for storing filter and sort criteria.</w:t>
      </w:r>
    </w:p>
  </w:comment>
  <w:comment w:id="2616" w:author="Adase, Richard R" w:date="2017-07-11T18:18:00Z" w:initials="RRA">
    <w:p w14:paraId="3368D33E" w14:textId="6667E4ED" w:rsidR="006C08D9" w:rsidRDefault="006C08D9">
      <w:pPr>
        <w:pStyle w:val="CommentText"/>
      </w:pPr>
      <w:r>
        <w:rPr>
          <w:rStyle w:val="CommentReference"/>
        </w:rPr>
        <w:annotationRef/>
      </w:r>
      <w:r>
        <w:t>Need to obtain drawings of these footprints so that they can be included in this document.</w:t>
      </w:r>
    </w:p>
  </w:comment>
  <w:comment w:id="2617" w:author="ADASE Richard R" w:date="2017-07-17T16:47:00Z" w:initials="ARR">
    <w:p w14:paraId="57FA5CC4" w14:textId="018B35FC" w:rsidR="006C08D9" w:rsidRDefault="006C08D9">
      <w:pPr>
        <w:pStyle w:val="CommentText"/>
      </w:pPr>
      <w:r>
        <w:rPr>
          <w:rStyle w:val="CommentReference"/>
        </w:rPr>
        <w:annotationRef/>
      </w:r>
      <w:r>
        <w:t>Received; see subsections below.</w:t>
      </w:r>
    </w:p>
  </w:comment>
  <w:comment w:id="2662" w:author="Ellis, Daniel" w:date="2017-07-11T18:18:00Z" w:initials="ED">
    <w:p w14:paraId="2374C60B" w14:textId="6D7F61BF" w:rsidR="006C08D9" w:rsidRDefault="006C08D9">
      <w:pPr>
        <w:pStyle w:val="CommentText"/>
      </w:pPr>
      <w:r>
        <w:rPr>
          <w:rStyle w:val="CommentReference"/>
        </w:rPr>
        <w:annotationRef/>
      </w:r>
      <w:r>
        <w:t xml:space="preserve">Need to expand on this. Switchgears will have both an assembly of features on the geo showing the number of switches and fuses as well as the automatic creation of the detail. </w:t>
      </w:r>
    </w:p>
  </w:comment>
  <w:comment w:id="2663" w:author="Ellis, Daniel" w:date="2017-07-11T18:18:00Z" w:initials="ED">
    <w:p w14:paraId="3ACF3322" w14:textId="77777777" w:rsidR="006C08D9" w:rsidRPr="00341D08" w:rsidRDefault="006C08D9" w:rsidP="00341D08">
      <w:pPr>
        <w:pStyle w:val="CommentText"/>
      </w:pPr>
      <w:r>
        <w:rPr>
          <w:rStyle w:val="CommentReference"/>
        </w:rPr>
        <w:annotationRef/>
      </w:r>
      <w:r>
        <w:t xml:space="preserve">Where will the assembly catalog be documented? </w:t>
      </w:r>
      <w:r w:rsidRPr="00341D08">
        <w:t>Need to define all configurations for primary and secondary switch gears and define assembly for each one.</w:t>
      </w:r>
    </w:p>
    <w:p w14:paraId="4AD5C848" w14:textId="0479416A" w:rsidR="006C08D9" w:rsidRDefault="006C08D9">
      <w:pPr>
        <w:pStyle w:val="CommentText"/>
      </w:pPr>
    </w:p>
  </w:comment>
  <w:comment w:id="2664" w:author="ADASE Richard R" w:date="2017-07-17T17:12:00Z" w:initials="ARR">
    <w:p w14:paraId="2707E310" w14:textId="72F2DF97" w:rsidR="006C08D9" w:rsidRDefault="006C08D9">
      <w:pPr>
        <w:pStyle w:val="CommentText"/>
      </w:pPr>
      <w:r>
        <w:rPr>
          <w:rStyle w:val="CommentReference"/>
        </w:rPr>
        <w:annotationRef/>
      </w:r>
      <w:r>
        <w:t>This section is only describing the detail behavior, which no longer is associated with the Switch Gear itself, but with the Vault.  I’ve added verbiage above to describe the difference in behavior when owning a Switch Gear to a Pad versus a Vault.</w:t>
      </w:r>
    </w:p>
    <w:p w14:paraId="6A7899A4" w14:textId="66B485D0" w:rsidR="006C08D9" w:rsidRDefault="006C08D9">
      <w:pPr>
        <w:pStyle w:val="CommentText"/>
      </w:pPr>
    </w:p>
    <w:p w14:paraId="367E5DAC" w14:textId="624400BB" w:rsidR="006C08D9" w:rsidRDefault="006C08D9">
      <w:pPr>
        <w:pStyle w:val="CommentText"/>
      </w:pPr>
      <w:r>
        <w:t xml:space="preserve">As for the catalogs, we could create a separate document to describe the various assemblies, once we receive that data.  We could also amend this document to attach them as an appendix.  In the </w:t>
      </w:r>
      <w:proofErr w:type="gramStart"/>
      <w:r>
        <w:t>meantime</w:t>
      </w:r>
      <w:proofErr w:type="gramEnd"/>
      <w:r>
        <w:t xml:space="preserve"> the section earlier in the document should at least describe how the catalog is designed, even without the data present.</w:t>
      </w:r>
    </w:p>
  </w:comment>
  <w:comment w:id="2665" w:author="ADASE Richard R" w:date="2018-03-30T12:51:00Z" w:initials="ARR">
    <w:p w14:paraId="4F28BAFA" w14:textId="6DEFB0C2" w:rsidR="006C08D9" w:rsidRDefault="006C08D9">
      <w:pPr>
        <w:pStyle w:val="CommentText"/>
      </w:pPr>
      <w:r>
        <w:rPr>
          <w:rStyle w:val="CommentReference"/>
        </w:rPr>
        <w:annotationRef/>
      </w:r>
      <w:r>
        <w:t>Note that a new section 7 has been added for assemblies.  This section should still be removed since there will not be details representing the contents of switch gears.</w:t>
      </w:r>
    </w:p>
  </w:comment>
  <w:comment w:id="2674" w:author="Ellis, Daniel" w:date="2017-07-11T18:18:00Z" w:initials="ED">
    <w:p w14:paraId="52EA2695" w14:textId="47CD8266" w:rsidR="006C08D9" w:rsidRDefault="006C08D9">
      <w:pPr>
        <w:pStyle w:val="CommentText"/>
      </w:pPr>
      <w:r>
        <w:rPr>
          <w:rStyle w:val="CommentReference"/>
        </w:rPr>
        <w:annotationRef/>
      </w:r>
      <w:r>
        <w:t>There needs to be validation that prevents the user from changing out the features with dummy CUs on primary switchgears but allows for breakers in secondary switchgears to be replaced.</w:t>
      </w:r>
    </w:p>
  </w:comment>
  <w:comment w:id="2675" w:author="ADASE Richard R" w:date="2017-07-17T17:22:00Z" w:initials="ARR">
    <w:p w14:paraId="1758B21B" w14:textId="498D1344" w:rsidR="006C08D9" w:rsidRDefault="006C08D9">
      <w:pPr>
        <w:pStyle w:val="CommentText"/>
      </w:pPr>
      <w:r>
        <w:rPr>
          <w:rStyle w:val="CommentReference"/>
        </w:rPr>
        <w:annotationRef/>
      </w:r>
      <w:r>
        <w:t>This would be handled in the Replace command in Job Management DDD.</w:t>
      </w:r>
    </w:p>
  </w:comment>
  <w:comment w:id="2708" w:author="ADASE Richard R" w:date="2018-03-30T11:10:00Z" w:initials="ARR">
    <w:p w14:paraId="4535737A" w14:textId="5244C888" w:rsidR="006C08D9" w:rsidRDefault="006C08D9">
      <w:pPr>
        <w:pStyle w:val="CommentText"/>
      </w:pPr>
      <w:r>
        <w:rPr>
          <w:rStyle w:val="CommentReference"/>
        </w:rPr>
        <w:annotationRef/>
      </w:r>
      <w:r>
        <w:t>Need to populate this section with details about the equipment catalogs for each type of switch gear.</w:t>
      </w:r>
    </w:p>
  </w:comment>
  <w:comment w:id="2735" w:author="ADASE Richard R" w:date="2018-03-30T14:11:00Z" w:initials="ARR">
    <w:p w14:paraId="37E70188" w14:textId="03E7027D" w:rsidR="00E06847" w:rsidRDefault="00E06847">
      <w:pPr>
        <w:pStyle w:val="CommentText"/>
      </w:pPr>
      <w:r>
        <w:rPr>
          <w:rStyle w:val="CommentReference"/>
        </w:rPr>
        <w:annotationRef/>
      </w:r>
      <w:r>
        <w:t xml:space="preserve">Images in the following subsections are temporary placeholders until </w:t>
      </w:r>
      <w:r w:rsidR="00E752CF">
        <w:t>equivalent drawings are produced for each entry.</w:t>
      </w:r>
    </w:p>
  </w:comment>
  <w:comment w:id="2759" w:author="ADASE Richard R" w:date="2018-03-30T14:08:00Z" w:initials="ARR">
    <w:p w14:paraId="1125C662" w14:textId="3FA5674E" w:rsidR="00E06847" w:rsidRDefault="00E06847">
      <w:pPr>
        <w:pStyle w:val="CommentText"/>
      </w:pPr>
      <w:r>
        <w:rPr>
          <w:rStyle w:val="CommentReference"/>
        </w:rPr>
        <w:annotationRef/>
      </w:r>
      <w:r>
        <w:t>Vault switch gear need proper names and more interpretation.</w:t>
      </w:r>
    </w:p>
  </w:comment>
  <w:comment w:id="2851" w:author="Ellis, Daniel" w:date="2017-07-11T18:18:00Z" w:initials="ED">
    <w:p w14:paraId="4BF12F39" w14:textId="5DBF1F53" w:rsidR="006C08D9" w:rsidRDefault="006C08D9">
      <w:pPr>
        <w:pStyle w:val="CommentText"/>
      </w:pPr>
      <w:r>
        <w:rPr>
          <w:rStyle w:val="CommentReference"/>
        </w:rPr>
        <w:annotationRef/>
      </w:r>
      <w:r>
        <w:t>Discuss in Job Management</w:t>
      </w:r>
    </w:p>
  </w:comment>
  <w:comment w:id="2883" w:author="Ellis, Daniel" w:date="2017-07-11T18:18:00Z" w:initials="ED">
    <w:p w14:paraId="7AD2447B" w14:textId="29B26C83" w:rsidR="006C08D9" w:rsidRDefault="006C08D9">
      <w:pPr>
        <w:pStyle w:val="CommentText"/>
      </w:pPr>
      <w:r>
        <w:rPr>
          <w:rStyle w:val="CommentReference"/>
        </w:rPr>
        <w:annotationRef/>
      </w:r>
      <w:r>
        <w:t>Goes beyond just the protective device legend. There are a bunch of yellow symbols currently documented in the DFS legends spreadsheet.</w:t>
      </w:r>
    </w:p>
  </w:comment>
  <w:comment w:id="2884" w:author="ADASE Richard R" w:date="2017-07-19T16:45:00Z" w:initials="ARR">
    <w:p w14:paraId="19C89D19" w14:textId="68D9D9E4" w:rsidR="006C08D9" w:rsidRDefault="006C08D9">
      <w:pPr>
        <w:pStyle w:val="CommentText"/>
      </w:pPr>
      <w:r>
        <w:rPr>
          <w:rStyle w:val="CommentReference"/>
        </w:rPr>
        <w:annotationRef/>
      </w:r>
      <w:r>
        <w:t>Yes, but those are separate issues.  Also, I’m proposing a different color than yellow for structures in general, to be reviewed with SMEs during the week of 7/31.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CABD55" w15:done="0"/>
  <w15:commentEx w15:paraId="0E49B058" w15:paraIdParent="52CABD55" w15:done="0"/>
  <w15:commentEx w15:paraId="405F0184" w15:paraIdParent="52CABD55" w15:done="0"/>
  <w15:commentEx w15:paraId="105A3263" w15:done="0"/>
  <w15:commentEx w15:paraId="28667EBA" w15:paraIdParent="105A3263" w15:done="0"/>
  <w15:commentEx w15:paraId="64D8C646" w15:paraIdParent="105A3263" w15:done="0"/>
  <w15:commentEx w15:paraId="1CBD733C" w15:done="0"/>
  <w15:commentEx w15:paraId="63A4D5C8" w15:done="0"/>
  <w15:commentEx w15:paraId="6617F7AF" w15:paraIdParent="63A4D5C8" w15:done="0"/>
  <w15:commentEx w15:paraId="5FDC1067" w15:done="0"/>
  <w15:commentEx w15:paraId="44EEB79C" w15:paraIdParent="5FDC1067" w15:done="0"/>
  <w15:commentEx w15:paraId="4F08120E" w15:done="0"/>
  <w15:commentEx w15:paraId="329BB913" w15:paraIdParent="4F08120E" w15:done="0"/>
  <w15:commentEx w15:paraId="00FB4227" w15:done="0"/>
  <w15:commentEx w15:paraId="07BAB2EF" w15:done="0"/>
  <w15:commentEx w15:paraId="3EBFC131" w15:done="0"/>
  <w15:commentEx w15:paraId="2B5A55FA" w15:paraIdParent="3EBFC131" w15:done="0"/>
  <w15:commentEx w15:paraId="485BD021" w15:done="0"/>
  <w15:commentEx w15:paraId="4AD9A6FA" w15:paraIdParent="485BD021" w15:done="0"/>
  <w15:commentEx w15:paraId="26AE200B" w15:done="0"/>
  <w15:commentEx w15:paraId="7E116723" w15:done="0"/>
  <w15:commentEx w15:paraId="178087AE" w15:done="0"/>
  <w15:commentEx w15:paraId="45AA40FB" w15:done="0"/>
  <w15:commentEx w15:paraId="45657C9B" w15:paraIdParent="45AA40FB" w15:done="0"/>
  <w15:commentEx w15:paraId="1745684C" w15:done="0"/>
  <w15:commentEx w15:paraId="2DEB94E6" w15:paraIdParent="1745684C" w15:done="0"/>
  <w15:commentEx w15:paraId="410F251E" w15:done="0"/>
  <w15:commentEx w15:paraId="7F4AB9B9" w15:paraIdParent="410F251E" w15:done="0"/>
  <w15:commentEx w15:paraId="223001C9" w15:done="0"/>
  <w15:commentEx w15:paraId="2CB458D5" w15:paraIdParent="223001C9" w15:done="0"/>
  <w15:commentEx w15:paraId="4BAA2C5D" w15:done="0"/>
  <w15:commentEx w15:paraId="391C2C7E" w15:paraIdParent="4BAA2C5D" w15:done="0"/>
  <w15:commentEx w15:paraId="0AB72ED0" w15:done="0"/>
  <w15:commentEx w15:paraId="0A0106FF" w15:paraIdParent="0AB72ED0" w15:done="0"/>
  <w15:commentEx w15:paraId="154D2A97" w15:paraIdParent="0AB72ED0" w15:done="0"/>
  <w15:commentEx w15:paraId="7987C029" w15:done="0"/>
  <w15:commentEx w15:paraId="6F4962EC" w15:paraIdParent="7987C029" w15:done="0"/>
  <w15:commentEx w15:paraId="53419DC5" w15:done="0"/>
  <w15:commentEx w15:paraId="795AB91D" w15:done="0"/>
  <w15:commentEx w15:paraId="5C2B1ED5" w15:paraIdParent="795AB91D" w15:done="0"/>
  <w15:commentEx w15:paraId="3143CF68" w15:done="0"/>
  <w15:commentEx w15:paraId="00837B8C" w15:done="0"/>
  <w15:commentEx w15:paraId="36A6B3F4" w15:paraIdParent="00837B8C" w15:done="0"/>
  <w15:commentEx w15:paraId="58199F7B" w15:done="0"/>
  <w15:commentEx w15:paraId="312195FA" w15:done="0"/>
  <w15:commentEx w15:paraId="3B557BC7" w15:paraIdParent="312195FA" w15:done="0"/>
  <w15:commentEx w15:paraId="198510E7" w15:done="0"/>
  <w15:commentEx w15:paraId="46BA3AD2" w15:paraIdParent="198510E7" w15:done="0"/>
  <w15:commentEx w15:paraId="794C8773" w15:done="0"/>
  <w15:commentEx w15:paraId="32051D27" w15:done="0"/>
  <w15:commentEx w15:paraId="08C60ECD" w15:done="0"/>
  <w15:commentEx w15:paraId="550341A7" w15:paraIdParent="08C60ECD" w15:done="0"/>
  <w15:commentEx w15:paraId="53A4619B" w15:paraIdParent="08C60ECD" w15:done="0"/>
  <w15:commentEx w15:paraId="6EAA6F77" w15:done="0"/>
  <w15:commentEx w15:paraId="6741A9E4" w15:paraIdParent="6EAA6F77" w15:done="0"/>
  <w15:commentEx w15:paraId="663FD215" w15:done="0"/>
  <w15:commentEx w15:paraId="2D071C1C" w15:done="0"/>
  <w15:commentEx w15:paraId="0A43E911" w15:done="0"/>
  <w15:commentEx w15:paraId="3921ACE6" w15:done="0"/>
  <w15:commentEx w15:paraId="5FE6D532" w15:paraIdParent="3921ACE6" w15:done="0"/>
  <w15:commentEx w15:paraId="77E3262D" w15:paraIdParent="3921ACE6" w15:done="0"/>
  <w15:commentEx w15:paraId="0D5EBCA2" w15:done="0"/>
  <w15:commentEx w15:paraId="56583A92" w15:paraIdParent="0D5EBCA2" w15:done="0"/>
  <w15:commentEx w15:paraId="19B0F198" w15:done="0"/>
  <w15:commentEx w15:paraId="78D13B47" w15:paraIdParent="19B0F198" w15:done="0"/>
  <w15:commentEx w15:paraId="73C1F46E" w15:done="0"/>
  <w15:commentEx w15:paraId="40C15E94" w15:paraIdParent="73C1F46E" w15:done="0"/>
  <w15:commentEx w15:paraId="63E1B7C9" w15:done="0"/>
  <w15:commentEx w15:paraId="76012FD4" w15:paraIdParent="63E1B7C9" w15:done="0"/>
  <w15:commentEx w15:paraId="06D57E6F" w15:done="0"/>
  <w15:commentEx w15:paraId="0F8B0D32" w15:paraIdParent="06D57E6F" w15:done="0"/>
  <w15:commentEx w15:paraId="1FB47EAC" w15:done="0"/>
  <w15:commentEx w15:paraId="3410CC6C" w15:done="0"/>
  <w15:commentEx w15:paraId="4DEAB37E" w15:paraIdParent="3410CC6C" w15:done="0"/>
  <w15:commentEx w15:paraId="7184CEA5" w15:done="0"/>
  <w15:commentEx w15:paraId="39946CCA" w15:paraIdParent="7184CEA5" w15:done="0"/>
  <w15:commentEx w15:paraId="543F8FE7" w15:done="0"/>
  <w15:commentEx w15:paraId="3A724B1B" w15:paraIdParent="543F8FE7" w15:done="0"/>
  <w15:commentEx w15:paraId="40E37D32" w15:done="0"/>
  <w15:commentEx w15:paraId="2129DFE7" w15:paraIdParent="40E37D32" w15:done="0"/>
  <w15:commentEx w15:paraId="563A9A38" w15:done="0"/>
  <w15:commentEx w15:paraId="05987858" w15:done="0"/>
  <w15:commentEx w15:paraId="60DD785E" w15:paraIdParent="05987858" w15:done="0"/>
  <w15:commentEx w15:paraId="128A415F" w15:done="0"/>
  <w15:commentEx w15:paraId="6D1E435A" w15:paraIdParent="128A415F" w15:done="0"/>
  <w15:commentEx w15:paraId="65C75710" w15:done="0"/>
  <w15:commentEx w15:paraId="51ED476D" w15:paraIdParent="65C75710" w15:done="0"/>
  <w15:commentEx w15:paraId="46A4342A" w15:paraIdParent="65C75710" w15:done="0"/>
  <w15:commentEx w15:paraId="5A00827B" w15:done="0"/>
  <w15:commentEx w15:paraId="45B95C30" w15:paraIdParent="5A00827B" w15:done="0"/>
  <w15:commentEx w15:paraId="0DEE3436" w15:paraIdParent="5A00827B" w15:done="0"/>
  <w15:commentEx w15:paraId="57B3F966" w15:done="0"/>
  <w15:commentEx w15:paraId="0D569AB0" w15:paraIdParent="57B3F966" w15:done="0"/>
  <w15:commentEx w15:paraId="447DD2E0" w15:done="0"/>
  <w15:commentEx w15:paraId="0C316595" w15:paraIdParent="447DD2E0" w15:done="0"/>
  <w15:commentEx w15:paraId="3CF3AF40" w15:done="0"/>
  <w15:commentEx w15:paraId="1DE7F63A" w15:paraIdParent="3CF3AF40" w15:done="0"/>
  <w15:commentEx w15:paraId="3B2D57AA" w15:done="0"/>
  <w15:commentEx w15:paraId="2D3FEA2F" w15:paraIdParent="3B2D57AA" w15:done="0"/>
  <w15:commentEx w15:paraId="28246D81" w15:done="0"/>
  <w15:commentEx w15:paraId="731D67B0" w15:done="0"/>
  <w15:commentEx w15:paraId="42CFBA81" w15:done="0"/>
  <w15:commentEx w15:paraId="7126D0BF" w15:done="0"/>
  <w15:commentEx w15:paraId="1A39FD2C" w15:paraIdParent="7126D0BF" w15:done="0"/>
  <w15:commentEx w15:paraId="762F9DCC" w15:done="0"/>
  <w15:commentEx w15:paraId="05E8D896" w15:paraIdParent="762F9DCC" w15:done="0"/>
  <w15:commentEx w15:paraId="44810DF7" w15:done="0"/>
  <w15:commentEx w15:paraId="745E759B" w15:done="0"/>
  <w15:commentEx w15:paraId="27D8E599" w15:done="0"/>
  <w15:commentEx w15:paraId="6ECE37FF" w15:done="0"/>
  <w15:commentEx w15:paraId="13ACF5F1" w15:done="0"/>
  <w15:commentEx w15:paraId="7095D7F9" w15:done="0"/>
  <w15:commentEx w15:paraId="3368D33E" w15:done="0"/>
  <w15:commentEx w15:paraId="57FA5CC4" w15:paraIdParent="3368D33E" w15:done="0"/>
  <w15:commentEx w15:paraId="2374C60B" w15:done="0"/>
  <w15:commentEx w15:paraId="4AD5C848" w15:paraIdParent="2374C60B" w15:done="0"/>
  <w15:commentEx w15:paraId="367E5DAC" w15:paraIdParent="2374C60B" w15:done="0"/>
  <w15:commentEx w15:paraId="4F28BAFA" w15:paraIdParent="2374C60B" w15:done="0"/>
  <w15:commentEx w15:paraId="52EA2695" w15:done="0"/>
  <w15:commentEx w15:paraId="1758B21B" w15:paraIdParent="52EA2695" w15:done="0"/>
  <w15:commentEx w15:paraId="4535737A" w15:done="0"/>
  <w15:commentEx w15:paraId="37E70188" w15:done="0"/>
  <w15:commentEx w15:paraId="1125C662" w15:done="0"/>
  <w15:commentEx w15:paraId="4BF12F39" w15:done="0"/>
  <w15:commentEx w15:paraId="7AD2447B" w15:done="0"/>
  <w15:commentEx w15:paraId="19C89D19" w15:paraIdParent="7AD244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CABD55" w16cid:durableId="1D7397C1"/>
  <w16cid:commentId w16cid:paraId="0E49B058" w16cid:durableId="1D7397C2"/>
  <w16cid:commentId w16cid:paraId="405F0184" w16cid:durableId="1E6882DF"/>
  <w16cid:commentId w16cid:paraId="105A3263" w16cid:durableId="1D7397C3"/>
  <w16cid:commentId w16cid:paraId="28667EBA" w16cid:durableId="1D7397C4"/>
  <w16cid:commentId w16cid:paraId="64D8C646" w16cid:durableId="1E68831D"/>
  <w16cid:commentId w16cid:paraId="1CBD733C" w16cid:durableId="1E397B4E"/>
  <w16cid:commentId w16cid:paraId="63A4D5C8" w16cid:durableId="1D7397C5"/>
  <w16cid:commentId w16cid:paraId="6617F7AF" w16cid:durableId="1D7397C6"/>
  <w16cid:commentId w16cid:paraId="5FDC1067" w16cid:durableId="1D7397C7"/>
  <w16cid:commentId w16cid:paraId="44EEB79C" w16cid:durableId="1D7397C8"/>
  <w16cid:commentId w16cid:paraId="4F08120E" w16cid:durableId="1D7397C9"/>
  <w16cid:commentId w16cid:paraId="329BB913" w16cid:durableId="1D7397CA"/>
  <w16cid:commentId w16cid:paraId="00FB4227" w16cid:durableId="1E3A8C3C"/>
  <w16cid:commentId w16cid:paraId="07BAB2EF" w16cid:durableId="1E3A8D40"/>
  <w16cid:commentId w16cid:paraId="26AE200B" w16cid:durableId="1D7397CC"/>
  <w16cid:commentId w16cid:paraId="7E116723" w16cid:durableId="1D7397CD"/>
  <w16cid:commentId w16cid:paraId="178087AE" w16cid:durableId="1D7397CE"/>
  <w16cid:commentId w16cid:paraId="45AA40FB" w16cid:durableId="1D7397CF"/>
  <w16cid:commentId w16cid:paraId="45657C9B" w16cid:durableId="1D7397D0"/>
  <w16cid:commentId w16cid:paraId="1745684C" w16cid:durableId="1D7397D1"/>
  <w16cid:commentId w16cid:paraId="2DEB94E6" w16cid:durableId="1D7397D2"/>
  <w16cid:commentId w16cid:paraId="410F251E" w16cid:durableId="1D7397D3"/>
  <w16cid:commentId w16cid:paraId="7F4AB9B9" w16cid:durableId="1D7397D4"/>
  <w16cid:commentId w16cid:paraId="223001C9" w16cid:durableId="1D7397D5"/>
  <w16cid:commentId w16cid:paraId="2CB458D5" w16cid:durableId="1D7397D6"/>
  <w16cid:commentId w16cid:paraId="4BAA2C5D" w16cid:durableId="1D7397D7"/>
  <w16cid:commentId w16cid:paraId="391C2C7E" w16cid:durableId="1D7397D8"/>
  <w16cid:commentId w16cid:paraId="7987C029" w16cid:durableId="1D7397D9"/>
  <w16cid:commentId w16cid:paraId="6F4962EC" w16cid:durableId="1D7397DA"/>
  <w16cid:commentId w16cid:paraId="53419DC5" w16cid:durableId="1D89C05B"/>
  <w16cid:commentId w16cid:paraId="795AB91D" w16cid:durableId="1D7397DB"/>
  <w16cid:commentId w16cid:paraId="5C2B1ED5" w16cid:durableId="1D7397DC"/>
  <w16cid:commentId w16cid:paraId="3143CF68" w16cid:durableId="1D7397DD"/>
  <w16cid:commentId w16cid:paraId="00837B8C" w16cid:durableId="1D7397DE"/>
  <w16cid:commentId w16cid:paraId="36A6B3F4" w16cid:durableId="1D7397DF"/>
  <w16cid:commentId w16cid:paraId="58199F7B" w16cid:durableId="1D739928"/>
  <w16cid:commentId w16cid:paraId="312195FA" w16cid:durableId="1D7397E0"/>
  <w16cid:commentId w16cid:paraId="3B557BC7" w16cid:durableId="1D7397E1"/>
  <w16cid:commentId w16cid:paraId="198510E7" w16cid:durableId="1D7397E2"/>
  <w16cid:commentId w16cid:paraId="46BA3AD2" w16cid:durableId="1D7397E3"/>
  <w16cid:commentId w16cid:paraId="794C8773" w16cid:durableId="1E3A993C"/>
  <w16cid:commentId w16cid:paraId="32051D27" w16cid:durableId="1D7397E4"/>
  <w16cid:commentId w16cid:paraId="08C60ECD" w16cid:durableId="1D7397E5"/>
  <w16cid:commentId w16cid:paraId="550341A7" w16cid:durableId="1D7397E6"/>
  <w16cid:commentId w16cid:paraId="53A4619B" w16cid:durableId="1E397ADF"/>
  <w16cid:commentId w16cid:paraId="6EAA6F77" w16cid:durableId="1D7397E7"/>
  <w16cid:commentId w16cid:paraId="6741A9E4" w16cid:durableId="1D7397E8"/>
  <w16cid:commentId w16cid:paraId="663FD215" w16cid:durableId="1D7397E9"/>
  <w16cid:commentId w16cid:paraId="2D071C1C" w16cid:durableId="1D7397EA"/>
  <w16cid:commentId w16cid:paraId="0A43E911" w16cid:durableId="1D7397EB"/>
  <w16cid:commentId w16cid:paraId="3921ACE6" w16cid:durableId="1D7397EC"/>
  <w16cid:commentId w16cid:paraId="5FE6D532" w16cid:durableId="1D7397ED"/>
  <w16cid:commentId w16cid:paraId="77E3262D" w16cid:durableId="1E6896AC"/>
  <w16cid:commentId w16cid:paraId="0D5EBCA2" w16cid:durableId="1D7397EE"/>
  <w16cid:commentId w16cid:paraId="56583A92" w16cid:durableId="1D7397EF"/>
  <w16cid:commentId w16cid:paraId="19B0F198" w16cid:durableId="1D7397F0"/>
  <w16cid:commentId w16cid:paraId="78D13B47" w16cid:durableId="1E689625"/>
  <w16cid:commentId w16cid:paraId="73C1F46E" w16cid:durableId="1D7397F1"/>
  <w16cid:commentId w16cid:paraId="40C15E94" w16cid:durableId="1E68962E"/>
  <w16cid:commentId w16cid:paraId="63E1B7C9" w16cid:durableId="1D7397F2"/>
  <w16cid:commentId w16cid:paraId="76012FD4" w16cid:durableId="1E68962F"/>
  <w16cid:commentId w16cid:paraId="06D57E6F" w16cid:durableId="1D7397F3"/>
  <w16cid:commentId w16cid:paraId="0F8B0D32" w16cid:durableId="1E689A44"/>
  <w16cid:commentId w16cid:paraId="1FB47EAC" w16cid:durableId="1D7397F4"/>
  <w16cid:commentId w16cid:paraId="3410CC6C" w16cid:durableId="1D7397F5"/>
  <w16cid:commentId w16cid:paraId="4DEAB37E" w16cid:durableId="1D7397F6"/>
  <w16cid:commentId w16cid:paraId="7184CEA5" w16cid:durableId="1D7397F7"/>
  <w16cid:commentId w16cid:paraId="39946CCA" w16cid:durableId="1D7397F8"/>
  <w16cid:commentId w16cid:paraId="543F8FE7" w16cid:durableId="1D7397F9"/>
  <w16cid:commentId w16cid:paraId="3A724B1B" w16cid:durableId="1E3AB1A1"/>
  <w16cid:commentId w16cid:paraId="40E37D32" w16cid:durableId="1D7397FA"/>
  <w16cid:commentId w16cid:paraId="2129DFE7" w16cid:durableId="1D7397FB"/>
  <w16cid:commentId w16cid:paraId="563A9A38" w16cid:durableId="1D7397FC"/>
  <w16cid:commentId w16cid:paraId="05987858" w16cid:durableId="1D7397FD"/>
  <w16cid:commentId w16cid:paraId="60DD785E" w16cid:durableId="1D7397FE"/>
  <w16cid:commentId w16cid:paraId="128A415F" w16cid:durableId="1D7397FF"/>
  <w16cid:commentId w16cid:paraId="6D1E435A" w16cid:durableId="1D739800"/>
  <w16cid:commentId w16cid:paraId="65C75710" w16cid:durableId="1D739801"/>
  <w16cid:commentId w16cid:paraId="51ED476D" w16cid:durableId="1D739802"/>
  <w16cid:commentId w16cid:paraId="46A4342A" w16cid:durableId="1E68A9AF"/>
  <w16cid:commentId w16cid:paraId="5A00827B" w16cid:durableId="1D739803"/>
  <w16cid:commentId w16cid:paraId="45B95C30" w16cid:durableId="1D739804"/>
  <w16cid:commentId w16cid:paraId="0DEE3436" w16cid:durableId="1E68AE1B"/>
  <w16cid:commentId w16cid:paraId="57B3F966" w16cid:durableId="1D739805"/>
  <w16cid:commentId w16cid:paraId="0D569AB0" w16cid:durableId="1D739806"/>
  <w16cid:commentId w16cid:paraId="447DD2E0" w16cid:durableId="1D739807"/>
  <w16cid:commentId w16cid:paraId="0C316595" w16cid:durableId="1D739808"/>
  <w16cid:commentId w16cid:paraId="3CF3AF40" w16cid:durableId="1D739809"/>
  <w16cid:commentId w16cid:paraId="1DE7F63A" w16cid:durableId="1D73980A"/>
  <w16cid:commentId w16cid:paraId="3B2D57AA" w16cid:durableId="1D73980B"/>
  <w16cid:commentId w16cid:paraId="2D3FEA2F" w16cid:durableId="1D73980C"/>
  <w16cid:commentId w16cid:paraId="28246D81" w16cid:durableId="1D73980D"/>
  <w16cid:commentId w16cid:paraId="731D67B0" w16cid:durableId="1D73980E"/>
  <w16cid:commentId w16cid:paraId="42CFBA81" w16cid:durableId="1E68AEDE"/>
  <w16cid:commentId w16cid:paraId="7126D0BF" w16cid:durableId="1D73980F"/>
  <w16cid:commentId w16cid:paraId="1A39FD2C" w16cid:durableId="1D739810"/>
  <w16cid:commentId w16cid:paraId="762F9DCC" w16cid:durableId="1D739812"/>
  <w16cid:commentId w16cid:paraId="05E8D896" w16cid:durableId="1E68B0CB"/>
  <w16cid:commentId w16cid:paraId="44810DF7" w16cid:durableId="1D739813"/>
  <w16cid:commentId w16cid:paraId="745E759B" w16cid:durableId="1D739814"/>
  <w16cid:commentId w16cid:paraId="27D8E599" w16cid:durableId="1D739815"/>
  <w16cid:commentId w16cid:paraId="6ECE37FF" w16cid:durableId="1D739816"/>
  <w16cid:commentId w16cid:paraId="13ACF5F1" w16cid:durableId="1D739817"/>
  <w16cid:commentId w16cid:paraId="7095D7F9" w16cid:durableId="1D739818"/>
  <w16cid:commentId w16cid:paraId="3368D33E" w16cid:durableId="1D739819"/>
  <w16cid:commentId w16cid:paraId="57FA5CC4" w16cid:durableId="1D73981A"/>
  <w16cid:commentId w16cid:paraId="2374C60B" w16cid:durableId="1D73981B"/>
  <w16cid:commentId w16cid:paraId="4AD5C848" w16cid:durableId="1D73981C"/>
  <w16cid:commentId w16cid:paraId="367E5DAC" w16cid:durableId="1D73981D"/>
  <w16cid:commentId w16cid:paraId="4F28BAFA" w16cid:durableId="1E68B143"/>
  <w16cid:commentId w16cid:paraId="52EA2695" w16cid:durableId="1D73981E"/>
  <w16cid:commentId w16cid:paraId="1758B21B" w16cid:durableId="1D73981F"/>
  <w16cid:commentId w16cid:paraId="4535737A" w16cid:durableId="1E68999A"/>
  <w16cid:commentId w16cid:paraId="37E70188" w16cid:durableId="1E68C40B"/>
  <w16cid:commentId w16cid:paraId="1125C662" w16cid:durableId="1E68C35B"/>
  <w16cid:commentId w16cid:paraId="4BF12F39" w16cid:durableId="1D739820"/>
  <w16cid:commentId w16cid:paraId="7AD2447B" w16cid:durableId="1D739821"/>
  <w16cid:commentId w16cid:paraId="19C89D19" w16cid:durableId="1D7398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20D5A" w14:textId="77777777" w:rsidR="006C08D9" w:rsidRDefault="006C08D9">
      <w:r>
        <w:separator/>
      </w:r>
    </w:p>
  </w:endnote>
  <w:endnote w:type="continuationSeparator" w:id="0">
    <w:p w14:paraId="2D68F2B9" w14:textId="77777777" w:rsidR="006C08D9" w:rsidRDefault="006C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font125">
    <w:panose1 w:val="02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D3FAD" w14:textId="77777777" w:rsidR="006C08D9" w:rsidRPr="00CB0E9D" w:rsidRDefault="006C08D9" w:rsidP="00E51331">
    <w:pPr>
      <w:pStyle w:val="FooterLeft"/>
    </w:pPr>
    <w:r>
      <w:rPr>
        <w:noProof/>
        <w:w w:val="100"/>
      </w:rPr>
      <mc:AlternateContent>
        <mc:Choice Requires="wps">
          <w:drawing>
            <wp:anchor distT="0" distB="0" distL="0" distR="0" simplePos="0" relativeHeight="251658752" behindDoc="0" locked="0" layoutInCell="1" allowOverlap="0" wp14:anchorId="481D3FB5" wp14:editId="481D3FB6">
              <wp:simplePos x="0" y="0"/>
              <wp:positionH relativeFrom="page">
                <wp:posOffset>914400</wp:posOffset>
              </wp:positionH>
              <wp:positionV relativeFrom="paragraph">
                <wp:posOffset>8890</wp:posOffset>
              </wp:positionV>
              <wp:extent cx="457200" cy="323850"/>
              <wp:effectExtent l="0" t="0" r="0" b="635"/>
              <wp:wrapNone/>
              <wp:docPr id="3" name="Text Box 18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850"/>
                      </a:xfrm>
                      <a:prstGeom prst="rect">
                        <a:avLst/>
                      </a:prstGeom>
                      <a:solidFill>
                        <a:srgbClr val="073771"/>
                      </a:solidFill>
                      <a:ln>
                        <a:noFill/>
                      </a:ln>
                      <a:extLst>
                        <a:ext uri="{91240B29-F687-4F45-9708-019B960494DF}">
                          <a14:hiddenLine xmlns:a14="http://schemas.microsoft.com/office/drawing/2010/main" w="6350">
                            <a:solidFill>
                              <a:srgbClr val="074B85"/>
                            </a:solidFill>
                            <a:miter lim="800000"/>
                            <a:headEnd/>
                            <a:tailEnd/>
                          </a14:hiddenLine>
                        </a:ext>
                      </a:extLst>
                    </wps:spPr>
                    <wps:txbx>
                      <w:txbxContent>
                        <w:p w14:paraId="481D3FBF" w14:textId="77777777" w:rsidR="006C08D9" w:rsidRPr="006E0BA2" w:rsidRDefault="006C08D9" w:rsidP="00E51331">
                          <w:pPr>
                            <w:pStyle w:val="Placer"/>
                            <w:jc w:val="center"/>
                            <w:rPr>
                              <w:rStyle w:val="PageNumber"/>
                              <w:color w:val="FFFFFF"/>
                            </w:rPr>
                          </w:pPr>
                          <w:r w:rsidRPr="006E0BA2">
                            <w:rPr>
                              <w:rStyle w:val="PageNumber"/>
                              <w:color w:val="FFFFFF"/>
                            </w:rPr>
                            <w:fldChar w:fldCharType="begin"/>
                          </w:r>
                          <w:r w:rsidRPr="006E0BA2">
                            <w:rPr>
                              <w:rStyle w:val="PageNumber"/>
                              <w:color w:val="FFFFFF"/>
                            </w:rPr>
                            <w:instrText xml:space="preserve"> PAGE  \* Arabic </w:instrText>
                          </w:r>
                          <w:r w:rsidRPr="006E0BA2">
                            <w:rPr>
                              <w:rStyle w:val="PageNumber"/>
                              <w:color w:val="FFFFFF"/>
                            </w:rPr>
                            <w:fldChar w:fldCharType="separate"/>
                          </w:r>
                          <w:r>
                            <w:rPr>
                              <w:rStyle w:val="PageNumber"/>
                              <w:noProof/>
                              <w:color w:val="FFFFFF"/>
                            </w:rPr>
                            <w:t>27</w:t>
                          </w:r>
                          <w:r w:rsidRPr="006E0BA2">
                            <w:rPr>
                              <w:rStyle w:val="PageNumber"/>
                              <w:color w:val="FFFFFF"/>
                            </w:rPr>
                            <w:fldChar w:fldCharType="end"/>
                          </w:r>
                        </w:p>
                      </w:txbxContent>
                    </wps:txbx>
                    <wps:bodyPr rot="0" vert="horz" wrap="square" lIns="91440" tIns="73152"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1D3FB5" id="_x0000_t202" coordsize="21600,21600" o:spt="202" path="m,l,21600r21600,l21600,xe">
              <v:stroke joinstyle="miter"/>
              <v:path gradientshapeok="t" o:connecttype="rect"/>
            </v:shapetype>
            <v:shape id="Text Box 18359" o:spid="_x0000_s1026" type="#_x0000_t202" style="position:absolute;left:0;text-align:left;margin-left:1in;margin-top:.7pt;width:36pt;height:25.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" o:allowoverlap="f" fillcolor="#073771" stroked="f" strokecolor="#074b85" strokeweight=".5pt">
              <v:textbox inset=",5.76pt">
                <w:txbxContent>
                  <w:p w14:paraId="481D3FBF" w14:textId="77777777" w:rsidR="006C08D9" w:rsidRPr="006E0BA2" w:rsidRDefault="006C08D9" w:rsidP="00E51331">
                    <w:pPr>
                      <w:pStyle w:val="Placer"/>
                      <w:jc w:val="center"/>
                      <w:rPr>
                        <w:rStyle w:val="PageNumber"/>
                        <w:color w:val="FFFFFF"/>
                      </w:rPr>
                    </w:pPr>
                    <w:r w:rsidRPr="006E0BA2">
                      <w:rPr>
                        <w:rStyle w:val="PageNumber"/>
                        <w:color w:val="FFFFFF"/>
                      </w:rPr>
                      <w:fldChar w:fldCharType="begin"/>
                    </w:r>
                    <w:r w:rsidRPr="006E0BA2">
                      <w:rPr>
                        <w:rStyle w:val="PageNumber"/>
                        <w:color w:val="FFFFFF"/>
                      </w:rPr>
                      <w:instrText xml:space="preserve"> PAGE  \* Arabic </w:instrText>
                    </w:r>
                    <w:r w:rsidRPr="006E0BA2">
                      <w:rPr>
                        <w:rStyle w:val="PageNumber"/>
                        <w:color w:val="FFFFFF"/>
                      </w:rPr>
                      <w:fldChar w:fldCharType="separate"/>
                    </w:r>
                    <w:r>
                      <w:rPr>
                        <w:rStyle w:val="PageNumber"/>
                        <w:noProof/>
                        <w:color w:val="FFFFFF"/>
                      </w:rPr>
                      <w:t>27</w:t>
                    </w:r>
                    <w:r w:rsidRPr="006E0BA2">
                      <w:rPr>
                        <w:rStyle w:val="PageNumber"/>
                        <w:color w:val="FFFFFF"/>
                      </w:rPr>
                      <w:fldChar w:fldCharType="end"/>
                    </w:r>
                  </w:p>
                </w:txbxContent>
              </v:textbox>
              <w10:wrap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D3FAE" w14:textId="4FEADB33" w:rsidR="006C08D9" w:rsidRPr="00C75F3F" w:rsidRDefault="006C08D9" w:rsidP="00E51331">
    <w:pPr>
      <w:pStyle w:val="FooterRight"/>
    </w:pPr>
    <w:r w:rsidRPr="00975144">
      <w:fldChar w:fldCharType="begin"/>
    </w:r>
    <w:r w:rsidRPr="00975144">
      <w:instrText xml:space="preserve"> IF </w:instrText>
    </w:r>
    <w:r w:rsidRPr="00975144">
      <w:fldChar w:fldCharType="begin"/>
    </w:r>
    <w:r w:rsidRPr="00975144">
      <w:instrText xml:space="preserve"> STYLEREF \l "</w:instrText>
    </w:r>
    <w:r w:rsidRPr="00975144">
      <w:fldChar w:fldCharType="begin"/>
    </w:r>
    <w:r w:rsidRPr="00975144">
      <w:instrText xml:space="preserve"> DOCPROPERTY "</w:instrText>
    </w:r>
    <w:r>
      <w:instrText>RightFooterStyle</w:instrText>
    </w:r>
    <w:r w:rsidRPr="00975144">
      <w:instrText xml:space="preserve">" </w:instrText>
    </w:r>
    <w:r w:rsidRPr="00975144">
      <w:fldChar w:fldCharType="separate"/>
    </w:r>
    <w:r>
      <w:instrText>Cover Date</w:instrText>
    </w:r>
    <w:r w:rsidRPr="00975144">
      <w:fldChar w:fldCharType="end"/>
    </w:r>
    <w:r w:rsidRPr="00975144">
      <w:instrText xml:space="preserve">" </w:instrText>
    </w:r>
    <w:r w:rsidRPr="00975144">
      <w:fldChar w:fldCharType="separate"/>
    </w:r>
    <w:r w:rsidR="009A07DA">
      <w:rPr>
        <w:b w:val="0"/>
        <w:bCs/>
      </w:rPr>
      <w:instrText>Error! No text of specified style in document.</w:instrText>
    </w:r>
    <w:r w:rsidRPr="00975144">
      <w:fldChar w:fldCharType="end"/>
    </w:r>
    <w:r w:rsidRPr="00975144">
      <w:instrText xml:space="preserve">="Error!*" "" </w:instrText>
    </w:r>
    <w:r w:rsidRPr="00975144">
      <w:fldChar w:fldCharType="begin"/>
    </w:r>
    <w:r w:rsidRPr="00975144">
      <w:instrText xml:space="preserve"> STYLEREF "</w:instrText>
    </w:r>
    <w:r w:rsidRPr="00975144">
      <w:fldChar w:fldCharType="begin"/>
    </w:r>
    <w:r w:rsidRPr="00975144">
      <w:instrText xml:space="preserve"> DOCPROPERTY "</w:instrText>
    </w:r>
    <w:r>
      <w:instrText>RightFooterStyle</w:instrText>
    </w:r>
    <w:r w:rsidRPr="00975144">
      <w:instrText xml:space="preserve">" </w:instrText>
    </w:r>
    <w:r w:rsidRPr="00975144">
      <w:fldChar w:fldCharType="separate"/>
    </w:r>
    <w:r>
      <w:instrText>Cover Date</w:instrText>
    </w:r>
    <w:r w:rsidRPr="00975144">
      <w:fldChar w:fldCharType="end"/>
    </w:r>
    <w:r w:rsidRPr="00975144">
      <w:instrText xml:space="preserve">" </w:instrText>
    </w:r>
    <w:r w:rsidRPr="00975144">
      <w:fldChar w:fldCharType="end"/>
    </w:r>
    <w:r w:rsidRPr="00975144">
      <w:fldChar w:fldCharType="end"/>
    </w:r>
    <w:r>
      <w:rPr>
        <w:w w:val="100"/>
      </w:rPr>
      <mc:AlternateContent>
        <mc:Choice Requires="wps">
          <w:drawing>
            <wp:anchor distT="0" distB="0" distL="114300" distR="114300" simplePos="0" relativeHeight="251657728" behindDoc="0" locked="0" layoutInCell="1" allowOverlap="1" wp14:anchorId="481D3FB7" wp14:editId="481D3FB8">
              <wp:simplePos x="0" y="0"/>
              <wp:positionH relativeFrom="margin">
                <wp:align>right</wp:align>
              </wp:positionH>
              <wp:positionV relativeFrom="paragraph">
                <wp:posOffset>0</wp:posOffset>
              </wp:positionV>
              <wp:extent cx="457200" cy="320040"/>
              <wp:effectExtent l="4445" t="0" r="0" b="3810"/>
              <wp:wrapNone/>
              <wp:docPr id="2" name="Text Box 18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0040"/>
                      </a:xfrm>
                      <a:prstGeom prst="rect">
                        <a:avLst/>
                      </a:prstGeom>
                      <a:solidFill>
                        <a:srgbClr val="07377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D3FC0" w14:textId="17F993FD" w:rsidR="006C08D9" w:rsidRPr="006E0BA2" w:rsidRDefault="006C08D9" w:rsidP="00E51331">
                          <w:pPr>
                            <w:pStyle w:val="Placer"/>
                            <w:jc w:val="center"/>
                            <w:rPr>
                              <w:rStyle w:val="PageNumber"/>
                              <w:color w:val="FFFFFF"/>
                            </w:rPr>
                          </w:pPr>
                          <w:r w:rsidRPr="006E0BA2">
                            <w:rPr>
                              <w:rStyle w:val="PageNumber"/>
                              <w:color w:val="FFFFFF"/>
                            </w:rPr>
                            <w:fldChar w:fldCharType="begin"/>
                          </w:r>
                          <w:r w:rsidRPr="006E0BA2">
                            <w:rPr>
                              <w:rStyle w:val="PageNumber"/>
                              <w:color w:val="FFFFFF"/>
                            </w:rPr>
                            <w:instrText xml:space="preserve"> PAGE  \* Arabic </w:instrText>
                          </w:r>
                          <w:r w:rsidRPr="006E0BA2">
                            <w:rPr>
                              <w:rStyle w:val="PageNumber"/>
                              <w:color w:val="FFFFFF"/>
                            </w:rPr>
                            <w:fldChar w:fldCharType="separate"/>
                          </w:r>
                          <w:r>
                            <w:rPr>
                              <w:rStyle w:val="PageNumber"/>
                              <w:noProof/>
                              <w:color w:val="FFFFFF"/>
                            </w:rPr>
                            <w:t>13</w:t>
                          </w:r>
                          <w:r w:rsidRPr="006E0BA2">
                            <w:rPr>
                              <w:rStyle w:val="PageNumber"/>
                              <w:color w:val="FFFFFF"/>
                            </w:rPr>
                            <w:fldChar w:fldCharType="end"/>
                          </w:r>
                        </w:p>
                      </w:txbxContent>
                    </wps:txbx>
                    <wps:bodyPr rot="0" vert="horz" wrap="square" lIns="91440" tIns="73152"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1D3FB7" id="_x0000_t202" coordsize="21600,21600" o:spt="202" path="m,l,21600r21600,l21600,xe">
              <v:stroke joinstyle="miter"/>
              <v:path gradientshapeok="t" o:connecttype="rect"/>
            </v:shapetype>
            <v:shape id="Text Box 18358" o:spid="_x0000_s1027" type="#_x0000_t202" style="position:absolute;margin-left:-15.2pt;margin-top:0;width:36pt;height:25.2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" fillcolor="#073771" stroked="f">
              <v:textbox inset=",5.76pt">
                <w:txbxContent>
                  <w:p w14:paraId="481D3FC0" w14:textId="17F993FD" w:rsidR="006C08D9" w:rsidRPr="006E0BA2" w:rsidRDefault="006C08D9" w:rsidP="00E51331">
                    <w:pPr>
                      <w:pStyle w:val="Placer"/>
                      <w:jc w:val="center"/>
                      <w:rPr>
                        <w:rStyle w:val="PageNumber"/>
                        <w:color w:val="FFFFFF"/>
                      </w:rPr>
                    </w:pPr>
                    <w:r w:rsidRPr="006E0BA2">
                      <w:rPr>
                        <w:rStyle w:val="PageNumber"/>
                        <w:color w:val="FFFFFF"/>
                      </w:rPr>
                      <w:fldChar w:fldCharType="begin"/>
                    </w:r>
                    <w:r w:rsidRPr="006E0BA2">
                      <w:rPr>
                        <w:rStyle w:val="PageNumber"/>
                        <w:color w:val="FFFFFF"/>
                      </w:rPr>
                      <w:instrText xml:space="preserve"> PAGE  \* Arabic </w:instrText>
                    </w:r>
                    <w:r w:rsidRPr="006E0BA2">
                      <w:rPr>
                        <w:rStyle w:val="PageNumber"/>
                        <w:color w:val="FFFFFF"/>
                      </w:rPr>
                      <w:fldChar w:fldCharType="separate"/>
                    </w:r>
                    <w:r>
                      <w:rPr>
                        <w:rStyle w:val="PageNumber"/>
                        <w:noProof/>
                        <w:color w:val="FFFFFF"/>
                      </w:rPr>
                      <w:t>13</w:t>
                    </w:r>
                    <w:r w:rsidRPr="006E0BA2">
                      <w:rPr>
                        <w:rStyle w:val="PageNumber"/>
                        <w:color w:val="FFFFFF"/>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D3FB0" w14:textId="3182538D" w:rsidR="006C08D9" w:rsidRPr="00073995" w:rsidRDefault="006C08D9" w:rsidP="00E51331">
    <w:pPr>
      <w:pStyle w:val="FooterRight"/>
    </w:pPr>
    <w:r w:rsidRPr="00975144">
      <w:fldChar w:fldCharType="begin"/>
    </w:r>
    <w:r w:rsidRPr="00975144">
      <w:instrText xml:space="preserve"> IF </w:instrText>
    </w:r>
    <w:r w:rsidRPr="00975144">
      <w:fldChar w:fldCharType="begin"/>
    </w:r>
    <w:r w:rsidRPr="00975144">
      <w:instrText xml:space="preserve"> STYLEREF \l "</w:instrText>
    </w:r>
    <w:r w:rsidRPr="00975144">
      <w:fldChar w:fldCharType="begin"/>
    </w:r>
    <w:r w:rsidRPr="00975144">
      <w:instrText xml:space="preserve"> DOCPROPERTY "</w:instrText>
    </w:r>
    <w:r>
      <w:instrText>RightFooterStyle</w:instrText>
    </w:r>
    <w:r w:rsidRPr="00975144">
      <w:instrText xml:space="preserve">" </w:instrText>
    </w:r>
    <w:r w:rsidRPr="00975144">
      <w:fldChar w:fldCharType="separate"/>
    </w:r>
    <w:r>
      <w:instrText>Cover Date</w:instrText>
    </w:r>
    <w:r w:rsidRPr="00975144">
      <w:fldChar w:fldCharType="end"/>
    </w:r>
    <w:r w:rsidRPr="00975144">
      <w:instrText xml:space="preserve">" </w:instrText>
    </w:r>
    <w:r w:rsidRPr="00975144">
      <w:fldChar w:fldCharType="separate"/>
    </w:r>
    <w:r w:rsidR="009A07DA">
      <w:rPr>
        <w:b w:val="0"/>
        <w:bCs/>
      </w:rPr>
      <w:instrText>Error! No text of specified style in document.</w:instrText>
    </w:r>
    <w:r w:rsidRPr="00975144">
      <w:fldChar w:fldCharType="end"/>
    </w:r>
    <w:r w:rsidRPr="00975144">
      <w:instrText xml:space="preserve">="Error!*" "" </w:instrText>
    </w:r>
    <w:r w:rsidRPr="00975144">
      <w:fldChar w:fldCharType="begin"/>
    </w:r>
    <w:r w:rsidRPr="00975144">
      <w:instrText xml:space="preserve"> STYLEREF "</w:instrText>
    </w:r>
    <w:r w:rsidRPr="00975144">
      <w:fldChar w:fldCharType="begin"/>
    </w:r>
    <w:r w:rsidRPr="00975144">
      <w:instrText xml:space="preserve"> DOCPROPERTY "</w:instrText>
    </w:r>
    <w:r>
      <w:instrText>RightFooterStyle</w:instrText>
    </w:r>
    <w:r w:rsidRPr="00975144">
      <w:instrText xml:space="preserve">" </w:instrText>
    </w:r>
    <w:r w:rsidRPr="00975144">
      <w:fldChar w:fldCharType="separate"/>
    </w:r>
    <w:r>
      <w:instrText>Cover Date</w:instrText>
    </w:r>
    <w:r w:rsidRPr="00975144">
      <w:fldChar w:fldCharType="end"/>
    </w:r>
    <w:r w:rsidRPr="00975144">
      <w:instrText xml:space="preserve">" </w:instrText>
    </w:r>
    <w:r w:rsidRPr="00975144">
      <w:fldChar w:fldCharType="separate"/>
    </w:r>
    <w:r>
      <w:instrText>February 26-28, 2007</w:instrText>
    </w:r>
    <w:r w:rsidRPr="00975144">
      <w:fldChar w:fldCharType="end"/>
    </w:r>
    <w:r w:rsidRPr="00975144">
      <w:fldChar w:fldCharType="end"/>
    </w:r>
    <w:r>
      <w:rPr>
        <w:w w:val="100"/>
      </w:rPr>
      <mc:AlternateContent>
        <mc:Choice Requires="wps">
          <w:drawing>
            <wp:anchor distT="0" distB="0" distL="114300" distR="114300" simplePos="0" relativeHeight="251659776" behindDoc="0" locked="0" layoutInCell="1" allowOverlap="1" wp14:anchorId="481D3FBD" wp14:editId="481D3FBE">
              <wp:simplePos x="0" y="0"/>
              <wp:positionH relativeFrom="margin">
                <wp:align>right</wp:align>
              </wp:positionH>
              <wp:positionV relativeFrom="paragraph">
                <wp:posOffset>0</wp:posOffset>
              </wp:positionV>
              <wp:extent cx="457200" cy="320040"/>
              <wp:effectExtent l="4445" t="0" r="0" b="3810"/>
              <wp:wrapNone/>
              <wp:docPr id="1" name="Text Box 18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0040"/>
                      </a:xfrm>
                      <a:prstGeom prst="rect">
                        <a:avLst/>
                      </a:prstGeom>
                      <a:solidFill>
                        <a:srgbClr val="07377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D3FC1" w14:textId="2FE6C249" w:rsidR="006C08D9" w:rsidRPr="006E0BA2" w:rsidRDefault="006C08D9" w:rsidP="00E51331">
                          <w:pPr>
                            <w:pStyle w:val="Placer"/>
                            <w:jc w:val="center"/>
                            <w:rPr>
                              <w:rStyle w:val="PageNumber"/>
                              <w:color w:val="FFFFFF"/>
                            </w:rPr>
                          </w:pPr>
                          <w:r w:rsidRPr="006E0BA2">
                            <w:rPr>
                              <w:rStyle w:val="PageNumber"/>
                              <w:color w:val="FFFFFF"/>
                            </w:rPr>
                            <w:fldChar w:fldCharType="begin"/>
                          </w:r>
                          <w:r w:rsidRPr="006E0BA2">
                            <w:rPr>
                              <w:rStyle w:val="PageNumber"/>
                              <w:color w:val="FFFFFF"/>
                            </w:rPr>
                            <w:instrText xml:space="preserve"> PAGE  \* Arabic </w:instrText>
                          </w:r>
                          <w:r w:rsidRPr="006E0BA2">
                            <w:rPr>
                              <w:rStyle w:val="PageNumber"/>
                              <w:color w:val="FFFFFF"/>
                            </w:rPr>
                            <w:fldChar w:fldCharType="separate"/>
                          </w:r>
                          <w:r>
                            <w:rPr>
                              <w:rStyle w:val="PageNumber"/>
                              <w:noProof/>
                              <w:color w:val="FFFFFF"/>
                            </w:rPr>
                            <w:t>1</w:t>
                          </w:r>
                          <w:r w:rsidRPr="006E0BA2">
                            <w:rPr>
                              <w:rStyle w:val="PageNumber"/>
                              <w:color w:val="FFFFFF"/>
                            </w:rPr>
                            <w:fldChar w:fldCharType="end"/>
                          </w:r>
                        </w:p>
                      </w:txbxContent>
                    </wps:txbx>
                    <wps:bodyPr rot="0" vert="horz" wrap="square" lIns="91440" tIns="73152"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1D3FBD" id="_x0000_t202" coordsize="21600,21600" o:spt="202" path="m,l,21600r21600,l21600,xe">
              <v:stroke joinstyle="miter"/>
              <v:path gradientshapeok="t" o:connecttype="rect"/>
            </v:shapetype>
            <v:shape id="Text Box 18360" o:spid="_x0000_s1028" type="#_x0000_t202" style="position:absolute;margin-left:-15.2pt;margin-top:0;width:36pt;height:25.2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" fillcolor="#073771" stroked="f">
              <v:textbox inset=",5.76pt">
                <w:txbxContent>
                  <w:p w14:paraId="481D3FC1" w14:textId="2FE6C249" w:rsidR="006C08D9" w:rsidRPr="006E0BA2" w:rsidRDefault="006C08D9" w:rsidP="00E51331">
                    <w:pPr>
                      <w:pStyle w:val="Placer"/>
                      <w:jc w:val="center"/>
                      <w:rPr>
                        <w:rStyle w:val="PageNumber"/>
                        <w:color w:val="FFFFFF"/>
                      </w:rPr>
                    </w:pPr>
                    <w:r w:rsidRPr="006E0BA2">
                      <w:rPr>
                        <w:rStyle w:val="PageNumber"/>
                        <w:color w:val="FFFFFF"/>
                      </w:rPr>
                      <w:fldChar w:fldCharType="begin"/>
                    </w:r>
                    <w:r w:rsidRPr="006E0BA2">
                      <w:rPr>
                        <w:rStyle w:val="PageNumber"/>
                        <w:color w:val="FFFFFF"/>
                      </w:rPr>
                      <w:instrText xml:space="preserve"> PAGE  \* Arabic </w:instrText>
                    </w:r>
                    <w:r w:rsidRPr="006E0BA2">
                      <w:rPr>
                        <w:rStyle w:val="PageNumber"/>
                        <w:color w:val="FFFFFF"/>
                      </w:rPr>
                      <w:fldChar w:fldCharType="separate"/>
                    </w:r>
                    <w:r>
                      <w:rPr>
                        <w:rStyle w:val="PageNumber"/>
                        <w:noProof/>
                        <w:color w:val="FFFFFF"/>
                      </w:rPr>
                      <w:t>1</w:t>
                    </w:r>
                    <w:r w:rsidRPr="006E0BA2">
                      <w:rPr>
                        <w:rStyle w:val="PageNumber"/>
                        <w:color w:val="FFFFFF"/>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11CDC" w14:textId="77777777" w:rsidR="006C08D9" w:rsidRDefault="006C08D9">
      <w:r>
        <w:separator/>
      </w:r>
    </w:p>
  </w:footnote>
  <w:footnote w:type="continuationSeparator" w:id="0">
    <w:p w14:paraId="4491478A" w14:textId="77777777" w:rsidR="006C08D9" w:rsidRDefault="006C0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D3FAB" w14:textId="77777777" w:rsidR="006C08D9" w:rsidRPr="003C5375" w:rsidRDefault="006C08D9" w:rsidP="00E51331">
    <w:pPr>
      <w:pStyle w:val="HeaderLeft"/>
    </w:pPr>
    <w:r w:rsidRPr="00975144">
      <w:fldChar w:fldCharType="begin"/>
    </w:r>
    <w:r w:rsidRPr="00975144">
      <w:instrText xml:space="preserve"> IF </w:instrText>
    </w:r>
    <w:r w:rsidRPr="00975144">
      <w:fldChar w:fldCharType="begin"/>
    </w:r>
    <w:r w:rsidRPr="00975144">
      <w:instrText xml:space="preserve"> STYLEREF \l "</w:instrText>
    </w:r>
    <w:r w:rsidRPr="00975144">
      <w:fldChar w:fldCharType="begin"/>
    </w:r>
    <w:r w:rsidRPr="00975144">
      <w:instrText xml:space="preserve"> DOCPROPERTY "</w:instrText>
    </w:r>
    <w:r>
      <w:instrText>LeftHeaderStyle</w:instrText>
    </w:r>
    <w:r w:rsidRPr="00975144">
      <w:instrText xml:space="preserve">" </w:instrText>
    </w:r>
    <w:r w:rsidRPr="00975144">
      <w:fldChar w:fldCharType="separate"/>
    </w:r>
    <w:r>
      <w:instrText>Title</w:instrText>
    </w:r>
    <w:r w:rsidRPr="00975144">
      <w:fldChar w:fldCharType="end"/>
    </w:r>
    <w:r w:rsidRPr="00975144">
      <w:instrText xml:space="preserve">" </w:instrText>
    </w:r>
    <w:r w:rsidRPr="00975144">
      <w:fldChar w:fldCharType="separate"/>
    </w:r>
    <w:r>
      <w:instrText>[Name Of Functional Area]</w:instrText>
    </w:r>
    <w:r w:rsidRPr="00975144">
      <w:fldChar w:fldCharType="end"/>
    </w:r>
    <w:r w:rsidRPr="00975144">
      <w:instrText xml:space="preserve">="Error!*" "" </w:instrText>
    </w:r>
    <w:r w:rsidRPr="00975144">
      <w:fldChar w:fldCharType="begin"/>
    </w:r>
    <w:r w:rsidRPr="00975144">
      <w:instrText xml:space="preserve"> STYLEREF "</w:instrText>
    </w:r>
    <w:r w:rsidRPr="00975144">
      <w:fldChar w:fldCharType="begin"/>
    </w:r>
    <w:r>
      <w:instrText xml:space="preserve"> DOCPROPERTY "LeftHeaderStyle</w:instrText>
    </w:r>
    <w:r w:rsidRPr="00975144">
      <w:instrText xml:space="preserve">" </w:instrText>
    </w:r>
    <w:r w:rsidRPr="00975144">
      <w:fldChar w:fldCharType="separate"/>
    </w:r>
    <w:r>
      <w:instrText>Title</w:instrText>
    </w:r>
    <w:r w:rsidRPr="00975144">
      <w:fldChar w:fldCharType="end"/>
    </w:r>
    <w:r w:rsidRPr="00975144">
      <w:instrText xml:space="preserve">" </w:instrText>
    </w:r>
    <w:r w:rsidRPr="00975144">
      <w:fldChar w:fldCharType="separate"/>
    </w:r>
    <w:r>
      <w:instrText>[Name Of Functional Area]</w:instrText>
    </w:r>
    <w:r w:rsidRPr="00975144">
      <w:fldChar w:fldCharType="end"/>
    </w:r>
    <w:r w:rsidRPr="00975144">
      <w:fldChar w:fldCharType="separate"/>
    </w:r>
    <w:r>
      <w:t>[Name Of Functional Area]</w:t>
    </w:r>
    <w:r w:rsidRPr="0097514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D3FAC" w14:textId="77777777" w:rsidR="006C08D9" w:rsidRPr="003C5375" w:rsidRDefault="006C08D9" w:rsidP="00BA45BF">
    <w:pPr>
      <w:pStyle w:val="HeaderRight"/>
      <w:tabs>
        <w:tab w:val="clear" w:pos="9900"/>
        <w:tab w:val="center" w:pos="4680"/>
        <w:tab w:val="right" w:pos="9360"/>
      </w:tabs>
      <w:jc w:val="left"/>
    </w:pPr>
    <w:r>
      <w:drawing>
        <wp:inline distT="0" distB="0" distL="0" distR="0" wp14:anchorId="481D3FB1" wp14:editId="481D3FB2">
          <wp:extent cx="629780" cy="39953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corLogo.png"/>
                  <pic:cNvPicPr/>
                </pic:nvPicPr>
                <pic:blipFill>
                  <a:blip r:embed="rId1">
                    <a:extLst>
                      <a:ext uri="{28A0092B-C50C-407E-A947-70E740481C1C}">
                        <a14:useLocalDpi xmlns:a14="http://schemas.microsoft.com/office/drawing/2010/main" val="0"/>
                      </a:ext>
                    </a:extLst>
                  </a:blip>
                  <a:stretch>
                    <a:fillRect/>
                  </a:stretch>
                </pic:blipFill>
                <pic:spPr>
                  <a:xfrm>
                    <a:off x="0" y="0"/>
                    <a:ext cx="629780" cy="399538"/>
                  </a:xfrm>
                  <a:prstGeom prst="rect">
                    <a:avLst/>
                  </a:prstGeom>
                </pic:spPr>
              </pic:pic>
            </a:graphicData>
          </a:graphic>
        </wp:inline>
      </w:drawing>
    </w:r>
    <w:r>
      <w:tab/>
    </w:r>
    <w:fldSimple w:instr=" TITLE  \* Caps  \* MERGEFORMAT ">
      <w:r>
        <w:t>Detailed Feature Specification</w:t>
      </w:r>
    </w:fldSimple>
    <w:r>
      <w:tab/>
    </w:r>
    <w:r>
      <w:drawing>
        <wp:inline distT="0" distB="0" distL="0" distR="0" wp14:anchorId="481D3FB3" wp14:editId="481D3FB4">
          <wp:extent cx="1304925" cy="4019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xagon_SI_RGB_STANDAR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05616" cy="40215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D3FAF" w14:textId="77777777" w:rsidR="006C08D9" w:rsidRDefault="006C08D9" w:rsidP="00BA45BF">
    <w:pPr>
      <w:pStyle w:val="Header"/>
      <w:tabs>
        <w:tab w:val="clear" w:pos="4320"/>
        <w:tab w:val="clear" w:pos="8640"/>
        <w:tab w:val="center" w:pos="4680"/>
        <w:tab w:val="right" w:pos="9360"/>
      </w:tabs>
      <w:jc w:val="left"/>
    </w:pPr>
    <w:r>
      <w:rPr>
        <w:noProof/>
      </w:rPr>
      <w:drawing>
        <wp:inline distT="0" distB="0" distL="0" distR="0" wp14:anchorId="481D3FB9" wp14:editId="481D3FBA">
          <wp:extent cx="629780" cy="39953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corLogo.png"/>
                  <pic:cNvPicPr/>
                </pic:nvPicPr>
                <pic:blipFill>
                  <a:blip r:embed="rId1">
                    <a:extLst>
                      <a:ext uri="{28A0092B-C50C-407E-A947-70E740481C1C}">
                        <a14:useLocalDpi xmlns:a14="http://schemas.microsoft.com/office/drawing/2010/main" val="0"/>
                      </a:ext>
                    </a:extLst>
                  </a:blip>
                  <a:stretch>
                    <a:fillRect/>
                  </a:stretch>
                </pic:blipFill>
                <pic:spPr>
                  <a:xfrm>
                    <a:off x="0" y="0"/>
                    <a:ext cx="629780" cy="399538"/>
                  </a:xfrm>
                  <a:prstGeom prst="rect">
                    <a:avLst/>
                  </a:prstGeom>
                </pic:spPr>
              </pic:pic>
            </a:graphicData>
          </a:graphic>
        </wp:inline>
      </w:drawing>
    </w:r>
    <w:r>
      <w:tab/>
    </w:r>
    <w:r>
      <w:tab/>
    </w:r>
    <w:r>
      <w:rPr>
        <w:noProof/>
      </w:rPr>
      <w:drawing>
        <wp:inline distT="0" distB="0" distL="0" distR="0" wp14:anchorId="481D3FBB" wp14:editId="481D3FBC">
          <wp:extent cx="1304925" cy="4019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xagon_SI_RGB_STANDAR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05616" cy="4021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447"/>
    <w:multiLevelType w:val="hybridMultilevel"/>
    <w:tmpl w:val="5A9CA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94C53"/>
    <w:multiLevelType w:val="hybridMultilevel"/>
    <w:tmpl w:val="855A4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2959DA"/>
    <w:multiLevelType w:val="hybridMultilevel"/>
    <w:tmpl w:val="8F86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F0CA9"/>
    <w:multiLevelType w:val="hybridMultilevel"/>
    <w:tmpl w:val="A66A9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E44E8"/>
    <w:multiLevelType w:val="hybridMultilevel"/>
    <w:tmpl w:val="B1DE0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4560E"/>
    <w:multiLevelType w:val="hybridMultilevel"/>
    <w:tmpl w:val="6102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083911"/>
    <w:multiLevelType w:val="hybridMultilevel"/>
    <w:tmpl w:val="8464731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0F4942"/>
    <w:multiLevelType w:val="hybridMultilevel"/>
    <w:tmpl w:val="808E3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E869A6"/>
    <w:multiLevelType w:val="hybridMultilevel"/>
    <w:tmpl w:val="87E84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1C284F"/>
    <w:multiLevelType w:val="hybridMultilevel"/>
    <w:tmpl w:val="3A3EB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650D14"/>
    <w:multiLevelType w:val="multilevel"/>
    <w:tmpl w:val="99689628"/>
    <w:styleLink w:val="Headings"/>
    <w:lvl w:ilvl="0">
      <w:start w:val="1"/>
      <w:numFmt w:val="decimal"/>
      <w:pStyle w:val="Heading1"/>
      <w:lvlText w:val="%1."/>
      <w:lvlJc w:val="left"/>
      <w:pPr>
        <w:tabs>
          <w:tab w:val="num" w:pos="1152"/>
        </w:tabs>
        <w:ind w:left="576" w:firstLine="0"/>
      </w:pPr>
      <w:rPr>
        <w:rFonts w:hint="default"/>
      </w:rPr>
    </w:lvl>
    <w:lvl w:ilvl="1">
      <w:start w:val="1"/>
      <w:numFmt w:val="decimal"/>
      <w:pStyle w:val="Heading2"/>
      <w:lvlText w:val="%1.%2"/>
      <w:lvlJc w:val="left"/>
      <w:pPr>
        <w:tabs>
          <w:tab w:val="num" w:pos="1152"/>
        </w:tabs>
        <w:ind w:left="576" w:firstLine="0"/>
      </w:pPr>
      <w:rPr>
        <w:rFonts w:hint="default"/>
      </w:rPr>
    </w:lvl>
    <w:lvl w:ilvl="2">
      <w:start w:val="1"/>
      <w:numFmt w:val="decimal"/>
      <w:pStyle w:val="Heading3"/>
      <w:lvlText w:val="%1.%2.%3"/>
      <w:lvlJc w:val="left"/>
      <w:pPr>
        <w:tabs>
          <w:tab w:val="num" w:pos="1728"/>
        </w:tabs>
        <w:ind w:left="864" w:firstLine="0"/>
      </w:pPr>
      <w:rPr>
        <w:rFonts w:hint="default"/>
      </w:rPr>
    </w:lvl>
    <w:lvl w:ilvl="3">
      <w:start w:val="1"/>
      <w:numFmt w:val="lowerLetter"/>
      <w:pStyle w:val="Heading4"/>
      <w:lvlText w:val="%1.%2.%3.%4"/>
      <w:lvlJc w:val="left"/>
      <w:pPr>
        <w:tabs>
          <w:tab w:val="num" w:pos="1728"/>
        </w:tabs>
        <w:ind w:left="864" w:firstLine="0"/>
      </w:pPr>
      <w:rPr>
        <w:rFonts w:hint="default"/>
      </w:rPr>
    </w:lvl>
    <w:lvl w:ilvl="4">
      <w:start w:val="1"/>
      <w:numFmt w:val="decimal"/>
      <w:pStyle w:val="Heading5"/>
      <w:suff w:val="space"/>
      <w:lvlText w:val="%1.%2.%3.%4.%5"/>
      <w:lvlJc w:val="left"/>
      <w:pPr>
        <w:ind w:left="1152" w:firstLine="0"/>
      </w:pPr>
      <w:rPr>
        <w:rFonts w:hint="default"/>
      </w:rPr>
    </w:lvl>
    <w:lvl w:ilvl="5">
      <w:start w:val="1"/>
      <w:numFmt w:val="lowerLetter"/>
      <w:pStyle w:val="Heading6"/>
      <w:suff w:val="space"/>
      <w:lvlText w:val="%1.%2.%3.%4.%5.%6"/>
      <w:lvlJc w:val="left"/>
      <w:pPr>
        <w:ind w:left="1152" w:firstLine="0"/>
      </w:pPr>
      <w:rPr>
        <w:rFonts w:hint="default"/>
      </w:rPr>
    </w:lvl>
    <w:lvl w:ilvl="6">
      <w:start w:val="1"/>
      <w:numFmt w:val="none"/>
      <w:suff w:val="nothing"/>
      <w:lvlText w:val=""/>
      <w:lvlJc w:val="left"/>
      <w:pPr>
        <w:ind w:left="1152" w:firstLine="0"/>
      </w:pPr>
      <w:rPr>
        <w:rFonts w:hint="default"/>
      </w:rPr>
    </w:lvl>
    <w:lvl w:ilvl="7">
      <w:start w:val="1"/>
      <w:numFmt w:val="none"/>
      <w:lvlText w:val=""/>
      <w:lvlJc w:val="left"/>
      <w:pPr>
        <w:tabs>
          <w:tab w:val="num" w:pos="1152"/>
        </w:tabs>
        <w:ind w:left="1152" w:firstLine="0"/>
      </w:pPr>
      <w:rPr>
        <w:rFonts w:hint="default"/>
      </w:rPr>
    </w:lvl>
    <w:lvl w:ilvl="8">
      <w:start w:val="1"/>
      <w:numFmt w:val="none"/>
      <w:lvlText w:val=""/>
      <w:lvlJc w:val="left"/>
      <w:pPr>
        <w:tabs>
          <w:tab w:val="num" w:pos="1152"/>
        </w:tabs>
        <w:ind w:left="1152" w:firstLine="0"/>
      </w:pPr>
      <w:rPr>
        <w:rFonts w:hint="default"/>
      </w:rPr>
    </w:lvl>
  </w:abstractNum>
  <w:abstractNum w:abstractNumId="11" w15:restartNumberingAfterBreak="0">
    <w:nsid w:val="09663BDC"/>
    <w:multiLevelType w:val="hybridMultilevel"/>
    <w:tmpl w:val="3F422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2906E3"/>
    <w:multiLevelType w:val="hybridMultilevel"/>
    <w:tmpl w:val="36583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5F1DDE"/>
    <w:multiLevelType w:val="hybridMultilevel"/>
    <w:tmpl w:val="2B06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574A0F"/>
    <w:multiLevelType w:val="hybridMultilevel"/>
    <w:tmpl w:val="A74A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8C2EEF"/>
    <w:multiLevelType w:val="multilevel"/>
    <w:tmpl w:val="8E98D88E"/>
    <w:name w:val="Bullets"/>
    <w:lvl w:ilvl="0">
      <w:start w:val="1"/>
      <w:numFmt w:val="bullet"/>
      <w:lvlText w:val=""/>
      <w:lvlJc w:val="left"/>
      <w:pPr>
        <w:tabs>
          <w:tab w:val="num" w:pos="1800"/>
        </w:tabs>
        <w:ind w:left="1800" w:hanging="360"/>
      </w:pPr>
      <w:rPr>
        <w:rFonts w:ascii="Symbol" w:hAnsi="Symbol"/>
        <w:sz w:val="20"/>
      </w:rPr>
    </w:lvl>
    <w:lvl w:ilvl="1">
      <w:start w:val="1"/>
      <w:numFmt w:val="bullet"/>
      <w:lvlText w:val="–"/>
      <w:lvlJc w:val="left"/>
      <w:pPr>
        <w:tabs>
          <w:tab w:val="num" w:pos="2160"/>
        </w:tabs>
        <w:ind w:left="2160" w:hanging="360"/>
      </w:pPr>
      <w:rPr>
        <w:rFonts w:ascii="Arial" w:hAnsi="Arial"/>
        <w:sz w:val="20"/>
      </w:rPr>
    </w:lvl>
    <w:lvl w:ilvl="2">
      <w:start w:val="1"/>
      <w:numFmt w:val="bullet"/>
      <w:lvlText w:val="&gt;"/>
      <w:lvlJc w:val="left"/>
      <w:pPr>
        <w:tabs>
          <w:tab w:val="num" w:pos="2520"/>
        </w:tabs>
        <w:ind w:left="2520" w:hanging="360"/>
      </w:pPr>
      <w:rPr>
        <w:rFonts w:ascii="Arial" w:hAnsi="Arial"/>
        <w:sz w:val="20"/>
      </w:rPr>
    </w:lvl>
    <w:lvl w:ilvl="3">
      <w:start w:val="1"/>
      <w:numFmt w:val="none"/>
      <w:lvlText w:val=""/>
      <w:lvlJc w:val="left"/>
      <w:pPr>
        <w:tabs>
          <w:tab w:val="num" w:pos="1440"/>
        </w:tabs>
        <w:ind w:left="1440" w:hanging="360"/>
      </w:pPr>
    </w:lvl>
    <w:lvl w:ilvl="4">
      <w:start w:val="1"/>
      <w:numFmt w:val="none"/>
      <w:lvlText w:val=""/>
      <w:lvlJc w:val="left"/>
      <w:pPr>
        <w:tabs>
          <w:tab w:val="num" w:pos="1800"/>
        </w:tabs>
        <w:ind w:left="1440" w:firstLine="0"/>
      </w:pPr>
    </w:lvl>
    <w:lvl w:ilvl="5">
      <w:start w:val="1"/>
      <w:numFmt w:val="none"/>
      <w:lvlText w:val=""/>
      <w:lvlJc w:val="left"/>
      <w:pPr>
        <w:tabs>
          <w:tab w:val="num" w:pos="2160"/>
        </w:tabs>
        <w:ind w:left="1440" w:firstLine="360"/>
      </w:pPr>
    </w:lvl>
    <w:lvl w:ilvl="6">
      <w:start w:val="1"/>
      <w:numFmt w:val="none"/>
      <w:lvlText w:val=""/>
      <w:lvlJc w:val="left"/>
      <w:pPr>
        <w:tabs>
          <w:tab w:val="num" w:pos="2520"/>
        </w:tabs>
        <w:ind w:left="1440" w:firstLine="720"/>
      </w:pPr>
    </w:lvl>
    <w:lvl w:ilvl="7">
      <w:start w:val="1"/>
      <w:numFmt w:val="none"/>
      <w:lvlText w:val=""/>
      <w:lvlJc w:val="left"/>
      <w:pPr>
        <w:tabs>
          <w:tab w:val="num" w:pos="2880"/>
        </w:tabs>
        <w:ind w:left="1440" w:firstLine="1080"/>
      </w:pPr>
    </w:lvl>
    <w:lvl w:ilvl="8">
      <w:start w:val="1"/>
      <w:numFmt w:val="none"/>
      <w:lvlText w:val=""/>
      <w:lvlJc w:val="left"/>
      <w:pPr>
        <w:tabs>
          <w:tab w:val="num" w:pos="3240"/>
        </w:tabs>
        <w:ind w:left="1440" w:firstLine="1440"/>
      </w:pPr>
    </w:lvl>
  </w:abstractNum>
  <w:abstractNum w:abstractNumId="16" w15:restartNumberingAfterBreak="0">
    <w:nsid w:val="0E4B153B"/>
    <w:multiLevelType w:val="hybridMultilevel"/>
    <w:tmpl w:val="5EB47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E467C0"/>
    <w:multiLevelType w:val="hybridMultilevel"/>
    <w:tmpl w:val="F3D49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816355"/>
    <w:multiLevelType w:val="hybridMultilevel"/>
    <w:tmpl w:val="0C0A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1A121C"/>
    <w:multiLevelType w:val="hybridMultilevel"/>
    <w:tmpl w:val="2DFCA812"/>
    <w:lvl w:ilvl="0" w:tplc="04090001">
      <w:start w:val="1"/>
      <w:numFmt w:val="bullet"/>
      <w:lvlText w:val=""/>
      <w:lvlJc w:val="left"/>
      <w:pPr>
        <w:tabs>
          <w:tab w:val="num" w:pos="1440"/>
        </w:tabs>
        <w:ind w:left="1440" w:hanging="360"/>
      </w:pPr>
      <w:rPr>
        <w:rFonts w:ascii="Symbol" w:hAnsi="Symbol" w:hint="default"/>
      </w:rPr>
    </w:lvl>
    <w:lvl w:ilvl="1" w:tplc="3824240E">
      <w:start w:val="1"/>
      <w:numFmt w:val="bullet"/>
      <w:pStyle w:val="Bulleted"/>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16FC0054"/>
    <w:multiLevelType w:val="hybridMultilevel"/>
    <w:tmpl w:val="A20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9C7F74"/>
    <w:multiLevelType w:val="hybridMultilevel"/>
    <w:tmpl w:val="C9229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BD6BAB"/>
    <w:multiLevelType w:val="hybridMultilevel"/>
    <w:tmpl w:val="A356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CF653D"/>
    <w:multiLevelType w:val="hybridMultilevel"/>
    <w:tmpl w:val="3E9C3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D13B0"/>
    <w:multiLevelType w:val="hybridMultilevel"/>
    <w:tmpl w:val="F1A875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2094116C"/>
    <w:multiLevelType w:val="hybridMultilevel"/>
    <w:tmpl w:val="2A82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F80882"/>
    <w:multiLevelType w:val="hybridMultilevel"/>
    <w:tmpl w:val="F2622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4B19B7"/>
    <w:multiLevelType w:val="hybridMultilevel"/>
    <w:tmpl w:val="77348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4D81AC1"/>
    <w:multiLevelType w:val="hybridMultilevel"/>
    <w:tmpl w:val="1262B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002CFC"/>
    <w:multiLevelType w:val="hybridMultilevel"/>
    <w:tmpl w:val="075EE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518403F"/>
    <w:multiLevelType w:val="hybridMultilevel"/>
    <w:tmpl w:val="CAD62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60E2E0E"/>
    <w:multiLevelType w:val="hybridMultilevel"/>
    <w:tmpl w:val="38162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D2704F"/>
    <w:multiLevelType w:val="hybridMultilevel"/>
    <w:tmpl w:val="32F8D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553323"/>
    <w:multiLevelType w:val="hybridMultilevel"/>
    <w:tmpl w:val="6FA0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972D30"/>
    <w:multiLevelType w:val="hybridMultilevel"/>
    <w:tmpl w:val="B1767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E139E7"/>
    <w:multiLevelType w:val="hybridMultilevel"/>
    <w:tmpl w:val="F22053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2E1D5236"/>
    <w:multiLevelType w:val="hybridMultilevel"/>
    <w:tmpl w:val="1BC0FD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F7969A0"/>
    <w:multiLevelType w:val="hybridMultilevel"/>
    <w:tmpl w:val="E6A87E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FA7682D"/>
    <w:multiLevelType w:val="hybridMultilevel"/>
    <w:tmpl w:val="B4722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1DC7FA0"/>
    <w:multiLevelType w:val="multilevel"/>
    <w:tmpl w:val="99689628"/>
    <w:numStyleLink w:val="Headings"/>
  </w:abstractNum>
  <w:abstractNum w:abstractNumId="40" w15:restartNumberingAfterBreak="0">
    <w:nsid w:val="332B439B"/>
    <w:multiLevelType w:val="hybridMultilevel"/>
    <w:tmpl w:val="8B76A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365C93"/>
    <w:multiLevelType w:val="multilevel"/>
    <w:tmpl w:val="2E62F414"/>
    <w:lvl w:ilvl="0">
      <w:start w:val="1"/>
      <w:numFmt w:val="decimal"/>
      <w:pStyle w:val="ListNumber"/>
      <w:lvlText w:val="%1."/>
      <w:lvlJc w:val="left"/>
      <w:pPr>
        <w:tabs>
          <w:tab w:val="num" w:pos="720"/>
        </w:tabs>
        <w:ind w:left="720" w:hanging="360"/>
      </w:pPr>
      <w:rPr>
        <w:rFonts w:ascii="Arial" w:hAnsi="Arial" w:hint="default"/>
        <w:b/>
        <w:i w:val="0"/>
        <w:color w:val="084B88"/>
        <w:sz w:val="20"/>
        <w:szCs w:val="20"/>
      </w:rPr>
    </w:lvl>
    <w:lvl w:ilvl="1">
      <w:start w:val="1"/>
      <w:numFmt w:val="lowerLetter"/>
      <w:pStyle w:val="ListNumber2"/>
      <w:lvlText w:val="%2."/>
      <w:lvlJc w:val="left"/>
      <w:pPr>
        <w:tabs>
          <w:tab w:val="num" w:pos="1080"/>
        </w:tabs>
        <w:ind w:left="1080" w:hanging="360"/>
      </w:pPr>
      <w:rPr>
        <w:rFonts w:ascii="Arial" w:hAnsi="Arial" w:hint="default"/>
        <w:b/>
        <w:i w:val="0"/>
        <w:color w:val="084B88"/>
        <w:sz w:val="20"/>
        <w:szCs w:val="20"/>
      </w:rPr>
    </w:lvl>
    <w:lvl w:ilvl="2">
      <w:start w:val="1"/>
      <w:numFmt w:val="lowerRoman"/>
      <w:pStyle w:val="ListNumber3"/>
      <w:lvlText w:val="%3."/>
      <w:lvlJc w:val="left"/>
      <w:pPr>
        <w:tabs>
          <w:tab w:val="num" w:pos="1800"/>
        </w:tabs>
        <w:ind w:left="1440" w:hanging="360"/>
      </w:pPr>
      <w:rPr>
        <w:rFonts w:ascii="Arial" w:hAnsi="Arial" w:hint="default"/>
        <w:b/>
        <w:i w:val="0"/>
        <w:color w:val="084B88"/>
        <w:sz w:val="20"/>
        <w:szCs w:val="20"/>
      </w:rPr>
    </w:lvl>
    <w:lvl w:ilvl="3">
      <w:start w:val="1"/>
      <w:numFmt w:val="none"/>
      <w:suff w:val="nothing"/>
      <w:lvlText w:val=""/>
      <w:lvlJc w:val="left"/>
      <w:pPr>
        <w:ind w:left="1440" w:firstLine="3240"/>
      </w:pPr>
      <w:rPr>
        <w:rFonts w:ascii="Arial" w:hAnsi="Arial" w:hint="default"/>
        <w:color w:val="7096A1"/>
        <w:sz w:val="20"/>
      </w:rPr>
    </w:lvl>
    <w:lvl w:ilvl="4">
      <w:start w:val="1"/>
      <w:numFmt w:val="none"/>
      <w:suff w:val="nothing"/>
      <w:lvlText w:val=""/>
      <w:lvlJc w:val="left"/>
      <w:pPr>
        <w:ind w:left="1440" w:firstLine="3240"/>
      </w:pPr>
      <w:rPr>
        <w:rFonts w:ascii="Arial" w:hAnsi="Arial" w:hint="default"/>
        <w:color w:val="7096A1"/>
        <w:sz w:val="20"/>
      </w:rPr>
    </w:lvl>
    <w:lvl w:ilvl="5">
      <w:start w:val="1"/>
      <w:numFmt w:val="none"/>
      <w:lvlText w:val=""/>
      <w:lvlJc w:val="left"/>
      <w:pPr>
        <w:tabs>
          <w:tab w:val="num" w:pos="6840"/>
        </w:tabs>
        <w:ind w:left="1440" w:firstLine="5040"/>
      </w:pPr>
      <w:rPr>
        <w:rFonts w:hint="default"/>
      </w:rPr>
    </w:lvl>
    <w:lvl w:ilvl="6">
      <w:start w:val="1"/>
      <w:numFmt w:val="none"/>
      <w:lvlText w:val=""/>
      <w:lvlJc w:val="left"/>
      <w:pPr>
        <w:tabs>
          <w:tab w:val="num" w:pos="7200"/>
        </w:tabs>
        <w:ind w:left="1440" w:firstLine="5400"/>
      </w:pPr>
      <w:rPr>
        <w:rFonts w:hint="default"/>
      </w:rPr>
    </w:lvl>
    <w:lvl w:ilvl="7">
      <w:start w:val="1"/>
      <w:numFmt w:val="none"/>
      <w:lvlText w:val=""/>
      <w:lvlJc w:val="left"/>
      <w:pPr>
        <w:tabs>
          <w:tab w:val="num" w:pos="7560"/>
        </w:tabs>
        <w:ind w:left="1440" w:firstLine="5760"/>
      </w:pPr>
      <w:rPr>
        <w:rFonts w:hint="default"/>
      </w:rPr>
    </w:lvl>
    <w:lvl w:ilvl="8">
      <w:start w:val="1"/>
      <w:numFmt w:val="none"/>
      <w:lvlText w:val=""/>
      <w:lvlJc w:val="left"/>
      <w:pPr>
        <w:tabs>
          <w:tab w:val="num" w:pos="7920"/>
        </w:tabs>
        <w:ind w:left="1440" w:firstLine="6120"/>
      </w:pPr>
      <w:rPr>
        <w:rFonts w:hint="default"/>
      </w:rPr>
    </w:lvl>
  </w:abstractNum>
  <w:abstractNum w:abstractNumId="42" w15:restartNumberingAfterBreak="0">
    <w:nsid w:val="343A49EB"/>
    <w:multiLevelType w:val="hybridMultilevel"/>
    <w:tmpl w:val="06EAA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4607552"/>
    <w:multiLevelType w:val="hybridMultilevel"/>
    <w:tmpl w:val="73C49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6133E2C"/>
    <w:multiLevelType w:val="hybridMultilevel"/>
    <w:tmpl w:val="3F02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64A0626"/>
    <w:multiLevelType w:val="hybridMultilevel"/>
    <w:tmpl w:val="E12E5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76268FE"/>
    <w:multiLevelType w:val="multilevel"/>
    <w:tmpl w:val="52C258A4"/>
    <w:name w:val="Steps"/>
    <w:lvl w:ilvl="0">
      <w:start w:val="1"/>
      <w:numFmt w:val="bullet"/>
      <w:lvlText w:val=""/>
      <w:lvlJc w:val="left"/>
      <w:pPr>
        <w:tabs>
          <w:tab w:val="num" w:pos="360"/>
        </w:tabs>
        <w:ind w:left="360" w:hanging="360"/>
      </w:pPr>
      <w:rPr>
        <w:rFonts w:ascii="Symbol" w:hAnsi="Symbol"/>
        <w:sz w:val="20"/>
      </w:rPr>
    </w:lvl>
    <w:lvl w:ilvl="1">
      <w:start w:val="1"/>
      <w:numFmt w:val="bullet"/>
      <w:lvlText w:val="–"/>
      <w:lvlJc w:val="left"/>
      <w:pPr>
        <w:tabs>
          <w:tab w:val="num" w:pos="720"/>
        </w:tabs>
        <w:ind w:left="720" w:hanging="360"/>
      </w:pPr>
      <w:rPr>
        <w:rFonts w:ascii="Arial" w:hAnsi="Arial"/>
        <w:sz w:val="20"/>
      </w:rPr>
    </w:lvl>
    <w:lvl w:ilvl="2">
      <w:start w:val="1"/>
      <w:numFmt w:val="none"/>
      <w:lvlText w:val=""/>
      <w:lvlJc w:val="left"/>
      <w:pPr>
        <w:tabs>
          <w:tab w:val="num" w:pos="1080"/>
        </w:tabs>
        <w:ind w:left="1440" w:hanging="72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440" w:firstLine="0"/>
      </w:pPr>
    </w:lvl>
    <w:lvl w:ilvl="5">
      <w:start w:val="1"/>
      <w:numFmt w:val="none"/>
      <w:lvlText w:val=""/>
      <w:lvlJc w:val="left"/>
      <w:pPr>
        <w:tabs>
          <w:tab w:val="num" w:pos="2160"/>
        </w:tabs>
        <w:ind w:left="1440" w:firstLine="360"/>
      </w:pPr>
    </w:lvl>
    <w:lvl w:ilvl="6">
      <w:start w:val="1"/>
      <w:numFmt w:val="none"/>
      <w:lvlText w:val=""/>
      <w:lvlJc w:val="left"/>
      <w:pPr>
        <w:tabs>
          <w:tab w:val="num" w:pos="2520"/>
        </w:tabs>
        <w:ind w:left="1440" w:firstLine="720"/>
      </w:pPr>
    </w:lvl>
    <w:lvl w:ilvl="7">
      <w:start w:val="1"/>
      <w:numFmt w:val="none"/>
      <w:lvlText w:val=""/>
      <w:lvlJc w:val="left"/>
      <w:pPr>
        <w:tabs>
          <w:tab w:val="num" w:pos="2880"/>
        </w:tabs>
        <w:ind w:left="1440" w:firstLine="1080"/>
      </w:pPr>
    </w:lvl>
    <w:lvl w:ilvl="8">
      <w:start w:val="1"/>
      <w:numFmt w:val="none"/>
      <w:lvlText w:val=""/>
      <w:lvlJc w:val="left"/>
      <w:pPr>
        <w:tabs>
          <w:tab w:val="num" w:pos="3240"/>
        </w:tabs>
        <w:ind w:left="1440" w:firstLine="1440"/>
      </w:pPr>
    </w:lvl>
  </w:abstractNum>
  <w:abstractNum w:abstractNumId="47" w15:restartNumberingAfterBreak="0">
    <w:nsid w:val="37DA7230"/>
    <w:multiLevelType w:val="hybridMultilevel"/>
    <w:tmpl w:val="B40A8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8B7040F"/>
    <w:multiLevelType w:val="hybridMultilevel"/>
    <w:tmpl w:val="BD20E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E95CF1"/>
    <w:multiLevelType w:val="hybridMultilevel"/>
    <w:tmpl w:val="9716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A0B6B7B"/>
    <w:multiLevelType w:val="hybridMultilevel"/>
    <w:tmpl w:val="08E6A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A7676B1"/>
    <w:multiLevelType w:val="hybridMultilevel"/>
    <w:tmpl w:val="534A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BE74315"/>
    <w:multiLevelType w:val="hybridMultilevel"/>
    <w:tmpl w:val="F316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C5F5613"/>
    <w:multiLevelType w:val="hybridMultilevel"/>
    <w:tmpl w:val="BA64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F51373A"/>
    <w:multiLevelType w:val="hybridMultilevel"/>
    <w:tmpl w:val="F5FA42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FFF4875"/>
    <w:multiLevelType w:val="multilevel"/>
    <w:tmpl w:val="0409001F"/>
    <w:name w:val="TableBullets"/>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420A3BBA"/>
    <w:multiLevelType w:val="hybridMultilevel"/>
    <w:tmpl w:val="42BEC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46D3F52"/>
    <w:multiLevelType w:val="hybridMultilevel"/>
    <w:tmpl w:val="5EE4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7D3365A"/>
    <w:multiLevelType w:val="hybridMultilevel"/>
    <w:tmpl w:val="B9022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87164E1"/>
    <w:multiLevelType w:val="multilevel"/>
    <w:tmpl w:val="8E164D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4894216E"/>
    <w:multiLevelType w:val="hybridMultilevel"/>
    <w:tmpl w:val="73C6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B2C16C9"/>
    <w:multiLevelType w:val="hybridMultilevel"/>
    <w:tmpl w:val="9AA0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B484267"/>
    <w:multiLevelType w:val="hybridMultilevel"/>
    <w:tmpl w:val="141E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CD1256D"/>
    <w:multiLevelType w:val="hybridMultilevel"/>
    <w:tmpl w:val="97F8A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CF76561"/>
    <w:multiLevelType w:val="hybridMultilevel"/>
    <w:tmpl w:val="32A09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D004C13"/>
    <w:multiLevelType w:val="hybridMultilevel"/>
    <w:tmpl w:val="6EF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D2E2DE2"/>
    <w:multiLevelType w:val="hybridMultilevel"/>
    <w:tmpl w:val="CAE40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0CB419E"/>
    <w:multiLevelType w:val="hybridMultilevel"/>
    <w:tmpl w:val="2B5CD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39418B5"/>
    <w:multiLevelType w:val="hybridMultilevel"/>
    <w:tmpl w:val="13560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4482229"/>
    <w:multiLevelType w:val="hybridMultilevel"/>
    <w:tmpl w:val="91563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52C3496"/>
    <w:multiLevelType w:val="hybridMultilevel"/>
    <w:tmpl w:val="DAC8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69F6477"/>
    <w:multiLevelType w:val="hybridMultilevel"/>
    <w:tmpl w:val="0AAA7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71E6203"/>
    <w:multiLevelType w:val="hybridMultilevel"/>
    <w:tmpl w:val="C546A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3C596F"/>
    <w:multiLevelType w:val="hybridMultilevel"/>
    <w:tmpl w:val="E762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73F532D"/>
    <w:multiLevelType w:val="hybridMultilevel"/>
    <w:tmpl w:val="653C2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7692BB8"/>
    <w:multiLevelType w:val="hybridMultilevel"/>
    <w:tmpl w:val="EDDC9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59585FC2"/>
    <w:multiLevelType w:val="hybridMultilevel"/>
    <w:tmpl w:val="A24EF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A165A06"/>
    <w:multiLevelType w:val="multilevel"/>
    <w:tmpl w:val="613EEEE8"/>
    <w:lvl w:ilvl="0">
      <w:start w:val="1"/>
      <w:numFmt w:val="bullet"/>
      <w:lvlRestart w:val="0"/>
      <w:pStyle w:val="Bullet"/>
      <w:lvlText w:val=""/>
      <w:lvlJc w:val="left"/>
      <w:pPr>
        <w:tabs>
          <w:tab w:val="num" w:pos="720"/>
        </w:tabs>
        <w:ind w:left="720" w:hanging="360"/>
      </w:pPr>
      <w:rPr>
        <w:rFonts w:ascii="Wingdings" w:hAnsi="Wingdings" w:hint="default"/>
        <w:color w:val="072A5E"/>
        <w:sz w:val="20"/>
        <w:szCs w:val="20"/>
      </w:rPr>
    </w:lvl>
    <w:lvl w:ilvl="1">
      <w:start w:val="1"/>
      <w:numFmt w:val="bullet"/>
      <w:pStyle w:val="Bullet2"/>
      <w:lvlText w:val=""/>
      <w:lvlJc w:val="left"/>
      <w:pPr>
        <w:tabs>
          <w:tab w:val="num" w:pos="1080"/>
        </w:tabs>
        <w:ind w:left="1080" w:hanging="360"/>
      </w:pPr>
      <w:rPr>
        <w:rFonts w:ascii="Wingdings" w:hAnsi="Wingdings" w:hint="default"/>
        <w:color w:val="597786"/>
        <w:sz w:val="20"/>
        <w:szCs w:val="20"/>
      </w:rPr>
    </w:lvl>
    <w:lvl w:ilvl="2">
      <w:start w:val="1"/>
      <w:numFmt w:val="bullet"/>
      <w:pStyle w:val="Bullet3"/>
      <w:lvlText w:val=""/>
      <w:lvlJc w:val="left"/>
      <w:pPr>
        <w:tabs>
          <w:tab w:val="num" w:pos="1440"/>
        </w:tabs>
        <w:ind w:left="1440" w:hanging="360"/>
      </w:pPr>
      <w:rPr>
        <w:rFonts w:ascii="Wingdings" w:hAnsi="Wingdings" w:hint="default"/>
        <w:color w:val="666666"/>
        <w:sz w:val="20"/>
        <w:szCs w:val="20"/>
      </w:rPr>
    </w:lvl>
    <w:lvl w:ilvl="3">
      <w:start w:val="1"/>
      <w:numFmt w:val="none"/>
      <w:lvlText w:val=""/>
      <w:lvlJc w:val="left"/>
      <w:pPr>
        <w:tabs>
          <w:tab w:val="num" w:pos="2520"/>
        </w:tabs>
        <w:ind w:left="2520" w:hanging="360"/>
      </w:pPr>
      <w:rPr>
        <w:rFonts w:hint="default"/>
        <w:sz w:val="20"/>
      </w:rPr>
    </w:lvl>
    <w:lvl w:ilvl="4">
      <w:start w:val="1"/>
      <w:numFmt w:val="none"/>
      <w:lvlText w:val=""/>
      <w:lvlJc w:val="left"/>
      <w:pPr>
        <w:tabs>
          <w:tab w:val="num" w:pos="1800"/>
        </w:tabs>
        <w:ind w:left="1440" w:firstLine="0"/>
      </w:pPr>
      <w:rPr>
        <w:rFonts w:hint="default"/>
      </w:rPr>
    </w:lvl>
    <w:lvl w:ilvl="5">
      <w:start w:val="1"/>
      <w:numFmt w:val="none"/>
      <w:lvlText w:val=""/>
      <w:lvlJc w:val="left"/>
      <w:pPr>
        <w:tabs>
          <w:tab w:val="num" w:pos="2160"/>
        </w:tabs>
        <w:ind w:left="1440" w:firstLine="360"/>
      </w:pPr>
      <w:rPr>
        <w:rFonts w:hint="default"/>
      </w:rPr>
    </w:lvl>
    <w:lvl w:ilvl="6">
      <w:start w:val="1"/>
      <w:numFmt w:val="none"/>
      <w:lvlText w:val=""/>
      <w:lvlJc w:val="left"/>
      <w:pPr>
        <w:tabs>
          <w:tab w:val="num" w:pos="2520"/>
        </w:tabs>
        <w:ind w:left="1440" w:firstLine="720"/>
      </w:pPr>
      <w:rPr>
        <w:rFonts w:hint="default"/>
      </w:rPr>
    </w:lvl>
    <w:lvl w:ilvl="7">
      <w:start w:val="1"/>
      <w:numFmt w:val="none"/>
      <w:lvlText w:val=""/>
      <w:lvlJc w:val="left"/>
      <w:pPr>
        <w:tabs>
          <w:tab w:val="num" w:pos="2880"/>
        </w:tabs>
        <w:ind w:left="1440" w:firstLine="1080"/>
      </w:pPr>
      <w:rPr>
        <w:rFonts w:hint="default"/>
      </w:rPr>
    </w:lvl>
    <w:lvl w:ilvl="8">
      <w:start w:val="1"/>
      <w:numFmt w:val="none"/>
      <w:lvlText w:val=""/>
      <w:lvlJc w:val="left"/>
      <w:pPr>
        <w:tabs>
          <w:tab w:val="num" w:pos="3240"/>
        </w:tabs>
        <w:ind w:left="1440" w:firstLine="1440"/>
      </w:pPr>
      <w:rPr>
        <w:rFonts w:hint="default"/>
      </w:rPr>
    </w:lvl>
  </w:abstractNum>
  <w:abstractNum w:abstractNumId="78" w15:restartNumberingAfterBreak="0">
    <w:nsid w:val="5C7E2A56"/>
    <w:multiLevelType w:val="hybridMultilevel"/>
    <w:tmpl w:val="D0B09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D390D59"/>
    <w:multiLevelType w:val="multilevel"/>
    <w:tmpl w:val="99689628"/>
    <w:numStyleLink w:val="Headings"/>
  </w:abstractNum>
  <w:abstractNum w:abstractNumId="80" w15:restartNumberingAfterBreak="0">
    <w:nsid w:val="5DA70C89"/>
    <w:multiLevelType w:val="hybridMultilevel"/>
    <w:tmpl w:val="5B32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DC752C3"/>
    <w:multiLevelType w:val="hybridMultilevel"/>
    <w:tmpl w:val="17FC72D6"/>
    <w:lvl w:ilvl="0" w:tplc="2D322E2E">
      <w:start w:val="1"/>
      <w:numFmt w:val="upperLetter"/>
      <w:pStyle w:val="AppendixHeading"/>
      <w:lvlText w:val="Appendix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18D3C56"/>
    <w:multiLevelType w:val="hybridMultilevel"/>
    <w:tmpl w:val="BA8C3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1BD5F4D"/>
    <w:multiLevelType w:val="hybridMultilevel"/>
    <w:tmpl w:val="9964F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4167435"/>
    <w:multiLevelType w:val="hybridMultilevel"/>
    <w:tmpl w:val="F3B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4293C49"/>
    <w:multiLevelType w:val="hybridMultilevel"/>
    <w:tmpl w:val="1A36D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586014B"/>
    <w:multiLevelType w:val="hybridMultilevel"/>
    <w:tmpl w:val="88802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6D96911"/>
    <w:multiLevelType w:val="hybridMultilevel"/>
    <w:tmpl w:val="FA540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68333603"/>
    <w:multiLevelType w:val="hybridMultilevel"/>
    <w:tmpl w:val="7DC22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86D756B"/>
    <w:multiLevelType w:val="hybridMultilevel"/>
    <w:tmpl w:val="C7545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9256D10"/>
    <w:multiLevelType w:val="hybridMultilevel"/>
    <w:tmpl w:val="F76E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AEC31AB"/>
    <w:multiLevelType w:val="hybridMultilevel"/>
    <w:tmpl w:val="391E8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BAD2840"/>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3" w15:restartNumberingAfterBreak="0">
    <w:nsid w:val="6C583CEE"/>
    <w:multiLevelType w:val="hybridMultilevel"/>
    <w:tmpl w:val="2E1AE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D0F1F09"/>
    <w:multiLevelType w:val="hybridMultilevel"/>
    <w:tmpl w:val="04F22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E34171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6" w15:restartNumberingAfterBreak="0">
    <w:nsid w:val="70AB2E4C"/>
    <w:multiLevelType w:val="hybridMultilevel"/>
    <w:tmpl w:val="B5785438"/>
    <w:lvl w:ilvl="0" w:tplc="FFFFFFFF">
      <w:start w:val="1"/>
      <w:numFmt w:val="bullet"/>
      <w:pStyle w:val="Bullet1"/>
      <w:lvlText w:val=""/>
      <w:lvlJc w:val="left"/>
      <w:pPr>
        <w:tabs>
          <w:tab w:val="num" w:pos="720"/>
        </w:tabs>
        <w:ind w:left="720" w:hanging="360"/>
      </w:pPr>
      <w:rPr>
        <w:rFonts w:ascii="Symbol" w:hAnsi="Symbol" w:hint="default"/>
        <w:color w:val="0000FF"/>
        <w:sz w:val="24"/>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7" w15:restartNumberingAfterBreak="0">
    <w:nsid w:val="718A1BF4"/>
    <w:multiLevelType w:val="hybridMultilevel"/>
    <w:tmpl w:val="D04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1E771D6"/>
    <w:multiLevelType w:val="hybridMultilevel"/>
    <w:tmpl w:val="6F185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2241B20"/>
    <w:multiLevelType w:val="hybridMultilevel"/>
    <w:tmpl w:val="F8D24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32E70F8"/>
    <w:multiLevelType w:val="hybridMultilevel"/>
    <w:tmpl w:val="15943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3CB14B1"/>
    <w:multiLevelType w:val="hybridMultilevel"/>
    <w:tmpl w:val="12E65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4E00CB9"/>
    <w:multiLevelType w:val="hybridMultilevel"/>
    <w:tmpl w:val="7EC01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76C40112"/>
    <w:multiLevelType w:val="hybridMultilevel"/>
    <w:tmpl w:val="65501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921381F"/>
    <w:multiLevelType w:val="hybridMultilevel"/>
    <w:tmpl w:val="8EB64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C326F3C"/>
    <w:multiLevelType w:val="hybridMultilevel"/>
    <w:tmpl w:val="30C6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E706144"/>
    <w:multiLevelType w:val="hybridMultilevel"/>
    <w:tmpl w:val="64A2F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55"/>
  </w:num>
  <w:num w:numId="3">
    <w:abstractNumId w:val="95"/>
  </w:num>
  <w:num w:numId="4">
    <w:abstractNumId w:val="92"/>
  </w:num>
  <w:num w:numId="5">
    <w:abstractNumId w:val="77"/>
  </w:num>
  <w:num w:numId="6">
    <w:abstractNumId w:val="96"/>
  </w:num>
  <w:num w:numId="7">
    <w:abstractNumId w:val="19"/>
  </w:num>
  <w:num w:numId="8">
    <w:abstractNumId w:val="10"/>
  </w:num>
  <w:num w:numId="9">
    <w:abstractNumId w:val="29"/>
  </w:num>
  <w:num w:numId="10">
    <w:abstractNumId w:val="27"/>
  </w:num>
  <w:num w:numId="11">
    <w:abstractNumId w:val="1"/>
  </w:num>
  <w:num w:numId="12">
    <w:abstractNumId w:val="53"/>
  </w:num>
  <w:num w:numId="13">
    <w:abstractNumId w:val="75"/>
  </w:num>
  <w:num w:numId="14">
    <w:abstractNumId w:val="86"/>
  </w:num>
  <w:num w:numId="15">
    <w:abstractNumId w:val="6"/>
  </w:num>
  <w:num w:numId="16">
    <w:abstractNumId w:val="102"/>
  </w:num>
  <w:num w:numId="17">
    <w:abstractNumId w:val="36"/>
  </w:num>
  <w:num w:numId="18">
    <w:abstractNumId w:val="30"/>
  </w:num>
  <w:num w:numId="19">
    <w:abstractNumId w:val="81"/>
  </w:num>
  <w:num w:numId="20">
    <w:abstractNumId w:val="8"/>
  </w:num>
  <w:num w:numId="21">
    <w:abstractNumId w:val="69"/>
  </w:num>
  <w:num w:numId="22">
    <w:abstractNumId w:val="94"/>
  </w:num>
  <w:num w:numId="23">
    <w:abstractNumId w:val="88"/>
  </w:num>
  <w:num w:numId="24">
    <w:abstractNumId w:val="91"/>
  </w:num>
  <w:num w:numId="25">
    <w:abstractNumId w:val="14"/>
  </w:num>
  <w:num w:numId="26">
    <w:abstractNumId w:val="34"/>
  </w:num>
  <w:num w:numId="27">
    <w:abstractNumId w:val="93"/>
  </w:num>
  <w:num w:numId="28">
    <w:abstractNumId w:val="3"/>
  </w:num>
  <w:num w:numId="29">
    <w:abstractNumId w:val="31"/>
  </w:num>
  <w:num w:numId="30">
    <w:abstractNumId w:val="40"/>
  </w:num>
  <w:num w:numId="31">
    <w:abstractNumId w:val="104"/>
  </w:num>
  <w:num w:numId="32">
    <w:abstractNumId w:val="16"/>
  </w:num>
  <w:num w:numId="33">
    <w:abstractNumId w:val="85"/>
  </w:num>
  <w:num w:numId="34">
    <w:abstractNumId w:val="68"/>
  </w:num>
  <w:num w:numId="35">
    <w:abstractNumId w:val="13"/>
  </w:num>
  <w:num w:numId="36">
    <w:abstractNumId w:val="64"/>
  </w:num>
  <w:num w:numId="37">
    <w:abstractNumId w:val="11"/>
  </w:num>
  <w:num w:numId="38">
    <w:abstractNumId w:val="105"/>
  </w:num>
  <w:num w:numId="39">
    <w:abstractNumId w:val="76"/>
  </w:num>
  <w:num w:numId="40">
    <w:abstractNumId w:val="49"/>
  </w:num>
  <w:num w:numId="41">
    <w:abstractNumId w:val="17"/>
  </w:num>
  <w:num w:numId="42">
    <w:abstractNumId w:val="33"/>
  </w:num>
  <w:num w:numId="43">
    <w:abstractNumId w:val="106"/>
  </w:num>
  <w:num w:numId="44">
    <w:abstractNumId w:val="32"/>
  </w:num>
  <w:num w:numId="45">
    <w:abstractNumId w:val="90"/>
  </w:num>
  <w:num w:numId="46">
    <w:abstractNumId w:val="66"/>
  </w:num>
  <w:num w:numId="47">
    <w:abstractNumId w:val="43"/>
  </w:num>
  <w:num w:numId="48">
    <w:abstractNumId w:val="80"/>
  </w:num>
  <w:num w:numId="49">
    <w:abstractNumId w:val="5"/>
  </w:num>
  <w:num w:numId="50">
    <w:abstractNumId w:val="0"/>
  </w:num>
  <w:num w:numId="51">
    <w:abstractNumId w:val="97"/>
  </w:num>
  <w:num w:numId="52">
    <w:abstractNumId w:val="103"/>
  </w:num>
  <w:num w:numId="53">
    <w:abstractNumId w:val="48"/>
  </w:num>
  <w:num w:numId="54">
    <w:abstractNumId w:val="42"/>
  </w:num>
  <w:num w:numId="55">
    <w:abstractNumId w:val="38"/>
  </w:num>
  <w:num w:numId="56">
    <w:abstractNumId w:val="25"/>
  </w:num>
  <w:num w:numId="57">
    <w:abstractNumId w:val="78"/>
  </w:num>
  <w:num w:numId="58">
    <w:abstractNumId w:val="2"/>
  </w:num>
  <w:num w:numId="59">
    <w:abstractNumId w:val="62"/>
  </w:num>
  <w:num w:numId="60">
    <w:abstractNumId w:val="61"/>
  </w:num>
  <w:num w:numId="61">
    <w:abstractNumId w:val="28"/>
  </w:num>
  <w:num w:numId="62">
    <w:abstractNumId w:val="47"/>
  </w:num>
  <w:num w:numId="63">
    <w:abstractNumId w:val="9"/>
  </w:num>
  <w:num w:numId="64">
    <w:abstractNumId w:val="21"/>
  </w:num>
  <w:num w:numId="65">
    <w:abstractNumId w:val="23"/>
  </w:num>
  <w:num w:numId="66">
    <w:abstractNumId w:val="98"/>
  </w:num>
  <w:num w:numId="67">
    <w:abstractNumId w:val="57"/>
  </w:num>
  <w:num w:numId="68">
    <w:abstractNumId w:val="60"/>
  </w:num>
  <w:num w:numId="69">
    <w:abstractNumId w:val="12"/>
  </w:num>
  <w:num w:numId="70">
    <w:abstractNumId w:val="52"/>
  </w:num>
  <w:num w:numId="71">
    <w:abstractNumId w:val="45"/>
  </w:num>
  <w:num w:numId="72">
    <w:abstractNumId w:val="26"/>
  </w:num>
  <w:num w:numId="73">
    <w:abstractNumId w:val="72"/>
  </w:num>
  <w:num w:numId="74">
    <w:abstractNumId w:val="67"/>
  </w:num>
  <w:num w:numId="75">
    <w:abstractNumId w:val="99"/>
  </w:num>
  <w:num w:numId="76">
    <w:abstractNumId w:val="63"/>
  </w:num>
  <w:num w:numId="77">
    <w:abstractNumId w:val="101"/>
  </w:num>
  <w:num w:numId="78">
    <w:abstractNumId w:val="83"/>
  </w:num>
  <w:num w:numId="79">
    <w:abstractNumId w:val="70"/>
  </w:num>
  <w:num w:numId="80">
    <w:abstractNumId w:val="58"/>
  </w:num>
  <w:num w:numId="81">
    <w:abstractNumId w:val="65"/>
  </w:num>
  <w:num w:numId="82">
    <w:abstractNumId w:val="51"/>
  </w:num>
  <w:num w:numId="83">
    <w:abstractNumId w:val="73"/>
  </w:num>
  <w:num w:numId="84">
    <w:abstractNumId w:val="71"/>
  </w:num>
  <w:num w:numId="85">
    <w:abstractNumId w:val="50"/>
  </w:num>
  <w:num w:numId="86">
    <w:abstractNumId w:val="18"/>
  </w:num>
  <w:num w:numId="87">
    <w:abstractNumId w:val="74"/>
  </w:num>
  <w:num w:numId="88">
    <w:abstractNumId w:val="44"/>
  </w:num>
  <w:num w:numId="89">
    <w:abstractNumId w:val="22"/>
  </w:num>
  <w:num w:numId="90">
    <w:abstractNumId w:val="4"/>
  </w:num>
  <w:num w:numId="91">
    <w:abstractNumId w:val="87"/>
  </w:num>
  <w:num w:numId="92">
    <w:abstractNumId w:val="100"/>
  </w:num>
  <w:num w:numId="93">
    <w:abstractNumId w:val="37"/>
  </w:num>
  <w:num w:numId="94">
    <w:abstractNumId w:val="82"/>
  </w:num>
  <w:num w:numId="95">
    <w:abstractNumId w:val="24"/>
  </w:num>
  <w:num w:numId="96">
    <w:abstractNumId w:val="89"/>
  </w:num>
  <w:num w:numId="97">
    <w:abstractNumId w:val="20"/>
  </w:num>
  <w:num w:numId="98">
    <w:abstractNumId w:val="39"/>
  </w:num>
  <w:num w:numId="99">
    <w:abstractNumId w:val="84"/>
  </w:num>
  <w:num w:numId="100">
    <w:abstractNumId w:val="54"/>
  </w:num>
  <w:num w:numId="101">
    <w:abstractNumId w:val="56"/>
  </w:num>
  <w:num w:numId="102">
    <w:abstractNumId w:val="59"/>
  </w:num>
  <w:num w:numId="10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9"/>
  </w:num>
  <w:num w:numId="109">
    <w:abstractNumId w:val="7"/>
  </w:num>
  <w:num w:numId="110">
    <w:abstractNumId w:val="35"/>
  </w:num>
  <w:numIdMacAtCleanup w:val="1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SE Richard R">
    <w15:presenceInfo w15:providerId="AD" w15:userId="S-1-5-21-29074177-2114273088-3454551869-4069"/>
  </w15:person>
  <w15:person w15:author="Ellis, Daniel">
    <w15:presenceInfo w15:providerId="AD" w15:userId="S-1-5-21-602162358-1844823847-725345543-449675"/>
  </w15:person>
  <w15:person w15:author="SCOTT Clyde B (Barry)">
    <w15:presenceInfo w15:providerId="AD" w15:userId="S-1-5-21-29074177-2114273088-3454551869-18290"/>
  </w15:person>
  <w15:person w15:author="Dizon, Joel">
    <w15:presenceInfo w15:providerId="AD" w15:userId="S-1-5-21-29074177-2114273088-3454551869-177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rawingGridHorizontalSpacing w:val="100"/>
  <w:drawingGridVerticalSpacing w:val="187"/>
  <w:displayHorizontalDrawingGridEvery w:val="0"/>
  <w:displayVerticalDrawingGridEvery w:val="0"/>
  <w:noPunctuationKerning/>
  <w:characterSpacingControl w:val="doNotCompress"/>
  <w:hdrShapeDefaults>
    <o:shapedefaults v:ext="edit" spidmax="10241">
      <o:colormru v:ext="edit" colors="#7096a1,#64a0b0,#6b8c94,#a7c3e1,#074b85,#073771,#084b88,#072a5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4Size" w:val="0"/>
    <w:docVar w:name="BackCoverCompany" w:val="-1"/>
    <w:docVar w:name="BackCoverContact" w:val="-1"/>
    <w:docVar w:name="BackCoverContents" w:val="-1"/>
    <w:docVar w:name="BackCoverIndex" w:val="-1"/>
    <w:docVar w:name="BackCoverLegal" w:val="-1"/>
    <w:docVar w:name="BackCoverTrademark" w:val="-1"/>
    <w:docVar w:name="Color" w:val="True"/>
    <w:docVar w:name="FieldsDate" w:val="8/13/02 12:47:11 PM"/>
    <w:docVar w:name="FieldsDivision" w:val="Novient North America"/>
    <w:docVar w:name="FieldsFooter" w:val="Series or Version"/>
    <w:docVar w:name="FieldsFooterContents" w:val="fdD"/>
    <w:docVar w:name="FieldsID" w:val="N1202"/>
    <w:docVar w:name="FieldsSubtitle" w:val="Subtitle or Leave Blank"/>
    <w:docVar w:name="FieldsTitle" w:val="Enter Title Page Fields under File &gt; Properties"/>
    <w:docVar w:name="FrontCoverCompany" w:val="-1"/>
    <w:docVar w:name="FrontCoverContact" w:val="-1"/>
    <w:docVar w:name="FrontCoverContents" w:val="-1"/>
    <w:docVar w:name="FrontCoverIndex" w:val="-1"/>
    <w:docVar w:name="FrontCoverLegal" w:val="-1"/>
    <w:docVar w:name="FrontCoverTrademark" w:val="-1"/>
    <w:docVar w:name="HasBackCover" w:val="-1"/>
    <w:docVar w:name="HasFrontCover" w:val="-1"/>
    <w:docVar w:name="Sides" w:val="-1"/>
  </w:docVars>
  <w:rsids>
    <w:rsidRoot w:val="00D80842"/>
    <w:rsid w:val="00000689"/>
    <w:rsid w:val="00002ED0"/>
    <w:rsid w:val="0000305A"/>
    <w:rsid w:val="00004B15"/>
    <w:rsid w:val="000102F9"/>
    <w:rsid w:val="00013850"/>
    <w:rsid w:val="00016F69"/>
    <w:rsid w:val="0002092D"/>
    <w:rsid w:val="000237DD"/>
    <w:rsid w:val="00026A71"/>
    <w:rsid w:val="00027545"/>
    <w:rsid w:val="0002766B"/>
    <w:rsid w:val="00031962"/>
    <w:rsid w:val="000326AB"/>
    <w:rsid w:val="00032E4C"/>
    <w:rsid w:val="00033947"/>
    <w:rsid w:val="00033C33"/>
    <w:rsid w:val="000344A6"/>
    <w:rsid w:val="0003474B"/>
    <w:rsid w:val="000359AE"/>
    <w:rsid w:val="0004166B"/>
    <w:rsid w:val="000417DB"/>
    <w:rsid w:val="00041ACE"/>
    <w:rsid w:val="00041B64"/>
    <w:rsid w:val="00041D84"/>
    <w:rsid w:val="000420DB"/>
    <w:rsid w:val="0004276E"/>
    <w:rsid w:val="000475A5"/>
    <w:rsid w:val="0004768B"/>
    <w:rsid w:val="00050F78"/>
    <w:rsid w:val="00051226"/>
    <w:rsid w:val="000514C4"/>
    <w:rsid w:val="00052661"/>
    <w:rsid w:val="000528EC"/>
    <w:rsid w:val="0005317E"/>
    <w:rsid w:val="00056E8B"/>
    <w:rsid w:val="00057BE1"/>
    <w:rsid w:val="000626CD"/>
    <w:rsid w:val="000643F5"/>
    <w:rsid w:val="00066024"/>
    <w:rsid w:val="00070653"/>
    <w:rsid w:val="000711ED"/>
    <w:rsid w:val="00073995"/>
    <w:rsid w:val="00073C32"/>
    <w:rsid w:val="00081D4F"/>
    <w:rsid w:val="00082355"/>
    <w:rsid w:val="00082574"/>
    <w:rsid w:val="00083659"/>
    <w:rsid w:val="00085011"/>
    <w:rsid w:val="0008525E"/>
    <w:rsid w:val="00085B02"/>
    <w:rsid w:val="00091E1C"/>
    <w:rsid w:val="000A0F37"/>
    <w:rsid w:val="000A2585"/>
    <w:rsid w:val="000A2804"/>
    <w:rsid w:val="000A3B9C"/>
    <w:rsid w:val="000A4EDC"/>
    <w:rsid w:val="000A611E"/>
    <w:rsid w:val="000A63CD"/>
    <w:rsid w:val="000A7428"/>
    <w:rsid w:val="000A7E05"/>
    <w:rsid w:val="000B026C"/>
    <w:rsid w:val="000B7196"/>
    <w:rsid w:val="000C1A48"/>
    <w:rsid w:val="000C22C0"/>
    <w:rsid w:val="000C4505"/>
    <w:rsid w:val="000C7F93"/>
    <w:rsid w:val="000D1292"/>
    <w:rsid w:val="000D38D3"/>
    <w:rsid w:val="000D57CC"/>
    <w:rsid w:val="000D600D"/>
    <w:rsid w:val="000D62A3"/>
    <w:rsid w:val="000E0255"/>
    <w:rsid w:val="000E0BE3"/>
    <w:rsid w:val="000E2499"/>
    <w:rsid w:val="000E3270"/>
    <w:rsid w:val="000E3CF9"/>
    <w:rsid w:val="000E3F17"/>
    <w:rsid w:val="000E41BF"/>
    <w:rsid w:val="000F05D9"/>
    <w:rsid w:val="000F4ED9"/>
    <w:rsid w:val="00104565"/>
    <w:rsid w:val="001076EC"/>
    <w:rsid w:val="00111326"/>
    <w:rsid w:val="00114895"/>
    <w:rsid w:val="00115024"/>
    <w:rsid w:val="00117A4D"/>
    <w:rsid w:val="00121185"/>
    <w:rsid w:val="00121816"/>
    <w:rsid w:val="00124C1C"/>
    <w:rsid w:val="001269CA"/>
    <w:rsid w:val="001321D1"/>
    <w:rsid w:val="0013409F"/>
    <w:rsid w:val="00136A8A"/>
    <w:rsid w:val="001404BB"/>
    <w:rsid w:val="0014058F"/>
    <w:rsid w:val="001418FD"/>
    <w:rsid w:val="00141A8C"/>
    <w:rsid w:val="001423FF"/>
    <w:rsid w:val="001425D9"/>
    <w:rsid w:val="00143164"/>
    <w:rsid w:val="00143C06"/>
    <w:rsid w:val="00144B20"/>
    <w:rsid w:val="00145652"/>
    <w:rsid w:val="00150E50"/>
    <w:rsid w:val="001519B8"/>
    <w:rsid w:val="0015259B"/>
    <w:rsid w:val="00153817"/>
    <w:rsid w:val="00155831"/>
    <w:rsid w:val="001558A6"/>
    <w:rsid w:val="00156936"/>
    <w:rsid w:val="001570E8"/>
    <w:rsid w:val="0016143B"/>
    <w:rsid w:val="0016567E"/>
    <w:rsid w:val="00165ED2"/>
    <w:rsid w:val="001711D7"/>
    <w:rsid w:val="001711F8"/>
    <w:rsid w:val="00172E41"/>
    <w:rsid w:val="00173171"/>
    <w:rsid w:val="00173597"/>
    <w:rsid w:val="00174A51"/>
    <w:rsid w:val="00174CFE"/>
    <w:rsid w:val="0017517C"/>
    <w:rsid w:val="00181B96"/>
    <w:rsid w:val="0018274E"/>
    <w:rsid w:val="001858BA"/>
    <w:rsid w:val="00186D7A"/>
    <w:rsid w:val="001920D9"/>
    <w:rsid w:val="00192568"/>
    <w:rsid w:val="00194B89"/>
    <w:rsid w:val="00197636"/>
    <w:rsid w:val="001A128A"/>
    <w:rsid w:val="001A24E8"/>
    <w:rsid w:val="001A3FE0"/>
    <w:rsid w:val="001A68E9"/>
    <w:rsid w:val="001B1A91"/>
    <w:rsid w:val="001B1C0A"/>
    <w:rsid w:val="001B27BC"/>
    <w:rsid w:val="001B3622"/>
    <w:rsid w:val="001B509D"/>
    <w:rsid w:val="001B5BDC"/>
    <w:rsid w:val="001B63D1"/>
    <w:rsid w:val="001C2559"/>
    <w:rsid w:val="001C377B"/>
    <w:rsid w:val="001C3A13"/>
    <w:rsid w:val="001C57E4"/>
    <w:rsid w:val="001D0268"/>
    <w:rsid w:val="001D0596"/>
    <w:rsid w:val="001D7148"/>
    <w:rsid w:val="001E1234"/>
    <w:rsid w:val="001E17BF"/>
    <w:rsid w:val="001E3F36"/>
    <w:rsid w:val="001E4D73"/>
    <w:rsid w:val="001F0A2A"/>
    <w:rsid w:val="001F1CFB"/>
    <w:rsid w:val="001F4291"/>
    <w:rsid w:val="001F5BAD"/>
    <w:rsid w:val="001F7280"/>
    <w:rsid w:val="001F7C3B"/>
    <w:rsid w:val="002006B0"/>
    <w:rsid w:val="002011E1"/>
    <w:rsid w:val="0020127C"/>
    <w:rsid w:val="00201F5E"/>
    <w:rsid w:val="00202D24"/>
    <w:rsid w:val="002057EC"/>
    <w:rsid w:val="00207417"/>
    <w:rsid w:val="002104FB"/>
    <w:rsid w:val="00210B23"/>
    <w:rsid w:val="00215A9C"/>
    <w:rsid w:val="00215D0A"/>
    <w:rsid w:val="00215F78"/>
    <w:rsid w:val="0021613B"/>
    <w:rsid w:val="00221309"/>
    <w:rsid w:val="002224BA"/>
    <w:rsid w:val="002244EB"/>
    <w:rsid w:val="00224849"/>
    <w:rsid w:val="00230ECD"/>
    <w:rsid w:val="002312D5"/>
    <w:rsid w:val="00231808"/>
    <w:rsid w:val="00232E1B"/>
    <w:rsid w:val="002333F4"/>
    <w:rsid w:val="00233686"/>
    <w:rsid w:val="002342FA"/>
    <w:rsid w:val="00237D00"/>
    <w:rsid w:val="002426B5"/>
    <w:rsid w:val="00242ADA"/>
    <w:rsid w:val="00243290"/>
    <w:rsid w:val="00243A69"/>
    <w:rsid w:val="00243ABF"/>
    <w:rsid w:val="00244A76"/>
    <w:rsid w:val="002455F2"/>
    <w:rsid w:val="002465EA"/>
    <w:rsid w:val="00247777"/>
    <w:rsid w:val="00247848"/>
    <w:rsid w:val="0025263E"/>
    <w:rsid w:val="0026110B"/>
    <w:rsid w:val="00262462"/>
    <w:rsid w:val="00263AEA"/>
    <w:rsid w:val="00263E3A"/>
    <w:rsid w:val="00276785"/>
    <w:rsid w:val="002770B3"/>
    <w:rsid w:val="0028207A"/>
    <w:rsid w:val="002931B6"/>
    <w:rsid w:val="002A148F"/>
    <w:rsid w:val="002A3027"/>
    <w:rsid w:val="002A35CA"/>
    <w:rsid w:val="002B06B8"/>
    <w:rsid w:val="002B1116"/>
    <w:rsid w:val="002B3116"/>
    <w:rsid w:val="002B4444"/>
    <w:rsid w:val="002B4B7A"/>
    <w:rsid w:val="002B6774"/>
    <w:rsid w:val="002B6CC3"/>
    <w:rsid w:val="002C3401"/>
    <w:rsid w:val="002C5F1D"/>
    <w:rsid w:val="002C7428"/>
    <w:rsid w:val="002C7980"/>
    <w:rsid w:val="002C7C07"/>
    <w:rsid w:val="002D0CBD"/>
    <w:rsid w:val="002D1442"/>
    <w:rsid w:val="002D14AE"/>
    <w:rsid w:val="002D499B"/>
    <w:rsid w:val="002D59AC"/>
    <w:rsid w:val="002D61FD"/>
    <w:rsid w:val="002D64A6"/>
    <w:rsid w:val="002D6B1C"/>
    <w:rsid w:val="002D7421"/>
    <w:rsid w:val="002D76EF"/>
    <w:rsid w:val="002D7900"/>
    <w:rsid w:val="002E0AD9"/>
    <w:rsid w:val="002E1D7D"/>
    <w:rsid w:val="002E257C"/>
    <w:rsid w:val="002F538F"/>
    <w:rsid w:val="002F5E3A"/>
    <w:rsid w:val="002F67B3"/>
    <w:rsid w:val="002F73ED"/>
    <w:rsid w:val="00300189"/>
    <w:rsid w:val="00301BDD"/>
    <w:rsid w:val="00301C39"/>
    <w:rsid w:val="00303239"/>
    <w:rsid w:val="003037F0"/>
    <w:rsid w:val="00313A36"/>
    <w:rsid w:val="00317157"/>
    <w:rsid w:val="0032093A"/>
    <w:rsid w:val="00321B51"/>
    <w:rsid w:val="003267B6"/>
    <w:rsid w:val="003268A6"/>
    <w:rsid w:val="00326E7E"/>
    <w:rsid w:val="00332817"/>
    <w:rsid w:val="00333F79"/>
    <w:rsid w:val="00334362"/>
    <w:rsid w:val="00335028"/>
    <w:rsid w:val="00341562"/>
    <w:rsid w:val="00341989"/>
    <w:rsid w:val="00341D08"/>
    <w:rsid w:val="00341D4F"/>
    <w:rsid w:val="00347886"/>
    <w:rsid w:val="00350445"/>
    <w:rsid w:val="00350855"/>
    <w:rsid w:val="00350D8F"/>
    <w:rsid w:val="003515FC"/>
    <w:rsid w:val="0035190B"/>
    <w:rsid w:val="0035325E"/>
    <w:rsid w:val="003532EB"/>
    <w:rsid w:val="003541C7"/>
    <w:rsid w:val="00354EDA"/>
    <w:rsid w:val="003555B6"/>
    <w:rsid w:val="00355699"/>
    <w:rsid w:val="00356284"/>
    <w:rsid w:val="0035644B"/>
    <w:rsid w:val="003564F7"/>
    <w:rsid w:val="00356AF6"/>
    <w:rsid w:val="00357701"/>
    <w:rsid w:val="003609AD"/>
    <w:rsid w:val="00361540"/>
    <w:rsid w:val="003627DB"/>
    <w:rsid w:val="00370747"/>
    <w:rsid w:val="00377317"/>
    <w:rsid w:val="003777B4"/>
    <w:rsid w:val="00383006"/>
    <w:rsid w:val="00384D5A"/>
    <w:rsid w:val="00385789"/>
    <w:rsid w:val="00385D2A"/>
    <w:rsid w:val="00386C29"/>
    <w:rsid w:val="00387335"/>
    <w:rsid w:val="003970B6"/>
    <w:rsid w:val="00397BB3"/>
    <w:rsid w:val="003A727B"/>
    <w:rsid w:val="003B0245"/>
    <w:rsid w:val="003B12A6"/>
    <w:rsid w:val="003B16A3"/>
    <w:rsid w:val="003B405E"/>
    <w:rsid w:val="003C47D1"/>
    <w:rsid w:val="003C5375"/>
    <w:rsid w:val="003C56AF"/>
    <w:rsid w:val="003C7690"/>
    <w:rsid w:val="003D3A26"/>
    <w:rsid w:val="003D5E64"/>
    <w:rsid w:val="003E0ABB"/>
    <w:rsid w:val="003E0CDC"/>
    <w:rsid w:val="003E1C03"/>
    <w:rsid w:val="003E21DF"/>
    <w:rsid w:val="003E2C54"/>
    <w:rsid w:val="003E4501"/>
    <w:rsid w:val="003F10BA"/>
    <w:rsid w:val="003F4A85"/>
    <w:rsid w:val="00403942"/>
    <w:rsid w:val="00405D91"/>
    <w:rsid w:val="00410C63"/>
    <w:rsid w:val="004145C5"/>
    <w:rsid w:val="00414A92"/>
    <w:rsid w:val="004204DA"/>
    <w:rsid w:val="00422F43"/>
    <w:rsid w:val="0042327D"/>
    <w:rsid w:val="00425573"/>
    <w:rsid w:val="00425594"/>
    <w:rsid w:val="00427CE3"/>
    <w:rsid w:val="00434C09"/>
    <w:rsid w:val="00436773"/>
    <w:rsid w:val="004401B4"/>
    <w:rsid w:val="0044057D"/>
    <w:rsid w:val="004446B8"/>
    <w:rsid w:val="00451B71"/>
    <w:rsid w:val="00453EFD"/>
    <w:rsid w:val="00454DE4"/>
    <w:rsid w:val="00456E24"/>
    <w:rsid w:val="0045714B"/>
    <w:rsid w:val="0045791E"/>
    <w:rsid w:val="00465EDB"/>
    <w:rsid w:val="00472A6A"/>
    <w:rsid w:val="00475DCF"/>
    <w:rsid w:val="0047752B"/>
    <w:rsid w:val="004812FF"/>
    <w:rsid w:val="00481BD0"/>
    <w:rsid w:val="004825B7"/>
    <w:rsid w:val="00482DB2"/>
    <w:rsid w:val="004858FA"/>
    <w:rsid w:val="004865F9"/>
    <w:rsid w:val="00491055"/>
    <w:rsid w:val="00493271"/>
    <w:rsid w:val="004951E4"/>
    <w:rsid w:val="004A2381"/>
    <w:rsid w:val="004A4693"/>
    <w:rsid w:val="004A7C60"/>
    <w:rsid w:val="004B2472"/>
    <w:rsid w:val="004B32FA"/>
    <w:rsid w:val="004B6A15"/>
    <w:rsid w:val="004B72BB"/>
    <w:rsid w:val="004C0220"/>
    <w:rsid w:val="004C1A1F"/>
    <w:rsid w:val="004C2708"/>
    <w:rsid w:val="004C2C76"/>
    <w:rsid w:val="004C3BCE"/>
    <w:rsid w:val="004C4572"/>
    <w:rsid w:val="004C65AA"/>
    <w:rsid w:val="004C71CE"/>
    <w:rsid w:val="004D0DE3"/>
    <w:rsid w:val="004D1AFC"/>
    <w:rsid w:val="004D3416"/>
    <w:rsid w:val="004D39AB"/>
    <w:rsid w:val="004D6FE2"/>
    <w:rsid w:val="004E184D"/>
    <w:rsid w:val="004E2938"/>
    <w:rsid w:val="004E4D53"/>
    <w:rsid w:val="004E6D0B"/>
    <w:rsid w:val="004E7DA1"/>
    <w:rsid w:val="004F3136"/>
    <w:rsid w:val="004F356A"/>
    <w:rsid w:val="004F5585"/>
    <w:rsid w:val="004F6D41"/>
    <w:rsid w:val="004F73BB"/>
    <w:rsid w:val="00500216"/>
    <w:rsid w:val="00500267"/>
    <w:rsid w:val="00501AB1"/>
    <w:rsid w:val="0050233F"/>
    <w:rsid w:val="005025D3"/>
    <w:rsid w:val="0050533E"/>
    <w:rsid w:val="00515933"/>
    <w:rsid w:val="0051659A"/>
    <w:rsid w:val="005216A9"/>
    <w:rsid w:val="005217F0"/>
    <w:rsid w:val="00521891"/>
    <w:rsid w:val="00523277"/>
    <w:rsid w:val="00523C26"/>
    <w:rsid w:val="00524548"/>
    <w:rsid w:val="00530327"/>
    <w:rsid w:val="00531F85"/>
    <w:rsid w:val="00533E3F"/>
    <w:rsid w:val="00536175"/>
    <w:rsid w:val="005368FC"/>
    <w:rsid w:val="005413F9"/>
    <w:rsid w:val="005430DD"/>
    <w:rsid w:val="00543364"/>
    <w:rsid w:val="00543FF6"/>
    <w:rsid w:val="005516C9"/>
    <w:rsid w:val="00551EDC"/>
    <w:rsid w:val="00553176"/>
    <w:rsid w:val="005545FA"/>
    <w:rsid w:val="0055492F"/>
    <w:rsid w:val="005565B0"/>
    <w:rsid w:val="005615BC"/>
    <w:rsid w:val="00561863"/>
    <w:rsid w:val="00564270"/>
    <w:rsid w:val="005654FC"/>
    <w:rsid w:val="00565F49"/>
    <w:rsid w:val="00570185"/>
    <w:rsid w:val="00570F56"/>
    <w:rsid w:val="0057132F"/>
    <w:rsid w:val="00573F8C"/>
    <w:rsid w:val="0058050A"/>
    <w:rsid w:val="00582078"/>
    <w:rsid w:val="00592111"/>
    <w:rsid w:val="00593948"/>
    <w:rsid w:val="0059554D"/>
    <w:rsid w:val="005979AA"/>
    <w:rsid w:val="00597EF0"/>
    <w:rsid w:val="005A1B09"/>
    <w:rsid w:val="005A25E7"/>
    <w:rsid w:val="005A3A4B"/>
    <w:rsid w:val="005A5822"/>
    <w:rsid w:val="005A6AEC"/>
    <w:rsid w:val="005B0A41"/>
    <w:rsid w:val="005B4009"/>
    <w:rsid w:val="005B52AD"/>
    <w:rsid w:val="005B52BB"/>
    <w:rsid w:val="005B575F"/>
    <w:rsid w:val="005B5B23"/>
    <w:rsid w:val="005B5D9A"/>
    <w:rsid w:val="005C06BD"/>
    <w:rsid w:val="005C1682"/>
    <w:rsid w:val="005C2DC4"/>
    <w:rsid w:val="005C30FB"/>
    <w:rsid w:val="005C3E1A"/>
    <w:rsid w:val="005C4EBF"/>
    <w:rsid w:val="005C6C2F"/>
    <w:rsid w:val="005D1CB8"/>
    <w:rsid w:val="005D3827"/>
    <w:rsid w:val="005D3DA8"/>
    <w:rsid w:val="005D6E21"/>
    <w:rsid w:val="005E2ACC"/>
    <w:rsid w:val="005E33BC"/>
    <w:rsid w:val="005E56A2"/>
    <w:rsid w:val="005F04E6"/>
    <w:rsid w:val="005F11BF"/>
    <w:rsid w:val="005F2C0B"/>
    <w:rsid w:val="005F7750"/>
    <w:rsid w:val="00606BDF"/>
    <w:rsid w:val="00613E6F"/>
    <w:rsid w:val="00613FFE"/>
    <w:rsid w:val="00614D33"/>
    <w:rsid w:val="0061551F"/>
    <w:rsid w:val="00615C50"/>
    <w:rsid w:val="00616E47"/>
    <w:rsid w:val="00617A9F"/>
    <w:rsid w:val="00620BC9"/>
    <w:rsid w:val="0062181C"/>
    <w:rsid w:val="006219AA"/>
    <w:rsid w:val="00621E18"/>
    <w:rsid w:val="00625AC2"/>
    <w:rsid w:val="00626402"/>
    <w:rsid w:val="00626557"/>
    <w:rsid w:val="00627CD3"/>
    <w:rsid w:val="00630266"/>
    <w:rsid w:val="00631F56"/>
    <w:rsid w:val="006339D4"/>
    <w:rsid w:val="006342C3"/>
    <w:rsid w:val="0063531C"/>
    <w:rsid w:val="006359CA"/>
    <w:rsid w:val="00635EEC"/>
    <w:rsid w:val="0064065A"/>
    <w:rsid w:val="00643F68"/>
    <w:rsid w:val="0064454F"/>
    <w:rsid w:val="00646314"/>
    <w:rsid w:val="00646C2D"/>
    <w:rsid w:val="00646DF4"/>
    <w:rsid w:val="0064704F"/>
    <w:rsid w:val="00647579"/>
    <w:rsid w:val="006508A1"/>
    <w:rsid w:val="00650E61"/>
    <w:rsid w:val="00652985"/>
    <w:rsid w:val="0065330D"/>
    <w:rsid w:val="00655FAC"/>
    <w:rsid w:val="00657D0A"/>
    <w:rsid w:val="00660DB4"/>
    <w:rsid w:val="006616D6"/>
    <w:rsid w:val="006637E0"/>
    <w:rsid w:val="006732BD"/>
    <w:rsid w:val="006732D0"/>
    <w:rsid w:val="00674B4B"/>
    <w:rsid w:val="00677B9C"/>
    <w:rsid w:val="0068142B"/>
    <w:rsid w:val="00682507"/>
    <w:rsid w:val="00684BB4"/>
    <w:rsid w:val="006872A0"/>
    <w:rsid w:val="00690064"/>
    <w:rsid w:val="00691123"/>
    <w:rsid w:val="0069596C"/>
    <w:rsid w:val="00697F9D"/>
    <w:rsid w:val="006A476E"/>
    <w:rsid w:val="006A59F8"/>
    <w:rsid w:val="006A5CA8"/>
    <w:rsid w:val="006B5B74"/>
    <w:rsid w:val="006B5BD9"/>
    <w:rsid w:val="006B660C"/>
    <w:rsid w:val="006B710B"/>
    <w:rsid w:val="006B7E73"/>
    <w:rsid w:val="006C08D9"/>
    <w:rsid w:val="006C3575"/>
    <w:rsid w:val="006C666C"/>
    <w:rsid w:val="006C66D1"/>
    <w:rsid w:val="006D0688"/>
    <w:rsid w:val="006D4B4F"/>
    <w:rsid w:val="006E0485"/>
    <w:rsid w:val="006E0BA2"/>
    <w:rsid w:val="006E4AEC"/>
    <w:rsid w:val="006F2E4D"/>
    <w:rsid w:val="0070075E"/>
    <w:rsid w:val="007012C8"/>
    <w:rsid w:val="0070197B"/>
    <w:rsid w:val="00702C88"/>
    <w:rsid w:val="007046B8"/>
    <w:rsid w:val="00704BC5"/>
    <w:rsid w:val="00705715"/>
    <w:rsid w:val="00706389"/>
    <w:rsid w:val="00706B06"/>
    <w:rsid w:val="0071012D"/>
    <w:rsid w:val="00711381"/>
    <w:rsid w:val="00713E12"/>
    <w:rsid w:val="0071440B"/>
    <w:rsid w:val="00715D58"/>
    <w:rsid w:val="0072090F"/>
    <w:rsid w:val="00722515"/>
    <w:rsid w:val="00726BD5"/>
    <w:rsid w:val="00727FE1"/>
    <w:rsid w:val="007312FB"/>
    <w:rsid w:val="00734089"/>
    <w:rsid w:val="00734203"/>
    <w:rsid w:val="00735298"/>
    <w:rsid w:val="007353F7"/>
    <w:rsid w:val="0073670B"/>
    <w:rsid w:val="00736ACD"/>
    <w:rsid w:val="00737098"/>
    <w:rsid w:val="00737203"/>
    <w:rsid w:val="0074055B"/>
    <w:rsid w:val="0074351E"/>
    <w:rsid w:val="00743F68"/>
    <w:rsid w:val="007448CB"/>
    <w:rsid w:val="0074519F"/>
    <w:rsid w:val="00745D1E"/>
    <w:rsid w:val="007505B2"/>
    <w:rsid w:val="00750EB1"/>
    <w:rsid w:val="007574C5"/>
    <w:rsid w:val="007600AC"/>
    <w:rsid w:val="007603D1"/>
    <w:rsid w:val="0076109C"/>
    <w:rsid w:val="00762800"/>
    <w:rsid w:val="00763B64"/>
    <w:rsid w:val="00763DAC"/>
    <w:rsid w:val="0076442D"/>
    <w:rsid w:val="007667C1"/>
    <w:rsid w:val="00766D3A"/>
    <w:rsid w:val="00767064"/>
    <w:rsid w:val="00770DC9"/>
    <w:rsid w:val="007740A9"/>
    <w:rsid w:val="00774AA2"/>
    <w:rsid w:val="0077635B"/>
    <w:rsid w:val="00777E16"/>
    <w:rsid w:val="00783CDB"/>
    <w:rsid w:val="00785387"/>
    <w:rsid w:val="007859D6"/>
    <w:rsid w:val="0078738C"/>
    <w:rsid w:val="00790543"/>
    <w:rsid w:val="00790AA4"/>
    <w:rsid w:val="00791C82"/>
    <w:rsid w:val="007922EB"/>
    <w:rsid w:val="00797DD2"/>
    <w:rsid w:val="007A31BB"/>
    <w:rsid w:val="007A7A5C"/>
    <w:rsid w:val="007B1D1F"/>
    <w:rsid w:val="007B370F"/>
    <w:rsid w:val="007B5B0F"/>
    <w:rsid w:val="007C2E0C"/>
    <w:rsid w:val="007C3839"/>
    <w:rsid w:val="007C4111"/>
    <w:rsid w:val="007C5682"/>
    <w:rsid w:val="007D0254"/>
    <w:rsid w:val="007D079E"/>
    <w:rsid w:val="007D788D"/>
    <w:rsid w:val="007E1A86"/>
    <w:rsid w:val="007E2F41"/>
    <w:rsid w:val="007E79CC"/>
    <w:rsid w:val="007F000B"/>
    <w:rsid w:val="007F078A"/>
    <w:rsid w:val="007F2B57"/>
    <w:rsid w:val="007F355A"/>
    <w:rsid w:val="007F3CE5"/>
    <w:rsid w:val="007F5B0C"/>
    <w:rsid w:val="007F60CE"/>
    <w:rsid w:val="007F64E5"/>
    <w:rsid w:val="00805754"/>
    <w:rsid w:val="00805C8E"/>
    <w:rsid w:val="00813AD6"/>
    <w:rsid w:val="00816A30"/>
    <w:rsid w:val="00816B4D"/>
    <w:rsid w:val="00821212"/>
    <w:rsid w:val="00823712"/>
    <w:rsid w:val="00823BA5"/>
    <w:rsid w:val="00824700"/>
    <w:rsid w:val="00825EB4"/>
    <w:rsid w:val="0083133A"/>
    <w:rsid w:val="00831C5B"/>
    <w:rsid w:val="008332D6"/>
    <w:rsid w:val="00833BBE"/>
    <w:rsid w:val="00837931"/>
    <w:rsid w:val="00844063"/>
    <w:rsid w:val="008445AC"/>
    <w:rsid w:val="00844CDB"/>
    <w:rsid w:val="00846BD8"/>
    <w:rsid w:val="00847EF6"/>
    <w:rsid w:val="00850F28"/>
    <w:rsid w:val="008513B6"/>
    <w:rsid w:val="0085176E"/>
    <w:rsid w:val="0085239F"/>
    <w:rsid w:val="00852F73"/>
    <w:rsid w:val="00853DA6"/>
    <w:rsid w:val="008549FA"/>
    <w:rsid w:val="00856F2A"/>
    <w:rsid w:val="00862362"/>
    <w:rsid w:val="00862FC9"/>
    <w:rsid w:val="0086303A"/>
    <w:rsid w:val="008643A6"/>
    <w:rsid w:val="00866358"/>
    <w:rsid w:val="00867571"/>
    <w:rsid w:val="00873E9B"/>
    <w:rsid w:val="00875F30"/>
    <w:rsid w:val="00880221"/>
    <w:rsid w:val="00880254"/>
    <w:rsid w:val="00883020"/>
    <w:rsid w:val="008868BD"/>
    <w:rsid w:val="00890A08"/>
    <w:rsid w:val="00891533"/>
    <w:rsid w:val="008A6AC0"/>
    <w:rsid w:val="008A7932"/>
    <w:rsid w:val="008B3820"/>
    <w:rsid w:val="008B3F57"/>
    <w:rsid w:val="008B58BE"/>
    <w:rsid w:val="008B6F7E"/>
    <w:rsid w:val="008B7AD6"/>
    <w:rsid w:val="008C2F80"/>
    <w:rsid w:val="008C5D62"/>
    <w:rsid w:val="008D1199"/>
    <w:rsid w:val="008D1431"/>
    <w:rsid w:val="008D438F"/>
    <w:rsid w:val="008D6D68"/>
    <w:rsid w:val="008D6ED3"/>
    <w:rsid w:val="008D71D2"/>
    <w:rsid w:val="008D73EC"/>
    <w:rsid w:val="008D7435"/>
    <w:rsid w:val="008D7742"/>
    <w:rsid w:val="008E0526"/>
    <w:rsid w:val="008E137B"/>
    <w:rsid w:val="008E70A1"/>
    <w:rsid w:val="008F14DC"/>
    <w:rsid w:val="008F222B"/>
    <w:rsid w:val="008F67FA"/>
    <w:rsid w:val="008F7AF0"/>
    <w:rsid w:val="00902C26"/>
    <w:rsid w:val="00906F96"/>
    <w:rsid w:val="00907DEF"/>
    <w:rsid w:val="009101AD"/>
    <w:rsid w:val="0091163A"/>
    <w:rsid w:val="00912266"/>
    <w:rsid w:val="009125D8"/>
    <w:rsid w:val="0091751F"/>
    <w:rsid w:val="00920AF4"/>
    <w:rsid w:val="00923AB0"/>
    <w:rsid w:val="0092436A"/>
    <w:rsid w:val="00924DEC"/>
    <w:rsid w:val="009271C0"/>
    <w:rsid w:val="0093125B"/>
    <w:rsid w:val="00932D48"/>
    <w:rsid w:val="00934DDC"/>
    <w:rsid w:val="009401C3"/>
    <w:rsid w:val="00940645"/>
    <w:rsid w:val="00941FDC"/>
    <w:rsid w:val="009451AC"/>
    <w:rsid w:val="00945AF3"/>
    <w:rsid w:val="00946004"/>
    <w:rsid w:val="00950B92"/>
    <w:rsid w:val="009513AE"/>
    <w:rsid w:val="009516EF"/>
    <w:rsid w:val="00951D74"/>
    <w:rsid w:val="00952F4E"/>
    <w:rsid w:val="0095424D"/>
    <w:rsid w:val="009545D0"/>
    <w:rsid w:val="00955480"/>
    <w:rsid w:val="00956504"/>
    <w:rsid w:val="009574B8"/>
    <w:rsid w:val="00964C65"/>
    <w:rsid w:val="00966BF8"/>
    <w:rsid w:val="00966C4B"/>
    <w:rsid w:val="00966F39"/>
    <w:rsid w:val="0096701A"/>
    <w:rsid w:val="0096748B"/>
    <w:rsid w:val="009675FC"/>
    <w:rsid w:val="009676E7"/>
    <w:rsid w:val="009707A9"/>
    <w:rsid w:val="00970C60"/>
    <w:rsid w:val="00971F86"/>
    <w:rsid w:val="0097314B"/>
    <w:rsid w:val="00974E79"/>
    <w:rsid w:val="00975144"/>
    <w:rsid w:val="00976097"/>
    <w:rsid w:val="0098166C"/>
    <w:rsid w:val="00984B8A"/>
    <w:rsid w:val="00986AE0"/>
    <w:rsid w:val="00986BCF"/>
    <w:rsid w:val="0099111A"/>
    <w:rsid w:val="0099262A"/>
    <w:rsid w:val="00992F1F"/>
    <w:rsid w:val="009A07DA"/>
    <w:rsid w:val="009A091C"/>
    <w:rsid w:val="009A4654"/>
    <w:rsid w:val="009A6075"/>
    <w:rsid w:val="009A7602"/>
    <w:rsid w:val="009B701C"/>
    <w:rsid w:val="009C2BDD"/>
    <w:rsid w:val="009C5BF4"/>
    <w:rsid w:val="009C65B3"/>
    <w:rsid w:val="009D14E5"/>
    <w:rsid w:val="009D788F"/>
    <w:rsid w:val="009E283C"/>
    <w:rsid w:val="009E283F"/>
    <w:rsid w:val="009E29ED"/>
    <w:rsid w:val="009E4FB8"/>
    <w:rsid w:val="009E5D7A"/>
    <w:rsid w:val="009F6D6E"/>
    <w:rsid w:val="009F7277"/>
    <w:rsid w:val="00A00460"/>
    <w:rsid w:val="00A00708"/>
    <w:rsid w:val="00A00DF4"/>
    <w:rsid w:val="00A01DEA"/>
    <w:rsid w:val="00A03A13"/>
    <w:rsid w:val="00A114CC"/>
    <w:rsid w:val="00A13C85"/>
    <w:rsid w:val="00A1440E"/>
    <w:rsid w:val="00A147E9"/>
    <w:rsid w:val="00A148BD"/>
    <w:rsid w:val="00A15455"/>
    <w:rsid w:val="00A15804"/>
    <w:rsid w:val="00A169C2"/>
    <w:rsid w:val="00A16D63"/>
    <w:rsid w:val="00A211BE"/>
    <w:rsid w:val="00A2124F"/>
    <w:rsid w:val="00A2456D"/>
    <w:rsid w:val="00A2659A"/>
    <w:rsid w:val="00A320FD"/>
    <w:rsid w:val="00A33FD9"/>
    <w:rsid w:val="00A358FC"/>
    <w:rsid w:val="00A35D43"/>
    <w:rsid w:val="00A400E0"/>
    <w:rsid w:val="00A41733"/>
    <w:rsid w:val="00A44DAF"/>
    <w:rsid w:val="00A458D8"/>
    <w:rsid w:val="00A46A75"/>
    <w:rsid w:val="00A507C0"/>
    <w:rsid w:val="00A53CFD"/>
    <w:rsid w:val="00A53FF0"/>
    <w:rsid w:val="00A54A10"/>
    <w:rsid w:val="00A5683E"/>
    <w:rsid w:val="00A613E0"/>
    <w:rsid w:val="00A635BE"/>
    <w:rsid w:val="00A644DF"/>
    <w:rsid w:val="00A64BB3"/>
    <w:rsid w:val="00A6616E"/>
    <w:rsid w:val="00A713F4"/>
    <w:rsid w:val="00A74FB2"/>
    <w:rsid w:val="00A762C7"/>
    <w:rsid w:val="00A80B84"/>
    <w:rsid w:val="00A8315C"/>
    <w:rsid w:val="00A83284"/>
    <w:rsid w:val="00A84143"/>
    <w:rsid w:val="00A867BB"/>
    <w:rsid w:val="00A9050E"/>
    <w:rsid w:val="00A911DE"/>
    <w:rsid w:val="00A91852"/>
    <w:rsid w:val="00A91BAE"/>
    <w:rsid w:val="00A9449D"/>
    <w:rsid w:val="00A953AB"/>
    <w:rsid w:val="00A970D8"/>
    <w:rsid w:val="00AA2CFD"/>
    <w:rsid w:val="00AA4D7A"/>
    <w:rsid w:val="00AA6918"/>
    <w:rsid w:val="00AA7742"/>
    <w:rsid w:val="00AB2C32"/>
    <w:rsid w:val="00AB4362"/>
    <w:rsid w:val="00AC09B3"/>
    <w:rsid w:val="00AC22E6"/>
    <w:rsid w:val="00AC408F"/>
    <w:rsid w:val="00AC7169"/>
    <w:rsid w:val="00AC7BFA"/>
    <w:rsid w:val="00AD3241"/>
    <w:rsid w:val="00AD68B3"/>
    <w:rsid w:val="00AD6B65"/>
    <w:rsid w:val="00AE2461"/>
    <w:rsid w:val="00AE2C84"/>
    <w:rsid w:val="00AE4546"/>
    <w:rsid w:val="00AE61E3"/>
    <w:rsid w:val="00AF0F03"/>
    <w:rsid w:val="00B00ED2"/>
    <w:rsid w:val="00B020B4"/>
    <w:rsid w:val="00B02B07"/>
    <w:rsid w:val="00B04087"/>
    <w:rsid w:val="00B06DBD"/>
    <w:rsid w:val="00B07C80"/>
    <w:rsid w:val="00B1069B"/>
    <w:rsid w:val="00B110CE"/>
    <w:rsid w:val="00B13778"/>
    <w:rsid w:val="00B17674"/>
    <w:rsid w:val="00B275E3"/>
    <w:rsid w:val="00B33BA1"/>
    <w:rsid w:val="00B3479B"/>
    <w:rsid w:val="00B34E1A"/>
    <w:rsid w:val="00B35384"/>
    <w:rsid w:val="00B36B78"/>
    <w:rsid w:val="00B37FF6"/>
    <w:rsid w:val="00B42010"/>
    <w:rsid w:val="00B42F82"/>
    <w:rsid w:val="00B454DD"/>
    <w:rsid w:val="00B464F5"/>
    <w:rsid w:val="00B50C8F"/>
    <w:rsid w:val="00B5333B"/>
    <w:rsid w:val="00B552FE"/>
    <w:rsid w:val="00B61F6C"/>
    <w:rsid w:val="00B621A3"/>
    <w:rsid w:val="00B75203"/>
    <w:rsid w:val="00B75610"/>
    <w:rsid w:val="00B76679"/>
    <w:rsid w:val="00B778EE"/>
    <w:rsid w:val="00B77E19"/>
    <w:rsid w:val="00B82D8C"/>
    <w:rsid w:val="00B831D8"/>
    <w:rsid w:val="00B83DF3"/>
    <w:rsid w:val="00B8471E"/>
    <w:rsid w:val="00B84774"/>
    <w:rsid w:val="00B85585"/>
    <w:rsid w:val="00B85EEA"/>
    <w:rsid w:val="00B86488"/>
    <w:rsid w:val="00B86927"/>
    <w:rsid w:val="00B8716D"/>
    <w:rsid w:val="00B910BE"/>
    <w:rsid w:val="00B9357F"/>
    <w:rsid w:val="00B940FA"/>
    <w:rsid w:val="00B957B8"/>
    <w:rsid w:val="00B96019"/>
    <w:rsid w:val="00B96AA8"/>
    <w:rsid w:val="00BA10B1"/>
    <w:rsid w:val="00BA25C2"/>
    <w:rsid w:val="00BA29B2"/>
    <w:rsid w:val="00BA45BF"/>
    <w:rsid w:val="00BB2B4C"/>
    <w:rsid w:val="00BB3C4C"/>
    <w:rsid w:val="00BC407E"/>
    <w:rsid w:val="00BC5BFE"/>
    <w:rsid w:val="00BD0DBD"/>
    <w:rsid w:val="00BD1A9B"/>
    <w:rsid w:val="00BD1C5D"/>
    <w:rsid w:val="00BD4637"/>
    <w:rsid w:val="00BD540E"/>
    <w:rsid w:val="00BE06DC"/>
    <w:rsid w:val="00BE28D3"/>
    <w:rsid w:val="00BE6087"/>
    <w:rsid w:val="00BE60CD"/>
    <w:rsid w:val="00BE6F5B"/>
    <w:rsid w:val="00BF0246"/>
    <w:rsid w:val="00BF046C"/>
    <w:rsid w:val="00BF1A06"/>
    <w:rsid w:val="00BF1A4A"/>
    <w:rsid w:val="00BF2B46"/>
    <w:rsid w:val="00BF5698"/>
    <w:rsid w:val="00BF575F"/>
    <w:rsid w:val="00C005D9"/>
    <w:rsid w:val="00C042B3"/>
    <w:rsid w:val="00C04C2D"/>
    <w:rsid w:val="00C06DF2"/>
    <w:rsid w:val="00C12B7A"/>
    <w:rsid w:val="00C167CE"/>
    <w:rsid w:val="00C16CC7"/>
    <w:rsid w:val="00C17910"/>
    <w:rsid w:val="00C17F6B"/>
    <w:rsid w:val="00C209EE"/>
    <w:rsid w:val="00C216CA"/>
    <w:rsid w:val="00C303AD"/>
    <w:rsid w:val="00C30FB1"/>
    <w:rsid w:val="00C32457"/>
    <w:rsid w:val="00C40CDE"/>
    <w:rsid w:val="00C418E1"/>
    <w:rsid w:val="00C42C68"/>
    <w:rsid w:val="00C46671"/>
    <w:rsid w:val="00C50FB3"/>
    <w:rsid w:val="00C53766"/>
    <w:rsid w:val="00C53F26"/>
    <w:rsid w:val="00C5485F"/>
    <w:rsid w:val="00C54A43"/>
    <w:rsid w:val="00C577B7"/>
    <w:rsid w:val="00C61159"/>
    <w:rsid w:val="00C62672"/>
    <w:rsid w:val="00C64238"/>
    <w:rsid w:val="00C65523"/>
    <w:rsid w:val="00C6697C"/>
    <w:rsid w:val="00C66AF8"/>
    <w:rsid w:val="00C67232"/>
    <w:rsid w:val="00C672AE"/>
    <w:rsid w:val="00C72068"/>
    <w:rsid w:val="00C74070"/>
    <w:rsid w:val="00C75F3F"/>
    <w:rsid w:val="00C77750"/>
    <w:rsid w:val="00C77AD4"/>
    <w:rsid w:val="00C77B27"/>
    <w:rsid w:val="00C802C8"/>
    <w:rsid w:val="00C81F44"/>
    <w:rsid w:val="00C87D8B"/>
    <w:rsid w:val="00C90729"/>
    <w:rsid w:val="00C90B92"/>
    <w:rsid w:val="00C94F03"/>
    <w:rsid w:val="00C955F4"/>
    <w:rsid w:val="00C96C02"/>
    <w:rsid w:val="00C96FBD"/>
    <w:rsid w:val="00CA0476"/>
    <w:rsid w:val="00CA1D4F"/>
    <w:rsid w:val="00CA36EE"/>
    <w:rsid w:val="00CA3A8A"/>
    <w:rsid w:val="00CA4D2B"/>
    <w:rsid w:val="00CA7A33"/>
    <w:rsid w:val="00CB0E9D"/>
    <w:rsid w:val="00CB2CDA"/>
    <w:rsid w:val="00CC1458"/>
    <w:rsid w:val="00CC2816"/>
    <w:rsid w:val="00CC35D0"/>
    <w:rsid w:val="00CC43B8"/>
    <w:rsid w:val="00CC62F2"/>
    <w:rsid w:val="00CD0021"/>
    <w:rsid w:val="00CD0B2D"/>
    <w:rsid w:val="00CD13FF"/>
    <w:rsid w:val="00CD34B6"/>
    <w:rsid w:val="00CD4951"/>
    <w:rsid w:val="00CE0A51"/>
    <w:rsid w:val="00CE210A"/>
    <w:rsid w:val="00CE561A"/>
    <w:rsid w:val="00CE5B73"/>
    <w:rsid w:val="00CE66E3"/>
    <w:rsid w:val="00CF1BBE"/>
    <w:rsid w:val="00CF36E3"/>
    <w:rsid w:val="00CF5EF1"/>
    <w:rsid w:val="00CF73C7"/>
    <w:rsid w:val="00D00F06"/>
    <w:rsid w:val="00D02E66"/>
    <w:rsid w:val="00D04DEE"/>
    <w:rsid w:val="00D04ED1"/>
    <w:rsid w:val="00D0508B"/>
    <w:rsid w:val="00D07785"/>
    <w:rsid w:val="00D07E73"/>
    <w:rsid w:val="00D110EE"/>
    <w:rsid w:val="00D12F66"/>
    <w:rsid w:val="00D1414B"/>
    <w:rsid w:val="00D14338"/>
    <w:rsid w:val="00D143B5"/>
    <w:rsid w:val="00D15C3D"/>
    <w:rsid w:val="00D178AF"/>
    <w:rsid w:val="00D17DC8"/>
    <w:rsid w:val="00D23128"/>
    <w:rsid w:val="00D30108"/>
    <w:rsid w:val="00D31119"/>
    <w:rsid w:val="00D32DA0"/>
    <w:rsid w:val="00D35A0F"/>
    <w:rsid w:val="00D36905"/>
    <w:rsid w:val="00D36965"/>
    <w:rsid w:val="00D408F2"/>
    <w:rsid w:val="00D413C5"/>
    <w:rsid w:val="00D425BD"/>
    <w:rsid w:val="00D459E5"/>
    <w:rsid w:val="00D45F8F"/>
    <w:rsid w:val="00D4749C"/>
    <w:rsid w:val="00D4791C"/>
    <w:rsid w:val="00D50072"/>
    <w:rsid w:val="00D51CDA"/>
    <w:rsid w:val="00D53091"/>
    <w:rsid w:val="00D54778"/>
    <w:rsid w:val="00D55A50"/>
    <w:rsid w:val="00D55D53"/>
    <w:rsid w:val="00D56225"/>
    <w:rsid w:val="00D5639C"/>
    <w:rsid w:val="00D56456"/>
    <w:rsid w:val="00D56C3A"/>
    <w:rsid w:val="00D620D1"/>
    <w:rsid w:val="00D6444C"/>
    <w:rsid w:val="00D65DAB"/>
    <w:rsid w:val="00D67207"/>
    <w:rsid w:val="00D75F16"/>
    <w:rsid w:val="00D769F6"/>
    <w:rsid w:val="00D803F7"/>
    <w:rsid w:val="00D80732"/>
    <w:rsid w:val="00D80842"/>
    <w:rsid w:val="00D824DF"/>
    <w:rsid w:val="00D82B3E"/>
    <w:rsid w:val="00D82CBA"/>
    <w:rsid w:val="00D82ED4"/>
    <w:rsid w:val="00D8499F"/>
    <w:rsid w:val="00D90A39"/>
    <w:rsid w:val="00D93C7F"/>
    <w:rsid w:val="00D94E8D"/>
    <w:rsid w:val="00D9516B"/>
    <w:rsid w:val="00D96F45"/>
    <w:rsid w:val="00DA0DC9"/>
    <w:rsid w:val="00DA0DFC"/>
    <w:rsid w:val="00DA0EC0"/>
    <w:rsid w:val="00DA5849"/>
    <w:rsid w:val="00DA5FCA"/>
    <w:rsid w:val="00DA64E0"/>
    <w:rsid w:val="00DA67DF"/>
    <w:rsid w:val="00DB0D93"/>
    <w:rsid w:val="00DB1B7F"/>
    <w:rsid w:val="00DB3BDD"/>
    <w:rsid w:val="00DC2B19"/>
    <w:rsid w:val="00DC2C1F"/>
    <w:rsid w:val="00DC32CB"/>
    <w:rsid w:val="00DC38C1"/>
    <w:rsid w:val="00DC50F1"/>
    <w:rsid w:val="00DD1616"/>
    <w:rsid w:val="00DD3942"/>
    <w:rsid w:val="00DD5E8A"/>
    <w:rsid w:val="00DD6628"/>
    <w:rsid w:val="00DE172A"/>
    <w:rsid w:val="00DE20AF"/>
    <w:rsid w:val="00DE43FB"/>
    <w:rsid w:val="00DE51BB"/>
    <w:rsid w:val="00DE57B5"/>
    <w:rsid w:val="00DE7C58"/>
    <w:rsid w:val="00DE7C72"/>
    <w:rsid w:val="00DF040F"/>
    <w:rsid w:val="00DF1842"/>
    <w:rsid w:val="00DF39CA"/>
    <w:rsid w:val="00DF4CED"/>
    <w:rsid w:val="00DF6ABD"/>
    <w:rsid w:val="00DF70BC"/>
    <w:rsid w:val="00DF788B"/>
    <w:rsid w:val="00E04B99"/>
    <w:rsid w:val="00E05078"/>
    <w:rsid w:val="00E06847"/>
    <w:rsid w:val="00E10C8C"/>
    <w:rsid w:val="00E117F5"/>
    <w:rsid w:val="00E11CEA"/>
    <w:rsid w:val="00E12311"/>
    <w:rsid w:val="00E16E4C"/>
    <w:rsid w:val="00E240C4"/>
    <w:rsid w:val="00E30770"/>
    <w:rsid w:val="00E40CBC"/>
    <w:rsid w:val="00E41C0C"/>
    <w:rsid w:val="00E47EAA"/>
    <w:rsid w:val="00E51331"/>
    <w:rsid w:val="00E51C82"/>
    <w:rsid w:val="00E60996"/>
    <w:rsid w:val="00E61ED2"/>
    <w:rsid w:val="00E63187"/>
    <w:rsid w:val="00E66259"/>
    <w:rsid w:val="00E7016B"/>
    <w:rsid w:val="00E70811"/>
    <w:rsid w:val="00E727E3"/>
    <w:rsid w:val="00E752CF"/>
    <w:rsid w:val="00E7623F"/>
    <w:rsid w:val="00E7772D"/>
    <w:rsid w:val="00E77E32"/>
    <w:rsid w:val="00E80F3E"/>
    <w:rsid w:val="00E8277B"/>
    <w:rsid w:val="00E8422F"/>
    <w:rsid w:val="00E8450D"/>
    <w:rsid w:val="00E84906"/>
    <w:rsid w:val="00E8511C"/>
    <w:rsid w:val="00E856E1"/>
    <w:rsid w:val="00E90F1D"/>
    <w:rsid w:val="00E918D3"/>
    <w:rsid w:val="00E91A3D"/>
    <w:rsid w:val="00E935E8"/>
    <w:rsid w:val="00E97C72"/>
    <w:rsid w:val="00EA1FA7"/>
    <w:rsid w:val="00EA2369"/>
    <w:rsid w:val="00EA4321"/>
    <w:rsid w:val="00EA59D6"/>
    <w:rsid w:val="00EB27B2"/>
    <w:rsid w:val="00EB4421"/>
    <w:rsid w:val="00EB5BAD"/>
    <w:rsid w:val="00EC1C70"/>
    <w:rsid w:val="00EC34C3"/>
    <w:rsid w:val="00EC3773"/>
    <w:rsid w:val="00EC4C9B"/>
    <w:rsid w:val="00EC5E7C"/>
    <w:rsid w:val="00ED061F"/>
    <w:rsid w:val="00ED14AB"/>
    <w:rsid w:val="00ED1F84"/>
    <w:rsid w:val="00ED38DC"/>
    <w:rsid w:val="00ED511D"/>
    <w:rsid w:val="00ED5A6E"/>
    <w:rsid w:val="00ED7A48"/>
    <w:rsid w:val="00EE49F7"/>
    <w:rsid w:val="00EE7F4F"/>
    <w:rsid w:val="00EF1394"/>
    <w:rsid w:val="00EF6A33"/>
    <w:rsid w:val="00EF7F11"/>
    <w:rsid w:val="00F02ADD"/>
    <w:rsid w:val="00F02E95"/>
    <w:rsid w:val="00F03A20"/>
    <w:rsid w:val="00F10240"/>
    <w:rsid w:val="00F13733"/>
    <w:rsid w:val="00F21F0E"/>
    <w:rsid w:val="00F22B2E"/>
    <w:rsid w:val="00F27E3E"/>
    <w:rsid w:val="00F30839"/>
    <w:rsid w:val="00F30D2B"/>
    <w:rsid w:val="00F31EF7"/>
    <w:rsid w:val="00F3419F"/>
    <w:rsid w:val="00F34CC7"/>
    <w:rsid w:val="00F36B7B"/>
    <w:rsid w:val="00F40E03"/>
    <w:rsid w:val="00F410FD"/>
    <w:rsid w:val="00F41EE6"/>
    <w:rsid w:val="00F4200C"/>
    <w:rsid w:val="00F43531"/>
    <w:rsid w:val="00F501FA"/>
    <w:rsid w:val="00F521A1"/>
    <w:rsid w:val="00F52AF5"/>
    <w:rsid w:val="00F559E1"/>
    <w:rsid w:val="00F565B0"/>
    <w:rsid w:val="00F575A8"/>
    <w:rsid w:val="00F60D06"/>
    <w:rsid w:val="00F62539"/>
    <w:rsid w:val="00F660E6"/>
    <w:rsid w:val="00F66660"/>
    <w:rsid w:val="00F67465"/>
    <w:rsid w:val="00F77F7E"/>
    <w:rsid w:val="00F80DDD"/>
    <w:rsid w:val="00F85614"/>
    <w:rsid w:val="00F86C41"/>
    <w:rsid w:val="00F92170"/>
    <w:rsid w:val="00F94D67"/>
    <w:rsid w:val="00F96651"/>
    <w:rsid w:val="00FA0BF6"/>
    <w:rsid w:val="00FA1A3C"/>
    <w:rsid w:val="00FA5796"/>
    <w:rsid w:val="00FA74F9"/>
    <w:rsid w:val="00FB73C3"/>
    <w:rsid w:val="00FB7D7B"/>
    <w:rsid w:val="00FC26E7"/>
    <w:rsid w:val="00FC332D"/>
    <w:rsid w:val="00FC4B3D"/>
    <w:rsid w:val="00FC4CD3"/>
    <w:rsid w:val="00FC61D9"/>
    <w:rsid w:val="00FD45D5"/>
    <w:rsid w:val="00FD609A"/>
    <w:rsid w:val="00FD6578"/>
    <w:rsid w:val="00FD7612"/>
    <w:rsid w:val="00FE4467"/>
    <w:rsid w:val="00FE4EC5"/>
    <w:rsid w:val="00FE68F2"/>
    <w:rsid w:val="00FE7AF1"/>
    <w:rsid w:val="00FF0E4A"/>
    <w:rsid w:val="00FF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colormru v:ext="edit" colors="#7096a1,#64a0b0,#6b8c94,#a7c3e1,#074b85,#073771,#084b88,#072a5e"/>
    </o:shapedefaults>
    <o:shapelayout v:ext="edit">
      <o:idmap v:ext="edit" data="1"/>
    </o:shapelayout>
  </w:shapeDefaults>
  <w:decimalSymbol w:val="."/>
  <w:listSeparator w:val=","/>
  <w14:docId w14:val="481D3E6C"/>
  <w15:docId w15:val="{4CC93190-6743-4198-836E-5F325A28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269CA"/>
    <w:pPr>
      <w:spacing w:before="240"/>
    </w:pPr>
    <w:rPr>
      <w:rFonts w:ascii="Arial" w:hAnsi="Arial"/>
    </w:rPr>
  </w:style>
  <w:style w:type="paragraph" w:styleId="Heading1">
    <w:name w:val="heading 1"/>
    <w:basedOn w:val="Title"/>
    <w:next w:val="Normal"/>
    <w:qFormat/>
    <w:rsid w:val="001269CA"/>
    <w:pPr>
      <w:keepNext/>
      <w:keepLines/>
      <w:pageBreakBefore/>
      <w:numPr>
        <w:numId w:val="98"/>
      </w:numPr>
      <w:spacing w:before="320" w:line="240" w:lineRule="auto"/>
      <w:ind w:left="0"/>
      <w:outlineLvl w:val="0"/>
    </w:pPr>
    <w:rPr>
      <w:b/>
      <w:bCs w:val="0"/>
      <w:kern w:val="32"/>
      <w:sz w:val="36"/>
      <w:szCs w:val="36"/>
    </w:rPr>
  </w:style>
  <w:style w:type="paragraph" w:styleId="Heading2">
    <w:name w:val="heading 2"/>
    <w:basedOn w:val="Normal"/>
    <w:next w:val="Normal"/>
    <w:autoRedefine/>
    <w:qFormat/>
    <w:rsid w:val="001269CA"/>
    <w:pPr>
      <w:keepNext/>
      <w:numPr>
        <w:ilvl w:val="1"/>
        <w:numId w:val="98"/>
      </w:numPr>
      <w:spacing w:before="320" w:after="240"/>
      <w:ind w:left="0"/>
      <w:outlineLvl w:val="1"/>
    </w:pPr>
    <w:rPr>
      <w:rFonts w:ascii="Arial Narrow" w:hAnsi="Arial Narrow"/>
      <w:b/>
      <w:bCs/>
      <w:iCs/>
      <w:color w:val="666666"/>
      <w:sz w:val="28"/>
      <w:szCs w:val="28"/>
    </w:rPr>
  </w:style>
  <w:style w:type="paragraph" w:styleId="Heading3">
    <w:name w:val="heading 3"/>
    <w:basedOn w:val="Heading2"/>
    <w:next w:val="NormalIndent"/>
    <w:qFormat/>
    <w:rsid w:val="001269CA"/>
    <w:pPr>
      <w:numPr>
        <w:ilvl w:val="2"/>
      </w:numPr>
      <w:pBdr>
        <w:top w:val="single" w:sz="4" w:space="1" w:color="auto"/>
      </w:pBdr>
      <w:ind w:left="432"/>
      <w:outlineLvl w:val="2"/>
    </w:pPr>
    <w:rPr>
      <w:smallCaps/>
      <w:szCs w:val="24"/>
    </w:rPr>
  </w:style>
  <w:style w:type="paragraph" w:styleId="Heading4">
    <w:name w:val="heading 4"/>
    <w:basedOn w:val="Heading3"/>
    <w:next w:val="NormalIndent"/>
    <w:link w:val="Heading4Char"/>
    <w:qFormat/>
    <w:rsid w:val="001269CA"/>
    <w:pPr>
      <w:keepLines/>
      <w:numPr>
        <w:ilvl w:val="3"/>
      </w:numPr>
      <w:pBdr>
        <w:top w:val="none" w:sz="0" w:space="0" w:color="auto"/>
      </w:pBdr>
      <w:ind w:left="576"/>
      <w:outlineLvl w:val="3"/>
    </w:pPr>
    <w:rPr>
      <w:smallCaps w:val="0"/>
      <w:sz w:val="24"/>
    </w:rPr>
  </w:style>
  <w:style w:type="paragraph" w:styleId="Heading5">
    <w:name w:val="heading 5"/>
    <w:basedOn w:val="Heading4"/>
    <w:next w:val="Normal"/>
    <w:qFormat/>
    <w:rsid w:val="001269CA"/>
    <w:pPr>
      <w:numPr>
        <w:ilvl w:val="4"/>
      </w:numPr>
      <w:ind w:left="720"/>
      <w:outlineLvl w:val="4"/>
    </w:pPr>
    <w:rPr>
      <w:bCs w:val="0"/>
      <w:iCs w:val="0"/>
      <w:snapToGrid w:val="0"/>
    </w:rPr>
  </w:style>
  <w:style w:type="paragraph" w:styleId="Heading6">
    <w:name w:val="heading 6"/>
    <w:basedOn w:val="Heading5"/>
    <w:next w:val="Normal"/>
    <w:qFormat/>
    <w:rsid w:val="001269CA"/>
    <w:pPr>
      <w:numPr>
        <w:ilvl w:val="5"/>
      </w:numPr>
      <w:spacing w:after="60"/>
      <w:ind w:left="720"/>
      <w:outlineLvl w:val="5"/>
    </w:pPr>
    <w:rPr>
      <w:b w:val="0"/>
      <w:bCs/>
      <w:sz w:val="22"/>
      <w:szCs w:val="22"/>
    </w:rPr>
  </w:style>
  <w:style w:type="paragraph" w:styleId="Heading7">
    <w:name w:val="heading 7"/>
    <w:basedOn w:val="Normal"/>
    <w:next w:val="Normal"/>
    <w:qFormat/>
    <w:rsid w:val="001269CA"/>
    <w:pPr>
      <w:spacing w:after="60"/>
      <w:outlineLvl w:val="6"/>
    </w:pPr>
    <w:rPr>
      <w:rFonts w:ascii="Times New Roman" w:hAnsi="Times New Roman"/>
      <w:sz w:val="24"/>
      <w:szCs w:val="24"/>
    </w:rPr>
  </w:style>
  <w:style w:type="paragraph" w:styleId="Heading8">
    <w:name w:val="heading 8"/>
    <w:basedOn w:val="Normal"/>
    <w:next w:val="Normal"/>
    <w:qFormat/>
    <w:rsid w:val="001269CA"/>
    <w:pPr>
      <w:spacing w:after="60"/>
      <w:outlineLvl w:val="7"/>
    </w:pPr>
    <w:rPr>
      <w:rFonts w:ascii="Times New Roman" w:hAnsi="Times New Roman"/>
      <w:i/>
      <w:iCs/>
      <w:sz w:val="24"/>
      <w:szCs w:val="24"/>
    </w:rPr>
  </w:style>
  <w:style w:type="paragraph" w:styleId="Heading9">
    <w:name w:val="heading 9"/>
    <w:basedOn w:val="Normal"/>
    <w:next w:val="Normal"/>
    <w:qFormat/>
    <w:rsid w:val="001269CA"/>
    <w:pPr>
      <w:spacing w:after="60"/>
      <w:outlineLvl w:val="8"/>
    </w:pPr>
    <w:rPr>
      <w:rFonts w:cs="Arial"/>
      <w:sz w:val="22"/>
      <w:szCs w:val="22"/>
    </w:rPr>
  </w:style>
  <w:style w:type="character" w:default="1" w:styleId="DefaultParagraphFont">
    <w:name w:val="Default Paragraph Font"/>
    <w:uiPriority w:val="1"/>
    <w:semiHidden/>
    <w:unhideWhenUsed/>
    <w:rsid w:val="001269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69CA"/>
  </w:style>
  <w:style w:type="paragraph" w:styleId="Title">
    <w:name w:val="Title"/>
    <w:basedOn w:val="Normal"/>
    <w:next w:val="Subtitle"/>
    <w:qFormat/>
    <w:rsid w:val="001269CA"/>
    <w:pPr>
      <w:spacing w:before="0" w:line="480" w:lineRule="atLeast"/>
    </w:pPr>
    <w:rPr>
      <w:rFonts w:ascii="Arial Narrow" w:hAnsi="Arial Narrow"/>
      <w:bCs/>
      <w:color w:val="084B88"/>
      <w:kern w:val="28"/>
      <w:sz w:val="52"/>
      <w:szCs w:val="52"/>
    </w:rPr>
  </w:style>
  <w:style w:type="paragraph" w:styleId="Subtitle">
    <w:name w:val="Subtitle"/>
    <w:basedOn w:val="Normal"/>
    <w:qFormat/>
    <w:rsid w:val="001269CA"/>
    <w:pPr>
      <w:spacing w:before="200"/>
    </w:pPr>
    <w:rPr>
      <w:rFonts w:ascii="Arial Narrow" w:hAnsi="Arial Narrow"/>
      <w:color w:val="084B88"/>
      <w:kern w:val="28"/>
      <w:sz w:val="40"/>
      <w:szCs w:val="40"/>
    </w:rPr>
  </w:style>
  <w:style w:type="paragraph" w:styleId="MacroText">
    <w:name w:val="macro"/>
    <w:semiHidden/>
    <w:rsid w:val="001269CA"/>
    <w:pPr>
      <w:tabs>
        <w:tab w:val="left" w:pos="480"/>
        <w:tab w:val="left" w:pos="960"/>
        <w:tab w:val="left" w:pos="1440"/>
        <w:tab w:val="left" w:pos="1920"/>
        <w:tab w:val="left" w:pos="2400"/>
        <w:tab w:val="left" w:pos="2880"/>
        <w:tab w:val="left" w:pos="3360"/>
        <w:tab w:val="left" w:pos="3840"/>
        <w:tab w:val="left" w:pos="4320"/>
      </w:tabs>
      <w:spacing w:before="240"/>
      <w:ind w:left="1440"/>
    </w:pPr>
    <w:rPr>
      <w:rFonts w:ascii="Tahoma" w:hAnsi="Tahoma"/>
    </w:rPr>
  </w:style>
  <w:style w:type="paragraph" w:styleId="CommentText">
    <w:name w:val="annotation text"/>
    <w:basedOn w:val="Normal"/>
    <w:link w:val="CommentTextChar"/>
    <w:semiHidden/>
    <w:rsid w:val="001269CA"/>
    <w:pPr>
      <w:spacing w:after="240"/>
    </w:pPr>
  </w:style>
  <w:style w:type="paragraph" w:styleId="Header">
    <w:name w:val="header"/>
    <w:basedOn w:val="Normal"/>
    <w:semiHidden/>
    <w:rsid w:val="001269CA"/>
    <w:pPr>
      <w:tabs>
        <w:tab w:val="center" w:pos="4320"/>
        <w:tab w:val="right" w:pos="8640"/>
      </w:tabs>
      <w:spacing w:before="0"/>
      <w:jc w:val="right"/>
    </w:pPr>
    <w:rPr>
      <w:sz w:val="18"/>
    </w:rPr>
  </w:style>
  <w:style w:type="paragraph" w:customStyle="1" w:styleId="Bullet">
    <w:name w:val="Bullet"/>
    <w:basedOn w:val="Normal"/>
    <w:rsid w:val="001269CA"/>
    <w:pPr>
      <w:numPr>
        <w:numId w:val="5"/>
      </w:numPr>
      <w:spacing w:before="120"/>
    </w:pPr>
    <w:rPr>
      <w:sz w:val="18"/>
    </w:rPr>
  </w:style>
  <w:style w:type="character" w:styleId="PageNumber">
    <w:name w:val="page number"/>
    <w:basedOn w:val="DefaultParagraphFont"/>
    <w:semiHidden/>
    <w:rsid w:val="001269CA"/>
    <w:rPr>
      <w:b/>
      <w:bCs/>
      <w:iCs/>
      <w:color w:val="000000"/>
    </w:rPr>
  </w:style>
  <w:style w:type="paragraph" w:customStyle="1" w:styleId="Anchor">
    <w:name w:val="Anchor"/>
    <w:basedOn w:val="Normal"/>
    <w:semiHidden/>
    <w:rsid w:val="001269CA"/>
    <w:pPr>
      <w:jc w:val="right"/>
    </w:pPr>
    <w:rPr>
      <w:noProof/>
    </w:rPr>
  </w:style>
  <w:style w:type="paragraph" w:customStyle="1" w:styleId="PlacerRight">
    <w:name w:val="Placer Right"/>
    <w:basedOn w:val="Placer"/>
    <w:semiHidden/>
    <w:rsid w:val="001269CA"/>
    <w:pPr>
      <w:jc w:val="right"/>
    </w:pPr>
  </w:style>
  <w:style w:type="paragraph" w:customStyle="1" w:styleId="Placer">
    <w:name w:val="Placer"/>
    <w:basedOn w:val="CommentText"/>
    <w:semiHidden/>
    <w:rsid w:val="001269CA"/>
    <w:pPr>
      <w:spacing w:before="0" w:after="0"/>
    </w:pPr>
  </w:style>
  <w:style w:type="paragraph" w:styleId="TOC1">
    <w:name w:val="toc 1"/>
    <w:basedOn w:val="Normal"/>
    <w:next w:val="Normal"/>
    <w:autoRedefine/>
    <w:uiPriority w:val="39"/>
    <w:rsid w:val="001269CA"/>
    <w:pPr>
      <w:keepNext/>
      <w:tabs>
        <w:tab w:val="right" w:leader="dot" w:pos="9360"/>
      </w:tabs>
    </w:pPr>
    <w:rPr>
      <w:rFonts w:ascii="Arial Narrow" w:hAnsi="Arial Narrow"/>
      <w:b/>
      <w:noProof/>
      <w:sz w:val="24"/>
      <w:szCs w:val="28"/>
    </w:rPr>
  </w:style>
  <w:style w:type="paragraph" w:styleId="TOC2">
    <w:name w:val="toc 2"/>
    <w:basedOn w:val="Normal"/>
    <w:next w:val="Normal"/>
    <w:uiPriority w:val="39"/>
    <w:rsid w:val="001269CA"/>
    <w:pPr>
      <w:tabs>
        <w:tab w:val="right" w:leader="dot" w:pos="9360"/>
      </w:tabs>
      <w:spacing w:before="120"/>
      <w:ind w:left="360"/>
    </w:pPr>
    <w:rPr>
      <w:rFonts w:ascii="Arial Narrow" w:hAnsi="Arial Narrow"/>
      <w:noProof/>
      <w:szCs w:val="22"/>
    </w:rPr>
  </w:style>
  <w:style w:type="character" w:styleId="CommentReference">
    <w:name w:val="annotation reference"/>
    <w:basedOn w:val="DefaultParagraphFont"/>
    <w:semiHidden/>
    <w:rsid w:val="001269CA"/>
    <w:rPr>
      <w:sz w:val="16"/>
    </w:rPr>
  </w:style>
  <w:style w:type="paragraph" w:styleId="FootnoteText">
    <w:name w:val="footnote text"/>
    <w:basedOn w:val="Normal"/>
    <w:semiHidden/>
    <w:rsid w:val="001269CA"/>
    <w:pPr>
      <w:spacing w:before="120"/>
    </w:pPr>
    <w:rPr>
      <w:sz w:val="16"/>
    </w:rPr>
  </w:style>
  <w:style w:type="character" w:styleId="FootnoteReference">
    <w:name w:val="footnote reference"/>
    <w:basedOn w:val="DefaultParagraphFont"/>
    <w:semiHidden/>
    <w:rsid w:val="001269CA"/>
    <w:rPr>
      <w:vertAlign w:val="superscript"/>
    </w:rPr>
  </w:style>
  <w:style w:type="paragraph" w:styleId="TOC3">
    <w:name w:val="toc 3"/>
    <w:basedOn w:val="Normal"/>
    <w:next w:val="Normal"/>
    <w:autoRedefine/>
    <w:uiPriority w:val="39"/>
    <w:rsid w:val="001269CA"/>
    <w:pPr>
      <w:tabs>
        <w:tab w:val="right" w:leader="dot" w:pos="9360"/>
      </w:tabs>
      <w:spacing w:before="60"/>
      <w:ind w:left="720"/>
    </w:pPr>
    <w:rPr>
      <w:rFonts w:ascii="Arial Narrow" w:hAnsi="Arial Narrow"/>
      <w:noProof/>
      <w:snapToGrid w:val="0"/>
    </w:rPr>
  </w:style>
  <w:style w:type="paragraph" w:styleId="Caption">
    <w:name w:val="caption"/>
    <w:basedOn w:val="Normal"/>
    <w:next w:val="Normal"/>
    <w:link w:val="CaptionChar"/>
    <w:qFormat/>
    <w:rsid w:val="001269CA"/>
    <w:pPr>
      <w:spacing w:before="120" w:after="240"/>
      <w:jc w:val="center"/>
    </w:pPr>
    <w:rPr>
      <w:i/>
      <w:iCs/>
    </w:rPr>
  </w:style>
  <w:style w:type="paragraph" w:styleId="ListNumber">
    <w:name w:val="List Number"/>
    <w:basedOn w:val="Normal"/>
    <w:rsid w:val="001269CA"/>
    <w:pPr>
      <w:keepNext/>
      <w:numPr>
        <w:numId w:val="1"/>
      </w:numPr>
      <w:spacing w:before="120"/>
    </w:pPr>
    <w:rPr>
      <w:color w:val="000000"/>
    </w:rPr>
  </w:style>
  <w:style w:type="paragraph" w:customStyle="1" w:styleId="Boilerplate">
    <w:name w:val="Boilerplate"/>
    <w:basedOn w:val="Normal"/>
    <w:rsid w:val="001269CA"/>
    <w:pPr>
      <w:spacing w:before="280" w:line="480" w:lineRule="exact"/>
    </w:pPr>
    <w:rPr>
      <w:color w:val="084B88"/>
      <w:spacing w:val="12"/>
    </w:rPr>
  </w:style>
  <w:style w:type="paragraph" w:customStyle="1" w:styleId="Legal">
    <w:name w:val="Legal"/>
    <w:basedOn w:val="Normal"/>
    <w:rsid w:val="001269CA"/>
    <w:pPr>
      <w:autoSpaceDE w:val="0"/>
      <w:autoSpaceDN w:val="0"/>
      <w:adjustRightInd w:val="0"/>
      <w:spacing w:before="160"/>
    </w:pPr>
    <w:rPr>
      <w:noProof/>
      <w:snapToGrid w:val="0"/>
      <w:spacing w:val="6"/>
      <w:sz w:val="16"/>
      <w:szCs w:val="14"/>
    </w:rPr>
  </w:style>
  <w:style w:type="paragraph" w:customStyle="1" w:styleId="Bullet2">
    <w:name w:val="Bullet 2"/>
    <w:basedOn w:val="Normal"/>
    <w:rsid w:val="001269CA"/>
    <w:pPr>
      <w:numPr>
        <w:ilvl w:val="1"/>
        <w:numId w:val="5"/>
      </w:numPr>
      <w:spacing w:before="120"/>
    </w:pPr>
    <w:rPr>
      <w:sz w:val="18"/>
    </w:rPr>
  </w:style>
  <w:style w:type="paragraph" w:customStyle="1" w:styleId="Bullet3">
    <w:name w:val="Bullet 3"/>
    <w:basedOn w:val="Normal"/>
    <w:rsid w:val="001269CA"/>
    <w:pPr>
      <w:numPr>
        <w:ilvl w:val="2"/>
        <w:numId w:val="5"/>
      </w:numPr>
      <w:spacing w:before="120"/>
    </w:pPr>
    <w:rPr>
      <w:sz w:val="18"/>
    </w:rPr>
  </w:style>
  <w:style w:type="paragraph" w:styleId="ListNumber2">
    <w:name w:val="List Number 2"/>
    <w:basedOn w:val="Normal"/>
    <w:rsid w:val="001269CA"/>
    <w:pPr>
      <w:numPr>
        <w:ilvl w:val="1"/>
        <w:numId w:val="1"/>
      </w:numPr>
      <w:spacing w:before="120"/>
    </w:pPr>
  </w:style>
  <w:style w:type="paragraph" w:styleId="ListNumber3">
    <w:name w:val="List Number 3"/>
    <w:basedOn w:val="Normal"/>
    <w:rsid w:val="001269CA"/>
    <w:pPr>
      <w:numPr>
        <w:ilvl w:val="2"/>
        <w:numId w:val="1"/>
      </w:numPr>
      <w:tabs>
        <w:tab w:val="left" w:pos="1440"/>
      </w:tabs>
      <w:spacing w:before="120"/>
    </w:pPr>
  </w:style>
  <w:style w:type="paragraph" w:styleId="NormalIndent">
    <w:name w:val="Normal Indent"/>
    <w:basedOn w:val="Normal"/>
    <w:rsid w:val="001269CA"/>
    <w:pPr>
      <w:spacing w:before="120"/>
      <w:ind w:left="720"/>
    </w:pPr>
  </w:style>
  <w:style w:type="paragraph" w:styleId="Quote">
    <w:name w:val="Quote"/>
    <w:basedOn w:val="Normal"/>
    <w:qFormat/>
    <w:rsid w:val="001269CA"/>
    <w:pPr>
      <w:shd w:val="clear" w:color="auto" w:fill="E6E6E6"/>
      <w:spacing w:before="120"/>
    </w:pPr>
  </w:style>
  <w:style w:type="paragraph" w:customStyle="1" w:styleId="CoverDate">
    <w:name w:val="Cover Date"/>
    <w:basedOn w:val="Normal"/>
    <w:semiHidden/>
    <w:rsid w:val="001269CA"/>
    <w:pPr>
      <w:spacing w:before="0"/>
    </w:pPr>
    <w:rPr>
      <w:b/>
      <w:bCs/>
      <w:color w:val="666666"/>
      <w:sz w:val="28"/>
      <w:szCs w:val="28"/>
    </w:rPr>
  </w:style>
  <w:style w:type="paragraph" w:customStyle="1" w:styleId="Description">
    <w:name w:val="Description"/>
    <w:basedOn w:val="Normal"/>
    <w:semiHidden/>
    <w:rsid w:val="001269CA"/>
    <w:pPr>
      <w:spacing w:before="0" w:after="120"/>
    </w:pPr>
    <w:rPr>
      <w:b/>
      <w:bCs/>
      <w:color w:val="666666"/>
      <w:sz w:val="28"/>
      <w:szCs w:val="28"/>
    </w:rPr>
  </w:style>
  <w:style w:type="paragraph" w:customStyle="1" w:styleId="CoverProduct">
    <w:name w:val="Cover Product"/>
    <w:basedOn w:val="Description"/>
    <w:semiHidden/>
    <w:rsid w:val="001269CA"/>
    <w:pPr>
      <w:jc w:val="right"/>
    </w:pPr>
    <w:rPr>
      <w:rFonts w:cs="Arial"/>
      <w:b w:val="0"/>
      <w:spacing w:val="-20"/>
      <w:w w:val="90"/>
      <w:sz w:val="84"/>
      <w:szCs w:val="84"/>
    </w:rPr>
  </w:style>
  <w:style w:type="paragraph" w:customStyle="1" w:styleId="FooterRight">
    <w:name w:val="Footer Right"/>
    <w:basedOn w:val="Normal"/>
    <w:semiHidden/>
    <w:rsid w:val="001269CA"/>
    <w:pPr>
      <w:pBdr>
        <w:top w:val="single" w:sz="8" w:space="6" w:color="084B88"/>
      </w:pBdr>
      <w:spacing w:before="0"/>
      <w:ind w:right="72"/>
    </w:pPr>
    <w:rPr>
      <w:b/>
      <w:iCs/>
      <w:noProof/>
      <w:color w:val="888888"/>
      <w:w w:val="90"/>
      <w:sz w:val="22"/>
      <w:szCs w:val="22"/>
    </w:rPr>
  </w:style>
  <w:style w:type="paragraph" w:customStyle="1" w:styleId="FooterLeft">
    <w:name w:val="Footer Left"/>
    <w:basedOn w:val="Normal"/>
    <w:semiHidden/>
    <w:rsid w:val="001269CA"/>
    <w:pPr>
      <w:pBdr>
        <w:top w:val="single" w:sz="8" w:space="1" w:color="084B88"/>
      </w:pBdr>
      <w:spacing w:before="0"/>
      <w:ind w:left="29"/>
      <w:jc w:val="right"/>
    </w:pPr>
    <w:rPr>
      <w:iCs/>
      <w:color w:val="084B88"/>
      <w:spacing w:val="-10"/>
      <w:w w:val="95"/>
      <w:sz w:val="32"/>
      <w:szCs w:val="32"/>
    </w:rPr>
  </w:style>
  <w:style w:type="paragraph" w:customStyle="1" w:styleId="HeaderLeft">
    <w:name w:val="Header Left"/>
    <w:basedOn w:val="Normal"/>
    <w:semiHidden/>
    <w:rsid w:val="001269CA"/>
    <w:pPr>
      <w:pBdr>
        <w:bottom w:val="single" w:sz="8" w:space="1" w:color="084B88"/>
      </w:pBdr>
      <w:spacing w:before="0"/>
    </w:pPr>
    <w:rPr>
      <w:rFonts w:ascii="Arial Narrow" w:hAnsi="Arial Narrow"/>
      <w:bCs/>
      <w:noProof/>
      <w:color w:val="084B88"/>
      <w:kern w:val="28"/>
      <w:sz w:val="24"/>
      <w:szCs w:val="24"/>
    </w:rPr>
  </w:style>
  <w:style w:type="paragraph" w:customStyle="1" w:styleId="HeaderRight">
    <w:name w:val="Header Right"/>
    <w:basedOn w:val="Normal"/>
    <w:semiHidden/>
    <w:rsid w:val="001269CA"/>
    <w:pPr>
      <w:pBdr>
        <w:bottom w:val="single" w:sz="8" w:space="1" w:color="084B88"/>
      </w:pBdr>
      <w:tabs>
        <w:tab w:val="right" w:pos="9900"/>
      </w:tabs>
      <w:spacing w:before="0"/>
      <w:jc w:val="right"/>
    </w:pPr>
    <w:rPr>
      <w:rFonts w:ascii="Arial Narrow" w:hAnsi="Arial Narrow"/>
      <w:bCs/>
      <w:noProof/>
      <w:color w:val="084B88"/>
      <w:kern w:val="28"/>
      <w:sz w:val="24"/>
      <w:szCs w:val="24"/>
    </w:rPr>
  </w:style>
  <w:style w:type="paragraph" w:customStyle="1" w:styleId="Title1">
    <w:name w:val="Title1"/>
    <w:basedOn w:val="Title"/>
    <w:next w:val="Subtitle1"/>
    <w:semiHidden/>
    <w:rsid w:val="001269CA"/>
    <w:rPr>
      <w:sz w:val="36"/>
      <w:szCs w:val="36"/>
    </w:rPr>
  </w:style>
  <w:style w:type="paragraph" w:customStyle="1" w:styleId="Subtitle1">
    <w:name w:val="Subtitle1"/>
    <w:basedOn w:val="Description"/>
    <w:semiHidden/>
    <w:rsid w:val="001269CA"/>
    <w:pPr>
      <w:spacing w:before="120" w:after="0"/>
    </w:pPr>
    <w:rPr>
      <w:rFonts w:ascii="Arial Narrow" w:hAnsi="Arial Narrow"/>
      <w:noProof/>
      <w:kern w:val="28"/>
      <w:sz w:val="24"/>
      <w:szCs w:val="24"/>
    </w:rPr>
  </w:style>
  <w:style w:type="paragraph" w:customStyle="1" w:styleId="TOCTitle">
    <w:name w:val="TOC Title"/>
    <w:basedOn w:val="Heading1"/>
    <w:rsid w:val="001269CA"/>
    <w:pPr>
      <w:numPr>
        <w:numId w:val="0"/>
      </w:numPr>
      <w:spacing w:after="600"/>
      <w:outlineLvl w:val="9"/>
    </w:pPr>
  </w:style>
  <w:style w:type="character" w:customStyle="1" w:styleId="FinePrint">
    <w:name w:val="Fine Print"/>
    <w:basedOn w:val="DefaultParagraphFont"/>
    <w:semiHidden/>
    <w:rsid w:val="001269CA"/>
    <w:rPr>
      <w:bCs/>
      <w:sz w:val="14"/>
    </w:rPr>
  </w:style>
  <w:style w:type="paragraph" w:styleId="Index1">
    <w:name w:val="index 1"/>
    <w:basedOn w:val="Normal"/>
    <w:autoRedefine/>
    <w:rsid w:val="001269CA"/>
    <w:pPr>
      <w:keepLines/>
      <w:tabs>
        <w:tab w:val="left" w:leader="underscore" w:pos="8640"/>
      </w:tabs>
      <w:spacing w:before="0"/>
      <w:ind w:left="216" w:hanging="216"/>
    </w:pPr>
    <w:rPr>
      <w:noProof/>
      <w:sz w:val="22"/>
    </w:rPr>
  </w:style>
  <w:style w:type="paragraph" w:styleId="IndexHeading">
    <w:name w:val="index heading"/>
    <w:basedOn w:val="Normal"/>
    <w:next w:val="Index1"/>
    <w:rsid w:val="001269CA"/>
    <w:pPr>
      <w:keepNext/>
      <w:keepLines/>
      <w:tabs>
        <w:tab w:val="left" w:leader="underscore" w:pos="8640"/>
      </w:tabs>
    </w:pPr>
    <w:rPr>
      <w:b/>
      <w:sz w:val="26"/>
    </w:rPr>
  </w:style>
  <w:style w:type="paragraph" w:styleId="Index2">
    <w:name w:val="index 2"/>
    <w:basedOn w:val="Normal"/>
    <w:next w:val="Normal"/>
    <w:autoRedefine/>
    <w:rsid w:val="001269CA"/>
    <w:pPr>
      <w:keepLines/>
      <w:suppressLineNumbers/>
      <w:spacing w:before="0"/>
      <w:ind w:left="432" w:hanging="216"/>
    </w:pPr>
  </w:style>
  <w:style w:type="paragraph" w:customStyle="1" w:styleId="IndexTitle">
    <w:name w:val="Index Title"/>
    <w:basedOn w:val="Heading1"/>
    <w:next w:val="IndexHeading"/>
    <w:rsid w:val="001269CA"/>
    <w:pPr>
      <w:numPr>
        <w:numId w:val="0"/>
      </w:numPr>
      <w:outlineLvl w:val="9"/>
    </w:pPr>
    <w:rPr>
      <w:sz w:val="32"/>
      <w:szCs w:val="32"/>
    </w:rPr>
  </w:style>
  <w:style w:type="paragraph" w:customStyle="1" w:styleId="ContactInfo">
    <w:name w:val="Contact Info"/>
    <w:basedOn w:val="Normal"/>
    <w:rsid w:val="001269CA"/>
    <w:pPr>
      <w:keepLines/>
      <w:tabs>
        <w:tab w:val="left" w:pos="990"/>
      </w:tabs>
    </w:pPr>
    <w:rPr>
      <w:noProof/>
    </w:rPr>
  </w:style>
  <w:style w:type="paragraph" w:customStyle="1" w:styleId="LegalRight">
    <w:name w:val="Legal Right"/>
    <w:basedOn w:val="Normal"/>
    <w:semiHidden/>
    <w:rsid w:val="001269CA"/>
    <w:pPr>
      <w:autoSpaceDE w:val="0"/>
      <w:autoSpaceDN w:val="0"/>
      <w:adjustRightInd w:val="0"/>
      <w:spacing w:before="0"/>
      <w:jc w:val="right"/>
    </w:pPr>
    <w:rPr>
      <w:sz w:val="16"/>
      <w:szCs w:val="14"/>
    </w:rPr>
  </w:style>
  <w:style w:type="paragraph" w:styleId="Footer">
    <w:name w:val="footer"/>
    <w:basedOn w:val="FooterLeft"/>
    <w:semiHidden/>
    <w:rsid w:val="001269CA"/>
  </w:style>
  <w:style w:type="paragraph" w:styleId="Index3">
    <w:name w:val="index 3"/>
    <w:basedOn w:val="Normal"/>
    <w:next w:val="Normal"/>
    <w:autoRedefine/>
    <w:rsid w:val="001269CA"/>
    <w:pPr>
      <w:keepLines/>
      <w:tabs>
        <w:tab w:val="right" w:leader="dot" w:pos="9350"/>
      </w:tabs>
      <w:spacing w:before="0"/>
      <w:ind w:left="605" w:hanging="202"/>
    </w:pPr>
    <w:rPr>
      <w:noProof/>
    </w:rPr>
  </w:style>
  <w:style w:type="paragraph" w:styleId="BodyText">
    <w:name w:val="Body Text"/>
    <w:basedOn w:val="Normal"/>
    <w:semiHidden/>
    <w:rsid w:val="001269CA"/>
  </w:style>
  <w:style w:type="paragraph" w:styleId="BodyText2">
    <w:name w:val="Body Text 2"/>
    <w:basedOn w:val="BodyText"/>
    <w:semiHidden/>
    <w:rsid w:val="001269CA"/>
    <w:pPr>
      <w:ind w:left="720"/>
    </w:pPr>
  </w:style>
  <w:style w:type="paragraph" w:styleId="BodyText3">
    <w:name w:val="Body Text 3"/>
    <w:basedOn w:val="BodyText"/>
    <w:semiHidden/>
    <w:rsid w:val="001269CA"/>
    <w:pPr>
      <w:ind w:left="1440"/>
    </w:pPr>
  </w:style>
  <w:style w:type="paragraph" w:styleId="BodyTextFirstIndent">
    <w:name w:val="Body Text First Indent"/>
    <w:basedOn w:val="BodyText"/>
    <w:semiHidden/>
    <w:rsid w:val="001269CA"/>
    <w:pPr>
      <w:spacing w:after="120"/>
      <w:ind w:firstLine="210"/>
    </w:pPr>
  </w:style>
  <w:style w:type="paragraph" w:styleId="BodyTextIndent">
    <w:name w:val="Body Text Indent"/>
    <w:basedOn w:val="Normal"/>
    <w:semiHidden/>
    <w:rsid w:val="001269CA"/>
    <w:pPr>
      <w:spacing w:after="120"/>
      <w:ind w:left="360"/>
    </w:pPr>
  </w:style>
  <w:style w:type="paragraph" w:styleId="BodyTextFirstIndent2">
    <w:name w:val="Body Text First Indent 2"/>
    <w:basedOn w:val="BodyTextIndent"/>
    <w:semiHidden/>
    <w:rsid w:val="001269CA"/>
    <w:pPr>
      <w:ind w:firstLine="210"/>
    </w:pPr>
  </w:style>
  <w:style w:type="paragraph" w:styleId="BodyTextIndent2">
    <w:name w:val="Body Text Indent 2"/>
    <w:basedOn w:val="Normal"/>
    <w:semiHidden/>
    <w:rsid w:val="001269CA"/>
    <w:pPr>
      <w:spacing w:after="120" w:line="480" w:lineRule="auto"/>
      <w:ind w:left="360"/>
    </w:pPr>
  </w:style>
  <w:style w:type="paragraph" w:styleId="BodyTextIndent3">
    <w:name w:val="Body Text Indent 3"/>
    <w:basedOn w:val="Normal"/>
    <w:semiHidden/>
    <w:rsid w:val="001269CA"/>
    <w:pPr>
      <w:spacing w:after="120"/>
      <w:ind w:left="360"/>
    </w:pPr>
    <w:rPr>
      <w:sz w:val="16"/>
      <w:szCs w:val="16"/>
    </w:rPr>
  </w:style>
  <w:style w:type="numbering" w:styleId="111111">
    <w:name w:val="Outline List 2"/>
    <w:basedOn w:val="NoList"/>
    <w:semiHidden/>
    <w:rsid w:val="001269CA"/>
    <w:pPr>
      <w:numPr>
        <w:numId w:val="2"/>
      </w:numPr>
    </w:pPr>
  </w:style>
  <w:style w:type="numbering" w:styleId="1ai">
    <w:name w:val="Outline List 1"/>
    <w:basedOn w:val="NoList"/>
    <w:semiHidden/>
    <w:rsid w:val="001269CA"/>
    <w:pPr>
      <w:numPr>
        <w:numId w:val="3"/>
      </w:numPr>
    </w:pPr>
  </w:style>
  <w:style w:type="numbering" w:styleId="ArticleSection">
    <w:name w:val="Outline List 3"/>
    <w:basedOn w:val="NoList"/>
    <w:semiHidden/>
    <w:rsid w:val="001269CA"/>
    <w:pPr>
      <w:numPr>
        <w:numId w:val="4"/>
      </w:numPr>
    </w:pPr>
  </w:style>
  <w:style w:type="paragraph" w:styleId="BlockText">
    <w:name w:val="Block Text"/>
    <w:basedOn w:val="Normal"/>
    <w:semiHidden/>
    <w:rsid w:val="001269CA"/>
    <w:pPr>
      <w:spacing w:after="120"/>
      <w:ind w:left="1440" w:right="1440"/>
    </w:pPr>
  </w:style>
  <w:style w:type="paragraph" w:styleId="Closing">
    <w:name w:val="Closing"/>
    <w:basedOn w:val="Normal"/>
    <w:semiHidden/>
    <w:rsid w:val="001269CA"/>
    <w:pPr>
      <w:ind w:left="4320"/>
    </w:pPr>
  </w:style>
  <w:style w:type="paragraph" w:styleId="Date">
    <w:name w:val="Date"/>
    <w:basedOn w:val="Normal"/>
    <w:next w:val="Normal"/>
    <w:semiHidden/>
    <w:rsid w:val="001269CA"/>
  </w:style>
  <w:style w:type="paragraph" w:styleId="E-mailSignature">
    <w:name w:val="E-mail Signature"/>
    <w:basedOn w:val="Normal"/>
    <w:semiHidden/>
    <w:rsid w:val="001269CA"/>
  </w:style>
  <w:style w:type="character" w:styleId="Emphasis">
    <w:name w:val="Emphasis"/>
    <w:qFormat/>
    <w:rsid w:val="001269CA"/>
    <w:rPr>
      <w:b/>
      <w:iCs/>
      <w:color w:val="5F0606"/>
    </w:rPr>
  </w:style>
  <w:style w:type="paragraph" w:styleId="EnvelopeAddress">
    <w:name w:val="envelope address"/>
    <w:basedOn w:val="Normal"/>
    <w:semiHidden/>
    <w:rsid w:val="001269CA"/>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269CA"/>
    <w:rPr>
      <w:rFonts w:cs="Arial"/>
    </w:rPr>
  </w:style>
  <w:style w:type="character" w:styleId="FollowedHyperlink">
    <w:name w:val="FollowedHyperlink"/>
    <w:basedOn w:val="DefaultParagraphFont"/>
    <w:semiHidden/>
    <w:rsid w:val="001269CA"/>
    <w:rPr>
      <w:color w:val="800080"/>
      <w:u w:val="single"/>
    </w:rPr>
  </w:style>
  <w:style w:type="character" w:styleId="HTMLAcronym">
    <w:name w:val="HTML Acronym"/>
    <w:basedOn w:val="DefaultParagraphFont"/>
    <w:semiHidden/>
    <w:rsid w:val="001269CA"/>
  </w:style>
  <w:style w:type="paragraph" w:styleId="HTMLAddress">
    <w:name w:val="HTML Address"/>
    <w:basedOn w:val="Normal"/>
    <w:semiHidden/>
    <w:rsid w:val="001269CA"/>
    <w:rPr>
      <w:i/>
      <w:iCs/>
    </w:rPr>
  </w:style>
  <w:style w:type="character" w:styleId="HTMLCite">
    <w:name w:val="HTML Cite"/>
    <w:basedOn w:val="DefaultParagraphFont"/>
    <w:semiHidden/>
    <w:rsid w:val="001269CA"/>
    <w:rPr>
      <w:i/>
      <w:iCs/>
    </w:rPr>
  </w:style>
  <w:style w:type="character" w:styleId="HTMLCode">
    <w:name w:val="HTML Code"/>
    <w:basedOn w:val="DefaultParagraphFont"/>
    <w:semiHidden/>
    <w:rsid w:val="001269CA"/>
    <w:rPr>
      <w:rFonts w:ascii="Courier New" w:hAnsi="Courier New" w:cs="Courier New"/>
      <w:sz w:val="20"/>
      <w:szCs w:val="20"/>
    </w:rPr>
  </w:style>
  <w:style w:type="character" w:styleId="HTMLDefinition">
    <w:name w:val="HTML Definition"/>
    <w:basedOn w:val="DefaultParagraphFont"/>
    <w:semiHidden/>
    <w:rsid w:val="001269CA"/>
    <w:rPr>
      <w:i/>
      <w:iCs/>
    </w:rPr>
  </w:style>
  <w:style w:type="character" w:styleId="HTMLKeyboard">
    <w:name w:val="HTML Keyboard"/>
    <w:basedOn w:val="DefaultParagraphFont"/>
    <w:semiHidden/>
    <w:rsid w:val="001269CA"/>
    <w:rPr>
      <w:rFonts w:ascii="Courier New" w:hAnsi="Courier New" w:cs="Courier New"/>
      <w:sz w:val="20"/>
      <w:szCs w:val="20"/>
    </w:rPr>
  </w:style>
  <w:style w:type="paragraph" w:styleId="HTMLPreformatted">
    <w:name w:val="HTML Preformatted"/>
    <w:basedOn w:val="Normal"/>
    <w:semiHidden/>
    <w:rsid w:val="001269CA"/>
    <w:rPr>
      <w:rFonts w:ascii="Courier New" w:hAnsi="Courier New" w:cs="Courier New"/>
    </w:rPr>
  </w:style>
  <w:style w:type="character" w:styleId="HTMLSample">
    <w:name w:val="HTML Sample"/>
    <w:basedOn w:val="DefaultParagraphFont"/>
    <w:semiHidden/>
    <w:rsid w:val="001269CA"/>
    <w:rPr>
      <w:rFonts w:ascii="Courier New" w:hAnsi="Courier New" w:cs="Courier New"/>
    </w:rPr>
  </w:style>
  <w:style w:type="character" w:styleId="HTMLTypewriter">
    <w:name w:val="HTML Typewriter"/>
    <w:basedOn w:val="DefaultParagraphFont"/>
    <w:semiHidden/>
    <w:rsid w:val="001269CA"/>
    <w:rPr>
      <w:rFonts w:ascii="Courier New" w:hAnsi="Courier New" w:cs="Courier New"/>
      <w:sz w:val="20"/>
      <w:szCs w:val="20"/>
    </w:rPr>
  </w:style>
  <w:style w:type="character" w:styleId="HTMLVariable">
    <w:name w:val="HTML Variable"/>
    <w:basedOn w:val="DefaultParagraphFont"/>
    <w:semiHidden/>
    <w:rsid w:val="001269CA"/>
    <w:rPr>
      <w:i/>
      <w:iCs/>
    </w:rPr>
  </w:style>
  <w:style w:type="character" w:styleId="LineNumber">
    <w:name w:val="line number"/>
    <w:basedOn w:val="DefaultParagraphFont"/>
    <w:semiHidden/>
    <w:rsid w:val="001269CA"/>
  </w:style>
  <w:style w:type="paragraph" w:styleId="MessageHeader">
    <w:name w:val="Message Header"/>
    <w:basedOn w:val="Normal"/>
    <w:semiHidden/>
    <w:rsid w:val="001269CA"/>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269CA"/>
    <w:rPr>
      <w:rFonts w:ascii="Times New Roman" w:hAnsi="Times New Roman"/>
      <w:sz w:val="24"/>
      <w:szCs w:val="24"/>
    </w:rPr>
  </w:style>
  <w:style w:type="paragraph" w:styleId="NoteHeading">
    <w:name w:val="Note Heading"/>
    <w:basedOn w:val="Normal"/>
    <w:next w:val="Normal"/>
    <w:semiHidden/>
    <w:rsid w:val="001269CA"/>
  </w:style>
  <w:style w:type="paragraph" w:styleId="PlainText">
    <w:name w:val="Plain Text"/>
    <w:basedOn w:val="Normal"/>
    <w:semiHidden/>
    <w:rsid w:val="001269CA"/>
    <w:rPr>
      <w:rFonts w:ascii="Courier New" w:hAnsi="Courier New" w:cs="Courier New"/>
    </w:rPr>
  </w:style>
  <w:style w:type="paragraph" w:styleId="Salutation">
    <w:name w:val="Salutation"/>
    <w:basedOn w:val="Normal"/>
    <w:next w:val="Normal"/>
    <w:semiHidden/>
    <w:rsid w:val="001269CA"/>
  </w:style>
  <w:style w:type="paragraph" w:styleId="Signature">
    <w:name w:val="Signature"/>
    <w:basedOn w:val="Normal"/>
    <w:semiHidden/>
    <w:rsid w:val="001269CA"/>
    <w:pPr>
      <w:ind w:left="4320"/>
    </w:pPr>
  </w:style>
  <w:style w:type="character" w:styleId="Strong">
    <w:name w:val="Strong"/>
    <w:basedOn w:val="DefaultParagraphFont"/>
    <w:uiPriority w:val="22"/>
    <w:qFormat/>
    <w:rsid w:val="001269CA"/>
    <w:rPr>
      <w:b/>
      <w:bCs/>
    </w:rPr>
  </w:style>
  <w:style w:type="paragraph" w:styleId="Index4">
    <w:name w:val="index 4"/>
    <w:basedOn w:val="Normal"/>
    <w:next w:val="Normal"/>
    <w:autoRedefine/>
    <w:semiHidden/>
    <w:rsid w:val="001269CA"/>
    <w:pPr>
      <w:keepLines/>
      <w:ind w:left="800" w:hanging="200"/>
    </w:pPr>
  </w:style>
  <w:style w:type="paragraph" w:styleId="Index5">
    <w:name w:val="index 5"/>
    <w:basedOn w:val="Normal"/>
    <w:next w:val="Normal"/>
    <w:autoRedefine/>
    <w:semiHidden/>
    <w:rsid w:val="001269CA"/>
    <w:pPr>
      <w:keepLines/>
      <w:ind w:left="1000" w:hanging="200"/>
    </w:pPr>
  </w:style>
  <w:style w:type="paragraph" w:customStyle="1" w:styleId="PlacerSmall">
    <w:name w:val="Placer Small"/>
    <w:basedOn w:val="Legal"/>
    <w:semiHidden/>
    <w:rsid w:val="001269CA"/>
    <w:pPr>
      <w:spacing w:before="0"/>
    </w:pPr>
  </w:style>
  <w:style w:type="table" w:styleId="TableGrid">
    <w:name w:val="Table Grid"/>
    <w:basedOn w:val="TableNormal"/>
    <w:semiHidden/>
    <w:rsid w:val="001269CA"/>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1269CA"/>
    <w:pPr>
      <w:spacing w:before="120" w:after="120"/>
      <w:jc w:val="center"/>
    </w:pPr>
    <w:rPr>
      <w:b/>
      <w:color w:val="597786"/>
    </w:rPr>
  </w:style>
  <w:style w:type="paragraph" w:customStyle="1" w:styleId="TableBody">
    <w:name w:val="Table Body"/>
    <w:basedOn w:val="Normal"/>
    <w:rsid w:val="001269CA"/>
    <w:pPr>
      <w:spacing w:before="120" w:after="120"/>
    </w:pPr>
    <w:rPr>
      <w:sz w:val="18"/>
    </w:rPr>
  </w:style>
  <w:style w:type="table" w:styleId="Table3Deffects1">
    <w:name w:val="Table 3D effects 1"/>
    <w:basedOn w:val="TableNormal"/>
    <w:semiHidden/>
    <w:rsid w:val="001269CA"/>
    <w:pPr>
      <w:spacing w:before="2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olorful2">
    <w:name w:val="Table Colorful 2"/>
    <w:basedOn w:val="TableNormal"/>
    <w:semiHidden/>
    <w:rsid w:val="001269CA"/>
    <w:pPr>
      <w:spacing w:before="24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Theme">
    <w:name w:val="Table Theme"/>
    <w:basedOn w:val="TableNormal"/>
    <w:semiHidden/>
    <w:rsid w:val="001269CA"/>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7">
    <w:name w:val="Table List 7"/>
    <w:basedOn w:val="TableNormal"/>
    <w:semiHidden/>
    <w:rsid w:val="001269CA"/>
    <w:pPr>
      <w:spacing w:before="24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Colorful3">
    <w:name w:val="Table Colorful 3"/>
    <w:basedOn w:val="TableNormal"/>
    <w:semiHidden/>
    <w:rsid w:val="001269CA"/>
    <w:pPr>
      <w:spacing w:before="24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Rows">
    <w:name w:val="Table Rows"/>
    <w:basedOn w:val="TableNormal"/>
    <w:semiHidden/>
    <w:rsid w:val="001269CA"/>
    <w:pPr>
      <w:spacing w:before="120" w:after="120"/>
    </w:pPr>
    <w:rPr>
      <w:rFonts w:ascii="Arial" w:hAnsi="Arial"/>
      <w:sz w:val="18"/>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C5D2D9"/>
      <w:vAlign w:val="center"/>
    </w:tcPr>
    <w:tblStylePr w:type="firstRow">
      <w:pPr>
        <w:keepNext/>
        <w:wordWrap/>
        <w:spacing w:beforeLines="0" w:beforeAutospacing="0" w:afterLines="0" w:afterAutospacing="0"/>
        <w:ind w:leftChars="0" w:left="0" w:rightChars="0" w:right="0"/>
        <w:contextualSpacing w:val="0"/>
      </w:pPr>
      <w:rPr>
        <w:rFonts w:ascii="Arial" w:hAnsi="Arial"/>
        <w:b/>
        <w:color w:val="597786"/>
        <w:sz w:val="20"/>
        <w:szCs w:val="20"/>
      </w:rPr>
      <w:tblPr/>
      <w:trPr>
        <w:tblHeader/>
      </w:tr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E6E6E6"/>
      </w:tcPr>
    </w:tblStylePr>
  </w:style>
  <w:style w:type="table" w:customStyle="1" w:styleId="TableRowColumn">
    <w:name w:val="Table Row Column"/>
    <w:basedOn w:val="TableRows"/>
    <w:semiHidden/>
    <w:rsid w:val="001269CA"/>
    <w:tblPr/>
    <w:tcPr>
      <w:shd w:val="clear" w:color="auto" w:fill="C5D2D9"/>
    </w:tcPr>
    <w:tblStylePr w:type="firstRow">
      <w:pPr>
        <w:keepNext/>
        <w:wordWrap/>
        <w:spacing w:beforeLines="0" w:beforeAutospacing="0" w:afterLines="0" w:afterAutospacing="0"/>
        <w:ind w:leftChars="0" w:left="0" w:rightChars="0" w:right="0"/>
        <w:contextualSpacing w:val="0"/>
        <w:jc w:val="center"/>
      </w:pPr>
      <w:rPr>
        <w:rFonts w:ascii="Arial" w:hAnsi="Arial"/>
        <w:b/>
        <w:color w:val="597786"/>
        <w:sz w:val="20"/>
        <w:szCs w:val="20"/>
      </w:rPr>
      <w:tblPr/>
      <w:trPr>
        <w:tblHeader/>
      </w:tr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E6E6E6"/>
        <w:vAlign w:val="center"/>
      </w:tcPr>
    </w:tblStylePr>
    <w:tblStylePr w:type="firstCol">
      <w:pPr>
        <w:jc w:val="center"/>
      </w:pPr>
      <w:rPr>
        <w:b/>
        <w:color w:val="597786"/>
        <w:sz w:val="20"/>
      </w:rPr>
      <w:tblPr/>
      <w:tcPr>
        <w:shd w:val="clear" w:color="auto" w:fill="E6E6E6"/>
      </w:tcPr>
    </w:tblStylePr>
  </w:style>
  <w:style w:type="table" w:customStyle="1" w:styleId="TableINGRPlain">
    <w:name w:val="Table INGR Plain"/>
    <w:basedOn w:val="TableNormal"/>
    <w:rsid w:val="001269CA"/>
    <w:pPr>
      <w:spacing w:before="120" w:after="120"/>
    </w:pPr>
    <w:rPr>
      <w:rFonts w:ascii="Arial" w:hAnsi="Arial"/>
      <w:sz w:val="18"/>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C5D2D9"/>
      <w:vAlign w:val="center"/>
    </w:tcPr>
  </w:style>
  <w:style w:type="table" w:customStyle="1" w:styleId="TableINGRColumns">
    <w:name w:val="Table INGR Columns"/>
    <w:basedOn w:val="TableINGRPlain"/>
    <w:rsid w:val="001269CA"/>
    <w:tblPr/>
    <w:tcPr>
      <w:shd w:val="clear" w:color="auto" w:fill="C5D2D9"/>
    </w:tcPr>
    <w:tblStylePr w:type="firstCol">
      <w:pPr>
        <w:jc w:val="left"/>
      </w:pPr>
      <w:rPr>
        <w:b/>
        <w:i w:val="0"/>
        <w:color w:val="597786"/>
        <w:sz w:val="20"/>
      </w:rPr>
      <w:tblPr/>
      <w:tcPr>
        <w:shd w:val="clear" w:color="auto" w:fill="E6E6E6"/>
      </w:tcPr>
    </w:tblStylePr>
  </w:style>
  <w:style w:type="table" w:customStyle="1" w:styleId="TableINGRRows">
    <w:name w:val="Table INGR Rows"/>
    <w:basedOn w:val="TableINGRPlain"/>
    <w:rsid w:val="001269CA"/>
    <w:tblPr/>
    <w:tcPr>
      <w:shd w:val="clear" w:color="auto" w:fill="C5D2D9"/>
    </w:tcPr>
    <w:tblStylePr w:type="firstRow">
      <w:pPr>
        <w:keepNext/>
        <w:wordWrap/>
        <w:spacing w:beforeLines="0" w:beforeAutospacing="0" w:afterLines="0" w:afterAutospacing="0"/>
        <w:ind w:leftChars="0" w:left="0" w:rightChars="0" w:right="0"/>
        <w:contextualSpacing w:val="0"/>
        <w:jc w:val="center"/>
      </w:pPr>
      <w:rPr>
        <w:rFonts w:ascii="Arial" w:hAnsi="Arial"/>
        <w:b/>
        <w:color w:val="597786"/>
        <w:sz w:val="20"/>
        <w:szCs w:val="20"/>
      </w:rPr>
      <w:tblPr/>
      <w:trPr>
        <w:tblHeader/>
      </w:tr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E6E6E6"/>
        <w:vAlign w:val="bottom"/>
      </w:tcPr>
    </w:tblStylePr>
  </w:style>
  <w:style w:type="table" w:customStyle="1" w:styleId="TableINGRRowColumn">
    <w:name w:val="Table INGR Row Column"/>
    <w:basedOn w:val="TableINGRRows"/>
    <w:rsid w:val="001269CA"/>
    <w:tblPr/>
    <w:tcPr>
      <w:shd w:val="clear" w:color="auto" w:fill="C5D2D9"/>
    </w:tcPr>
    <w:tblStylePr w:type="firstRow">
      <w:pPr>
        <w:keepNext/>
        <w:wordWrap/>
        <w:spacing w:beforeLines="0" w:beforeAutospacing="0" w:afterLines="0" w:afterAutospacing="0"/>
        <w:ind w:leftChars="0" w:left="0" w:rightChars="0" w:right="0"/>
        <w:contextualSpacing w:val="0"/>
        <w:jc w:val="center"/>
      </w:pPr>
      <w:rPr>
        <w:rFonts w:ascii="Arial" w:hAnsi="Arial"/>
        <w:b/>
        <w:color w:val="597786"/>
        <w:sz w:val="20"/>
        <w:szCs w:val="20"/>
      </w:rPr>
      <w:tblPr/>
      <w:trPr>
        <w:tblHeader/>
      </w:tr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E6E6E6"/>
        <w:vAlign w:val="bottom"/>
      </w:tcPr>
    </w:tblStylePr>
    <w:tblStylePr w:type="firstCol">
      <w:pPr>
        <w:jc w:val="left"/>
      </w:pPr>
      <w:rPr>
        <w:b/>
        <w:color w:val="597786"/>
        <w:sz w:val="20"/>
      </w:rPr>
      <w:tblPr/>
      <w:tcPr>
        <w:shd w:val="clear" w:color="auto" w:fill="E6E6E6"/>
      </w:tcPr>
    </w:tblStylePr>
    <w:tblStylePr w:type="nwCell">
      <w:pPr>
        <w:jc w:val="left"/>
      </w:pPr>
      <w:tblPr/>
      <w:tcPr>
        <w:vAlign w:val="bottom"/>
      </w:tcPr>
    </w:tblStylePr>
  </w:style>
  <w:style w:type="table" w:styleId="Table3Deffects2">
    <w:name w:val="Table 3D effects 2"/>
    <w:basedOn w:val="TableNormal"/>
    <w:semiHidden/>
    <w:rsid w:val="001269CA"/>
    <w:pPr>
      <w:spacing w:before="2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269CA"/>
    <w:pPr>
      <w:spacing w:before="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269CA"/>
    <w:pPr>
      <w:spacing w:before="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269CA"/>
    <w:pPr>
      <w:spacing w:before="2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269CA"/>
    <w:pPr>
      <w:spacing w:before="2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269CA"/>
    <w:pPr>
      <w:spacing w:before="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269CA"/>
    <w:pPr>
      <w:spacing w:before="24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1">
    <w:name w:val="Table Columns 1"/>
    <w:basedOn w:val="TableNormal"/>
    <w:semiHidden/>
    <w:rsid w:val="001269CA"/>
    <w:pPr>
      <w:spacing w:before="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269CA"/>
    <w:pPr>
      <w:spacing w:before="24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269CA"/>
    <w:pPr>
      <w:spacing w:before="2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269CA"/>
    <w:pPr>
      <w:spacing w:before="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269CA"/>
    <w:pPr>
      <w:spacing w:before="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269CA"/>
    <w:pPr>
      <w:spacing w:before="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269CA"/>
    <w:pPr>
      <w:spacing w:before="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1269CA"/>
    <w:pPr>
      <w:spacing w:before="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269CA"/>
    <w:pPr>
      <w:spacing w:before="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269CA"/>
    <w:pPr>
      <w:spacing w:before="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269CA"/>
    <w:pPr>
      <w:spacing w:before="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269CA"/>
    <w:pPr>
      <w:spacing w:before="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269CA"/>
    <w:pPr>
      <w:spacing w:before="24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269CA"/>
    <w:pPr>
      <w:spacing w:before="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269CA"/>
    <w:pPr>
      <w:spacing w:before="2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269CA"/>
    <w:pPr>
      <w:spacing w:before="24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269CA"/>
    <w:pPr>
      <w:spacing w:before="24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269CA"/>
    <w:pPr>
      <w:spacing w:before="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269CA"/>
    <w:pPr>
      <w:spacing w:before="24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269CA"/>
    <w:pPr>
      <w:spacing w:before="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269CA"/>
    <w:pPr>
      <w:spacing w:before="24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8">
    <w:name w:val="Table List 8"/>
    <w:basedOn w:val="TableNormal"/>
    <w:semiHidden/>
    <w:rsid w:val="001269CA"/>
    <w:pPr>
      <w:spacing w:before="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269CA"/>
    <w:pPr>
      <w:spacing w:before="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269CA"/>
    <w:pPr>
      <w:spacing w:before="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269CA"/>
    <w:pPr>
      <w:spacing w:before="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269CA"/>
    <w:pPr>
      <w:spacing w:before="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269CA"/>
    <w:pPr>
      <w:spacing w:before="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269CA"/>
    <w:pPr>
      <w:spacing w:before="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1269CA"/>
    <w:pPr>
      <w:spacing w:before="24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269CA"/>
    <w:pPr>
      <w:spacing w:before="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269CA"/>
    <w:pPr>
      <w:spacing w:before="24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Small">
    <w:name w:val="Small"/>
    <w:basedOn w:val="DefaultParagraphFont"/>
    <w:rsid w:val="001269CA"/>
    <w:rPr>
      <w:sz w:val="16"/>
    </w:rPr>
  </w:style>
  <w:style w:type="paragraph" w:customStyle="1" w:styleId="UnnumberedHeading1">
    <w:name w:val="Unnumbered Heading 1"/>
    <w:basedOn w:val="Heading1"/>
    <w:rsid w:val="001269CA"/>
    <w:pPr>
      <w:numPr>
        <w:numId w:val="0"/>
      </w:numPr>
    </w:pPr>
  </w:style>
  <w:style w:type="paragraph" w:customStyle="1" w:styleId="UnnumberedHeading2">
    <w:name w:val="Unnumbered Heading 2"/>
    <w:basedOn w:val="Heading2"/>
    <w:rsid w:val="001269CA"/>
    <w:pPr>
      <w:numPr>
        <w:ilvl w:val="0"/>
        <w:numId w:val="0"/>
      </w:numPr>
    </w:pPr>
  </w:style>
  <w:style w:type="paragraph" w:customStyle="1" w:styleId="UnnumberedHeading3">
    <w:name w:val="Unnumbered Heading 3"/>
    <w:basedOn w:val="Heading3"/>
    <w:rsid w:val="001269CA"/>
  </w:style>
  <w:style w:type="paragraph" w:customStyle="1" w:styleId="Unnumbered3">
    <w:name w:val="Unnumbered 3"/>
    <w:basedOn w:val="Heading3"/>
    <w:rsid w:val="001269CA"/>
  </w:style>
  <w:style w:type="paragraph" w:customStyle="1" w:styleId="Unnumbered2">
    <w:name w:val="Unnumbered 2"/>
    <w:basedOn w:val="Heading2"/>
    <w:rsid w:val="001269CA"/>
    <w:pPr>
      <w:numPr>
        <w:ilvl w:val="0"/>
        <w:numId w:val="0"/>
      </w:numPr>
    </w:pPr>
  </w:style>
  <w:style w:type="paragraph" w:styleId="BalloonText">
    <w:name w:val="Balloon Text"/>
    <w:basedOn w:val="Normal"/>
    <w:semiHidden/>
    <w:rsid w:val="001269CA"/>
    <w:rPr>
      <w:rFonts w:ascii="Tahoma" w:hAnsi="Tahoma" w:cs="Tahoma"/>
      <w:sz w:val="16"/>
      <w:szCs w:val="16"/>
    </w:rPr>
  </w:style>
  <w:style w:type="character" w:customStyle="1" w:styleId="CaptionChar">
    <w:name w:val="Caption Char"/>
    <w:basedOn w:val="DefaultParagraphFont"/>
    <w:link w:val="Caption"/>
    <w:rsid w:val="001269CA"/>
    <w:rPr>
      <w:rFonts w:ascii="Arial" w:hAnsi="Arial"/>
      <w:i/>
      <w:iCs/>
    </w:rPr>
  </w:style>
  <w:style w:type="paragraph" w:customStyle="1" w:styleId="UCNormal">
    <w:name w:val="+UC Normal"/>
    <w:rsid w:val="001269CA"/>
    <w:pPr>
      <w:spacing w:before="240"/>
    </w:pPr>
    <w:rPr>
      <w:sz w:val="24"/>
    </w:rPr>
  </w:style>
  <w:style w:type="paragraph" w:customStyle="1" w:styleId="UCQuestionText">
    <w:name w:val="+UC Question Text"/>
    <w:next w:val="UCNormal"/>
    <w:link w:val="UCQuestionTextChar"/>
    <w:rsid w:val="001269CA"/>
    <w:pPr>
      <w:keepNext/>
      <w:spacing w:before="240"/>
    </w:pPr>
    <w:rPr>
      <w:b/>
      <w:i/>
      <w:sz w:val="24"/>
    </w:rPr>
  </w:style>
  <w:style w:type="character" w:customStyle="1" w:styleId="UCQuestionTextChar">
    <w:name w:val="+UC Question Text Char"/>
    <w:basedOn w:val="DefaultParagraphFont"/>
    <w:link w:val="UCQuestionText"/>
    <w:rsid w:val="001269CA"/>
    <w:rPr>
      <w:b/>
      <w:i/>
      <w:sz w:val="24"/>
    </w:rPr>
  </w:style>
  <w:style w:type="paragraph" w:customStyle="1" w:styleId="Bullet1">
    <w:name w:val="Bullet 1"/>
    <w:aliases w:val="b1"/>
    <w:basedOn w:val="Normal"/>
    <w:rsid w:val="001269CA"/>
    <w:pPr>
      <w:numPr>
        <w:numId w:val="6"/>
      </w:numPr>
      <w:tabs>
        <w:tab w:val="left" w:pos="360"/>
        <w:tab w:val="left" w:pos="1440"/>
        <w:tab w:val="left" w:pos="1800"/>
      </w:tabs>
      <w:spacing w:before="120"/>
    </w:pPr>
    <w:rPr>
      <w:rFonts w:ascii="Times New Roman" w:hAnsi="Times New Roman"/>
      <w:sz w:val="23"/>
    </w:rPr>
  </w:style>
  <w:style w:type="paragraph" w:customStyle="1" w:styleId="Bulleted">
    <w:name w:val="Bulleted"/>
    <w:aliases w:val="Courier New,Left:  1.25&quot;,Hanging:  2.25&quot;"/>
    <w:basedOn w:val="Normal"/>
    <w:rsid w:val="001269CA"/>
    <w:pPr>
      <w:numPr>
        <w:ilvl w:val="1"/>
        <w:numId w:val="7"/>
      </w:numPr>
      <w:spacing w:before="0" w:line="360" w:lineRule="atLeast"/>
      <w:jc w:val="both"/>
    </w:pPr>
    <w:rPr>
      <w:rFonts w:ascii="Helvetica" w:hAnsi="Helvetica"/>
    </w:rPr>
  </w:style>
  <w:style w:type="paragraph" w:styleId="NoSpacing">
    <w:name w:val="No Spacing"/>
    <w:uiPriority w:val="1"/>
    <w:qFormat/>
    <w:rsid w:val="001269CA"/>
    <w:rPr>
      <w:rFonts w:ascii="Arial" w:hAnsi="Arial"/>
    </w:rPr>
  </w:style>
  <w:style w:type="character" w:styleId="Hyperlink">
    <w:name w:val="Hyperlink"/>
    <w:basedOn w:val="DefaultParagraphFont"/>
    <w:uiPriority w:val="99"/>
    <w:unhideWhenUsed/>
    <w:rsid w:val="001269CA"/>
    <w:rPr>
      <w:color w:val="003399"/>
      <w:u w:val="single"/>
    </w:rPr>
  </w:style>
  <w:style w:type="table" w:customStyle="1" w:styleId="LightList-Accent11">
    <w:name w:val="Light List - Accent 11"/>
    <w:basedOn w:val="TableNormal"/>
    <w:uiPriority w:val="61"/>
    <w:rsid w:val="001269CA"/>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Headings">
    <w:name w:val="Headings"/>
    <w:uiPriority w:val="99"/>
    <w:rsid w:val="001269CA"/>
    <w:pPr>
      <w:numPr>
        <w:numId w:val="8"/>
      </w:numPr>
    </w:pPr>
  </w:style>
  <w:style w:type="paragraph" w:styleId="ListParagraph">
    <w:name w:val="List Paragraph"/>
    <w:basedOn w:val="Normal"/>
    <w:uiPriority w:val="34"/>
    <w:qFormat/>
    <w:rsid w:val="000A4EDC"/>
    <w:pPr>
      <w:ind w:left="720"/>
      <w:contextualSpacing/>
    </w:pPr>
  </w:style>
  <w:style w:type="paragraph" w:styleId="CommentSubject">
    <w:name w:val="annotation subject"/>
    <w:basedOn w:val="CommentText"/>
    <w:next w:val="CommentText"/>
    <w:link w:val="CommentSubjectChar"/>
    <w:rsid w:val="00564270"/>
    <w:pPr>
      <w:spacing w:after="0"/>
    </w:pPr>
    <w:rPr>
      <w:b/>
      <w:bCs/>
    </w:rPr>
  </w:style>
  <w:style w:type="character" w:customStyle="1" w:styleId="CommentTextChar">
    <w:name w:val="Comment Text Char"/>
    <w:basedOn w:val="DefaultParagraphFont"/>
    <w:link w:val="CommentText"/>
    <w:semiHidden/>
    <w:rsid w:val="00564270"/>
    <w:rPr>
      <w:rFonts w:ascii="Arial" w:hAnsi="Arial"/>
    </w:rPr>
  </w:style>
  <w:style w:type="character" w:customStyle="1" w:styleId="CommentSubjectChar">
    <w:name w:val="Comment Subject Char"/>
    <w:basedOn w:val="CommentTextChar"/>
    <w:link w:val="CommentSubject"/>
    <w:rsid w:val="00564270"/>
    <w:rPr>
      <w:rFonts w:ascii="Arial" w:hAnsi="Arial"/>
      <w:b/>
      <w:bCs/>
    </w:rPr>
  </w:style>
  <w:style w:type="paragraph" w:customStyle="1" w:styleId="listcontinue">
    <w:name w:val="listcontinue"/>
    <w:basedOn w:val="Normal"/>
    <w:rsid w:val="00D4749C"/>
    <w:pPr>
      <w:spacing w:before="100" w:beforeAutospacing="1" w:after="100" w:afterAutospacing="1"/>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1269CA"/>
    <w:pPr>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customStyle="1" w:styleId="bodytext0">
    <w:name w:val="bodytext"/>
    <w:basedOn w:val="Normal"/>
    <w:rsid w:val="00797DD2"/>
    <w:pPr>
      <w:spacing w:before="100" w:beforeAutospacing="1" w:after="100" w:afterAutospacing="1"/>
    </w:pPr>
    <w:rPr>
      <w:rFonts w:ascii="Times New Roman" w:hAnsi="Times New Roman"/>
      <w:color w:val="000000"/>
      <w:sz w:val="24"/>
      <w:szCs w:val="24"/>
    </w:rPr>
  </w:style>
  <w:style w:type="paragraph" w:customStyle="1" w:styleId="AppendixHeading">
    <w:name w:val="Appendix Heading"/>
    <w:basedOn w:val="Heading1"/>
    <w:next w:val="Normal"/>
    <w:qFormat/>
    <w:rsid w:val="00D31119"/>
    <w:pPr>
      <w:numPr>
        <w:numId w:val="19"/>
      </w:numPr>
      <w:ind w:left="360"/>
    </w:pPr>
  </w:style>
  <w:style w:type="paragraph" w:customStyle="1" w:styleId="Heading2Subsection">
    <w:name w:val="Heading 2 Subsection"/>
    <w:basedOn w:val="Heading2"/>
    <w:next w:val="NormalIndent"/>
    <w:qFormat/>
    <w:rsid w:val="001269CA"/>
    <w:pPr>
      <w:numPr>
        <w:ilvl w:val="0"/>
        <w:numId w:val="0"/>
      </w:numPr>
    </w:pPr>
    <w:rPr>
      <w:i/>
    </w:rPr>
  </w:style>
  <w:style w:type="character" w:customStyle="1" w:styleId="Heading4Char">
    <w:name w:val="Heading 4 Char"/>
    <w:basedOn w:val="DefaultParagraphFont"/>
    <w:link w:val="Heading4"/>
    <w:rsid w:val="001269CA"/>
    <w:rPr>
      <w:rFonts w:ascii="Arial Narrow" w:hAnsi="Arial Narrow"/>
      <w:b/>
      <w:bCs/>
      <w:iCs/>
      <w:color w:val="666666"/>
      <w:sz w:val="24"/>
      <w:szCs w:val="24"/>
    </w:rPr>
  </w:style>
  <w:style w:type="paragraph" w:customStyle="1" w:styleId="TableText">
    <w:name w:val="Table Text"/>
    <w:basedOn w:val="Normal"/>
    <w:link w:val="TableTextChar"/>
    <w:rsid w:val="00B33BA1"/>
    <w:pPr>
      <w:spacing w:before="0" w:line="220" w:lineRule="exact"/>
    </w:pPr>
    <w:rPr>
      <w:sz w:val="18"/>
      <w:szCs w:val="24"/>
      <w:lang w:val="x-none" w:eastAsia="x-none"/>
    </w:rPr>
  </w:style>
  <w:style w:type="character" w:customStyle="1" w:styleId="TableTextChar">
    <w:name w:val="Table Text Char"/>
    <w:link w:val="TableText"/>
    <w:rsid w:val="00B33BA1"/>
    <w:rPr>
      <w:rFonts w:ascii="Arial" w:hAnsi="Arial"/>
      <w:sz w:val="18"/>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8169">
      <w:bodyDiv w:val="1"/>
      <w:marLeft w:val="0"/>
      <w:marRight w:val="0"/>
      <w:marTop w:val="0"/>
      <w:marBottom w:val="0"/>
      <w:divBdr>
        <w:top w:val="none" w:sz="0" w:space="0" w:color="auto"/>
        <w:left w:val="none" w:sz="0" w:space="0" w:color="auto"/>
        <w:bottom w:val="none" w:sz="0" w:space="0" w:color="auto"/>
        <w:right w:val="none" w:sz="0" w:space="0" w:color="auto"/>
      </w:divBdr>
    </w:div>
    <w:div w:id="127869181">
      <w:bodyDiv w:val="1"/>
      <w:marLeft w:val="0"/>
      <w:marRight w:val="0"/>
      <w:marTop w:val="0"/>
      <w:marBottom w:val="0"/>
      <w:divBdr>
        <w:top w:val="none" w:sz="0" w:space="0" w:color="auto"/>
        <w:left w:val="none" w:sz="0" w:space="0" w:color="auto"/>
        <w:bottom w:val="none" w:sz="0" w:space="0" w:color="auto"/>
        <w:right w:val="none" w:sz="0" w:space="0" w:color="auto"/>
      </w:divBdr>
    </w:div>
    <w:div w:id="229194134">
      <w:bodyDiv w:val="1"/>
      <w:marLeft w:val="0"/>
      <w:marRight w:val="0"/>
      <w:marTop w:val="0"/>
      <w:marBottom w:val="0"/>
      <w:divBdr>
        <w:top w:val="none" w:sz="0" w:space="0" w:color="auto"/>
        <w:left w:val="none" w:sz="0" w:space="0" w:color="auto"/>
        <w:bottom w:val="none" w:sz="0" w:space="0" w:color="auto"/>
        <w:right w:val="none" w:sz="0" w:space="0" w:color="auto"/>
      </w:divBdr>
    </w:div>
    <w:div w:id="288241961">
      <w:bodyDiv w:val="1"/>
      <w:marLeft w:val="0"/>
      <w:marRight w:val="0"/>
      <w:marTop w:val="0"/>
      <w:marBottom w:val="0"/>
      <w:divBdr>
        <w:top w:val="none" w:sz="0" w:space="0" w:color="auto"/>
        <w:left w:val="none" w:sz="0" w:space="0" w:color="auto"/>
        <w:bottom w:val="none" w:sz="0" w:space="0" w:color="auto"/>
        <w:right w:val="none" w:sz="0" w:space="0" w:color="auto"/>
      </w:divBdr>
    </w:div>
    <w:div w:id="442114886">
      <w:bodyDiv w:val="1"/>
      <w:marLeft w:val="0"/>
      <w:marRight w:val="0"/>
      <w:marTop w:val="0"/>
      <w:marBottom w:val="0"/>
      <w:divBdr>
        <w:top w:val="none" w:sz="0" w:space="0" w:color="auto"/>
        <w:left w:val="none" w:sz="0" w:space="0" w:color="auto"/>
        <w:bottom w:val="none" w:sz="0" w:space="0" w:color="auto"/>
        <w:right w:val="none" w:sz="0" w:space="0" w:color="auto"/>
      </w:divBdr>
    </w:div>
    <w:div w:id="446775269">
      <w:bodyDiv w:val="1"/>
      <w:marLeft w:val="0"/>
      <w:marRight w:val="0"/>
      <w:marTop w:val="0"/>
      <w:marBottom w:val="0"/>
      <w:divBdr>
        <w:top w:val="none" w:sz="0" w:space="0" w:color="auto"/>
        <w:left w:val="none" w:sz="0" w:space="0" w:color="auto"/>
        <w:bottom w:val="none" w:sz="0" w:space="0" w:color="auto"/>
        <w:right w:val="none" w:sz="0" w:space="0" w:color="auto"/>
      </w:divBdr>
      <w:divsChild>
        <w:div w:id="1853447796">
          <w:marLeft w:val="0"/>
          <w:marRight w:val="0"/>
          <w:marTop w:val="0"/>
          <w:marBottom w:val="0"/>
          <w:divBdr>
            <w:top w:val="none" w:sz="0" w:space="0" w:color="auto"/>
            <w:left w:val="none" w:sz="0" w:space="0" w:color="auto"/>
            <w:bottom w:val="none" w:sz="0" w:space="0" w:color="auto"/>
            <w:right w:val="none" w:sz="0" w:space="0" w:color="auto"/>
          </w:divBdr>
        </w:div>
      </w:divsChild>
    </w:div>
    <w:div w:id="693388133">
      <w:bodyDiv w:val="1"/>
      <w:marLeft w:val="0"/>
      <w:marRight w:val="0"/>
      <w:marTop w:val="0"/>
      <w:marBottom w:val="0"/>
      <w:divBdr>
        <w:top w:val="none" w:sz="0" w:space="0" w:color="auto"/>
        <w:left w:val="none" w:sz="0" w:space="0" w:color="auto"/>
        <w:bottom w:val="none" w:sz="0" w:space="0" w:color="auto"/>
        <w:right w:val="none" w:sz="0" w:space="0" w:color="auto"/>
      </w:divBdr>
    </w:div>
    <w:div w:id="768503141">
      <w:bodyDiv w:val="1"/>
      <w:marLeft w:val="0"/>
      <w:marRight w:val="0"/>
      <w:marTop w:val="0"/>
      <w:marBottom w:val="0"/>
      <w:divBdr>
        <w:top w:val="none" w:sz="0" w:space="0" w:color="auto"/>
        <w:left w:val="none" w:sz="0" w:space="0" w:color="auto"/>
        <w:bottom w:val="none" w:sz="0" w:space="0" w:color="auto"/>
        <w:right w:val="none" w:sz="0" w:space="0" w:color="auto"/>
      </w:divBdr>
    </w:div>
    <w:div w:id="825321882">
      <w:bodyDiv w:val="1"/>
      <w:marLeft w:val="0"/>
      <w:marRight w:val="0"/>
      <w:marTop w:val="0"/>
      <w:marBottom w:val="0"/>
      <w:divBdr>
        <w:top w:val="none" w:sz="0" w:space="0" w:color="auto"/>
        <w:left w:val="none" w:sz="0" w:space="0" w:color="auto"/>
        <w:bottom w:val="none" w:sz="0" w:space="0" w:color="auto"/>
        <w:right w:val="none" w:sz="0" w:space="0" w:color="auto"/>
      </w:divBdr>
    </w:div>
    <w:div w:id="1073938810">
      <w:bodyDiv w:val="1"/>
      <w:marLeft w:val="0"/>
      <w:marRight w:val="0"/>
      <w:marTop w:val="0"/>
      <w:marBottom w:val="0"/>
      <w:divBdr>
        <w:top w:val="none" w:sz="0" w:space="0" w:color="auto"/>
        <w:left w:val="none" w:sz="0" w:space="0" w:color="auto"/>
        <w:bottom w:val="none" w:sz="0" w:space="0" w:color="auto"/>
        <w:right w:val="none" w:sz="0" w:space="0" w:color="auto"/>
      </w:divBdr>
    </w:div>
    <w:div w:id="1116214118">
      <w:bodyDiv w:val="1"/>
      <w:marLeft w:val="0"/>
      <w:marRight w:val="0"/>
      <w:marTop w:val="0"/>
      <w:marBottom w:val="0"/>
      <w:divBdr>
        <w:top w:val="none" w:sz="0" w:space="0" w:color="auto"/>
        <w:left w:val="none" w:sz="0" w:space="0" w:color="auto"/>
        <w:bottom w:val="none" w:sz="0" w:space="0" w:color="auto"/>
        <w:right w:val="none" w:sz="0" w:space="0" w:color="auto"/>
      </w:divBdr>
      <w:divsChild>
        <w:div w:id="1256590519">
          <w:marLeft w:val="0"/>
          <w:marRight w:val="0"/>
          <w:marTop w:val="0"/>
          <w:marBottom w:val="0"/>
          <w:divBdr>
            <w:top w:val="none" w:sz="0" w:space="0" w:color="auto"/>
            <w:left w:val="none" w:sz="0" w:space="0" w:color="auto"/>
            <w:bottom w:val="none" w:sz="0" w:space="0" w:color="auto"/>
            <w:right w:val="none" w:sz="0" w:space="0" w:color="auto"/>
          </w:divBdr>
          <w:divsChild>
            <w:div w:id="217209229">
              <w:marLeft w:val="0"/>
              <w:marRight w:val="0"/>
              <w:marTop w:val="0"/>
              <w:marBottom w:val="0"/>
              <w:divBdr>
                <w:top w:val="none" w:sz="0" w:space="0" w:color="auto"/>
                <w:left w:val="none" w:sz="0" w:space="0" w:color="auto"/>
                <w:bottom w:val="none" w:sz="0" w:space="0" w:color="auto"/>
                <w:right w:val="none" w:sz="0" w:space="0" w:color="auto"/>
              </w:divBdr>
            </w:div>
            <w:div w:id="401369165">
              <w:marLeft w:val="0"/>
              <w:marRight w:val="0"/>
              <w:marTop w:val="0"/>
              <w:marBottom w:val="0"/>
              <w:divBdr>
                <w:top w:val="none" w:sz="0" w:space="0" w:color="auto"/>
                <w:left w:val="none" w:sz="0" w:space="0" w:color="auto"/>
                <w:bottom w:val="none" w:sz="0" w:space="0" w:color="auto"/>
                <w:right w:val="none" w:sz="0" w:space="0" w:color="auto"/>
              </w:divBdr>
            </w:div>
            <w:div w:id="585918193">
              <w:marLeft w:val="0"/>
              <w:marRight w:val="0"/>
              <w:marTop w:val="0"/>
              <w:marBottom w:val="0"/>
              <w:divBdr>
                <w:top w:val="none" w:sz="0" w:space="0" w:color="auto"/>
                <w:left w:val="none" w:sz="0" w:space="0" w:color="auto"/>
                <w:bottom w:val="none" w:sz="0" w:space="0" w:color="auto"/>
                <w:right w:val="none" w:sz="0" w:space="0" w:color="auto"/>
              </w:divBdr>
            </w:div>
            <w:div w:id="664624582">
              <w:marLeft w:val="0"/>
              <w:marRight w:val="0"/>
              <w:marTop w:val="0"/>
              <w:marBottom w:val="0"/>
              <w:divBdr>
                <w:top w:val="none" w:sz="0" w:space="0" w:color="auto"/>
                <w:left w:val="none" w:sz="0" w:space="0" w:color="auto"/>
                <w:bottom w:val="none" w:sz="0" w:space="0" w:color="auto"/>
                <w:right w:val="none" w:sz="0" w:space="0" w:color="auto"/>
              </w:divBdr>
            </w:div>
            <w:div w:id="762530489">
              <w:marLeft w:val="0"/>
              <w:marRight w:val="0"/>
              <w:marTop w:val="0"/>
              <w:marBottom w:val="0"/>
              <w:divBdr>
                <w:top w:val="none" w:sz="0" w:space="0" w:color="auto"/>
                <w:left w:val="none" w:sz="0" w:space="0" w:color="auto"/>
                <w:bottom w:val="none" w:sz="0" w:space="0" w:color="auto"/>
                <w:right w:val="none" w:sz="0" w:space="0" w:color="auto"/>
              </w:divBdr>
            </w:div>
            <w:div w:id="1045370214">
              <w:marLeft w:val="0"/>
              <w:marRight w:val="0"/>
              <w:marTop w:val="0"/>
              <w:marBottom w:val="0"/>
              <w:divBdr>
                <w:top w:val="none" w:sz="0" w:space="0" w:color="auto"/>
                <w:left w:val="none" w:sz="0" w:space="0" w:color="auto"/>
                <w:bottom w:val="none" w:sz="0" w:space="0" w:color="auto"/>
                <w:right w:val="none" w:sz="0" w:space="0" w:color="auto"/>
              </w:divBdr>
            </w:div>
            <w:div w:id="1528181173">
              <w:marLeft w:val="0"/>
              <w:marRight w:val="0"/>
              <w:marTop w:val="0"/>
              <w:marBottom w:val="0"/>
              <w:divBdr>
                <w:top w:val="none" w:sz="0" w:space="0" w:color="auto"/>
                <w:left w:val="none" w:sz="0" w:space="0" w:color="auto"/>
                <w:bottom w:val="none" w:sz="0" w:space="0" w:color="auto"/>
                <w:right w:val="none" w:sz="0" w:space="0" w:color="auto"/>
              </w:divBdr>
            </w:div>
            <w:div w:id="1794784583">
              <w:marLeft w:val="0"/>
              <w:marRight w:val="0"/>
              <w:marTop w:val="0"/>
              <w:marBottom w:val="0"/>
              <w:divBdr>
                <w:top w:val="none" w:sz="0" w:space="0" w:color="auto"/>
                <w:left w:val="none" w:sz="0" w:space="0" w:color="auto"/>
                <w:bottom w:val="none" w:sz="0" w:space="0" w:color="auto"/>
                <w:right w:val="none" w:sz="0" w:space="0" w:color="auto"/>
              </w:divBdr>
            </w:div>
            <w:div w:id="1890218186">
              <w:marLeft w:val="0"/>
              <w:marRight w:val="0"/>
              <w:marTop w:val="0"/>
              <w:marBottom w:val="0"/>
              <w:divBdr>
                <w:top w:val="none" w:sz="0" w:space="0" w:color="auto"/>
                <w:left w:val="none" w:sz="0" w:space="0" w:color="auto"/>
                <w:bottom w:val="none" w:sz="0" w:space="0" w:color="auto"/>
                <w:right w:val="none" w:sz="0" w:space="0" w:color="auto"/>
              </w:divBdr>
            </w:div>
            <w:div w:id="1914197712">
              <w:marLeft w:val="0"/>
              <w:marRight w:val="0"/>
              <w:marTop w:val="0"/>
              <w:marBottom w:val="0"/>
              <w:divBdr>
                <w:top w:val="none" w:sz="0" w:space="0" w:color="auto"/>
                <w:left w:val="none" w:sz="0" w:space="0" w:color="auto"/>
                <w:bottom w:val="none" w:sz="0" w:space="0" w:color="auto"/>
                <w:right w:val="none" w:sz="0" w:space="0" w:color="auto"/>
              </w:divBdr>
            </w:div>
            <w:div w:id="1961061826">
              <w:marLeft w:val="0"/>
              <w:marRight w:val="0"/>
              <w:marTop w:val="0"/>
              <w:marBottom w:val="0"/>
              <w:divBdr>
                <w:top w:val="none" w:sz="0" w:space="0" w:color="auto"/>
                <w:left w:val="none" w:sz="0" w:space="0" w:color="auto"/>
                <w:bottom w:val="none" w:sz="0" w:space="0" w:color="auto"/>
                <w:right w:val="none" w:sz="0" w:space="0" w:color="auto"/>
              </w:divBdr>
            </w:div>
            <w:div w:id="19934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113">
      <w:bodyDiv w:val="1"/>
      <w:marLeft w:val="0"/>
      <w:marRight w:val="0"/>
      <w:marTop w:val="0"/>
      <w:marBottom w:val="0"/>
      <w:divBdr>
        <w:top w:val="none" w:sz="0" w:space="0" w:color="auto"/>
        <w:left w:val="none" w:sz="0" w:space="0" w:color="auto"/>
        <w:bottom w:val="none" w:sz="0" w:space="0" w:color="auto"/>
        <w:right w:val="none" w:sz="0" w:space="0" w:color="auto"/>
      </w:divBdr>
    </w:div>
    <w:div w:id="1388533566">
      <w:bodyDiv w:val="1"/>
      <w:marLeft w:val="0"/>
      <w:marRight w:val="0"/>
      <w:marTop w:val="0"/>
      <w:marBottom w:val="0"/>
      <w:divBdr>
        <w:top w:val="none" w:sz="0" w:space="0" w:color="auto"/>
        <w:left w:val="none" w:sz="0" w:space="0" w:color="auto"/>
        <w:bottom w:val="none" w:sz="0" w:space="0" w:color="auto"/>
        <w:right w:val="none" w:sz="0" w:space="0" w:color="auto"/>
      </w:divBdr>
    </w:div>
    <w:div w:id="1492672849">
      <w:bodyDiv w:val="1"/>
      <w:marLeft w:val="0"/>
      <w:marRight w:val="0"/>
      <w:marTop w:val="0"/>
      <w:marBottom w:val="0"/>
      <w:divBdr>
        <w:top w:val="none" w:sz="0" w:space="0" w:color="auto"/>
        <w:left w:val="none" w:sz="0" w:space="0" w:color="auto"/>
        <w:bottom w:val="none" w:sz="0" w:space="0" w:color="auto"/>
        <w:right w:val="none" w:sz="0" w:space="0" w:color="auto"/>
      </w:divBdr>
    </w:div>
    <w:div w:id="1769421573">
      <w:bodyDiv w:val="1"/>
      <w:marLeft w:val="0"/>
      <w:marRight w:val="0"/>
      <w:marTop w:val="0"/>
      <w:marBottom w:val="0"/>
      <w:divBdr>
        <w:top w:val="none" w:sz="0" w:space="0" w:color="auto"/>
        <w:left w:val="none" w:sz="0" w:space="0" w:color="auto"/>
        <w:bottom w:val="none" w:sz="0" w:space="0" w:color="auto"/>
        <w:right w:val="none" w:sz="0" w:space="0" w:color="auto"/>
      </w:divBdr>
    </w:div>
    <w:div w:id="1897861619">
      <w:bodyDiv w:val="1"/>
      <w:marLeft w:val="0"/>
      <w:marRight w:val="0"/>
      <w:marTop w:val="0"/>
      <w:marBottom w:val="0"/>
      <w:divBdr>
        <w:top w:val="none" w:sz="0" w:space="0" w:color="auto"/>
        <w:left w:val="none" w:sz="0" w:space="0" w:color="auto"/>
        <w:bottom w:val="none" w:sz="0" w:space="0" w:color="auto"/>
        <w:right w:val="none" w:sz="0" w:space="0" w:color="auto"/>
      </w:divBdr>
    </w:div>
    <w:div w:id="1903903152">
      <w:bodyDiv w:val="1"/>
      <w:marLeft w:val="0"/>
      <w:marRight w:val="0"/>
      <w:marTop w:val="0"/>
      <w:marBottom w:val="0"/>
      <w:divBdr>
        <w:top w:val="none" w:sz="0" w:space="0" w:color="auto"/>
        <w:left w:val="none" w:sz="0" w:space="0" w:color="auto"/>
        <w:bottom w:val="none" w:sz="0" w:space="0" w:color="auto"/>
        <w:right w:val="none" w:sz="0" w:space="0" w:color="auto"/>
      </w:divBdr>
    </w:div>
    <w:div w:id="204894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42"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1.xm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projects\Oncor\2016%20-%20F2G\design\documentation\templates\D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40358d6f-f265-4f63-96e6-d31d115753e9">XQC4YFAX3FWR-2373-2541</_dlc_DocId>
    <_dlc_DocIdUrl xmlns="40358d6f-f265-4f63-96e6-d31d115753e9">
      <Url>https://share.intergraph.com/sgi/infr/UCServices/_layouts/15/DocIdRedir.aspx?ID=XQC4YFAX3FWR-2373-2541</Url>
      <Description>XQC4YFAX3FWR-2373-2541</Description>
    </_dlc_DocIdUrl>
    <DocType xmlns="47a2f413-3df1-473a-9cd7-bf90a511084b" xsi:nil="true"/>
    <Description0 xmlns="47a2f413-3df1-473a-9cd7-bf90a511084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9AA714AAAAAB4E90786C900E5DC1BD" ma:contentTypeVersion="3" ma:contentTypeDescription="Create a new document." ma:contentTypeScope="" ma:versionID="b67fcadab217bd3d859db90ba6412829">
  <xsd:schema xmlns:xsd="http://www.w3.org/2001/XMLSchema" xmlns:xs="http://www.w3.org/2001/XMLSchema" xmlns:p="http://schemas.microsoft.com/office/2006/metadata/properties" xmlns:ns2="40358d6f-f265-4f63-96e6-d31d115753e9" xmlns:ns3="8cb321ed-3f8e-4b7c-8557-e63f5fc18e09" xmlns:ns4="47a2f413-3df1-473a-9cd7-bf90a511084b" targetNamespace="http://schemas.microsoft.com/office/2006/metadata/properties" ma:root="true" ma:fieldsID="af9aa8d573c37b0d5057acfdb4460e31" ns2:_="" ns3:_="" ns4:_="">
    <xsd:import namespace="40358d6f-f265-4f63-96e6-d31d115753e9"/>
    <xsd:import namespace="8cb321ed-3f8e-4b7c-8557-e63f5fc18e09"/>
    <xsd:import namespace="47a2f413-3df1-473a-9cd7-bf90a511084b"/>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4:DocType" minOccurs="0"/>
                <xsd:element ref="ns4: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58d6f-f265-4f63-96e6-d31d115753e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cb321ed-3f8e-4b7c-8557-e63f5fc18e0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a2f413-3df1-473a-9cd7-bf90a511084b" elementFormDefault="qualified">
    <xsd:import namespace="http://schemas.microsoft.com/office/2006/documentManagement/types"/>
    <xsd:import namespace="http://schemas.microsoft.com/office/infopath/2007/PartnerControls"/>
    <xsd:element name="DocType" ma:index="12" nillable="true" ma:displayName="DocType" ma:description="Type describes the type of document" ma:internalName="DocType">
      <xsd:simpleType>
        <xsd:restriction base="dms:Text">
          <xsd:maxLength value="255"/>
        </xsd:restriction>
      </xsd:simpleType>
    </xsd:element>
    <xsd:element name="Description0" ma:index="13" nillable="true" ma:displayName="Description" ma:description="Description describes the document."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AC8B3-4057-4D91-BEE5-838506F3F162}"/>
</file>

<file path=customXml/itemProps2.xml><?xml version="1.0" encoding="utf-8"?>
<ds:datastoreItem xmlns:ds="http://schemas.openxmlformats.org/officeDocument/2006/customXml" ds:itemID="{373F69DA-98D2-43F3-9075-8E2DC6ADD3BA}"/>
</file>

<file path=customXml/itemProps3.xml><?xml version="1.0" encoding="utf-8"?>
<ds:datastoreItem xmlns:ds="http://schemas.openxmlformats.org/officeDocument/2006/customXml" ds:itemID="{2C288439-E879-4D06-9C2B-685C02E2465D}"/>
</file>

<file path=customXml/itemProps4.xml><?xml version="1.0" encoding="utf-8"?>
<ds:datastoreItem xmlns:ds="http://schemas.openxmlformats.org/officeDocument/2006/customXml" ds:itemID="{669A5116-8C14-400A-9D31-81B783AB21BC}"/>
</file>

<file path=customXml/itemProps5.xml><?xml version="1.0" encoding="utf-8"?>
<ds:datastoreItem xmlns:ds="http://schemas.openxmlformats.org/officeDocument/2006/customXml" ds:itemID="{0FAE88BD-4649-4011-8267-BBC2EB21B807}"/>
</file>

<file path=docProps/app.xml><?xml version="1.0" encoding="utf-8"?>
<Properties xmlns="http://schemas.openxmlformats.org/officeDocument/2006/extended-properties" xmlns:vt="http://schemas.openxmlformats.org/officeDocument/2006/docPropsVTypes">
  <Template>DDD.dotx</Template>
  <TotalTime>1478</TotalTime>
  <Pages>78</Pages>
  <Words>17361</Words>
  <Characters>113657</Characters>
  <Application>Microsoft Office Word</Application>
  <DocSecurity>0</DocSecurity>
  <Lines>947</Lines>
  <Paragraphs>261</Paragraphs>
  <ScaleCrop>false</ScaleCrop>
  <HeadingPairs>
    <vt:vector size="2" baseType="variant">
      <vt:variant>
        <vt:lpstr>Title</vt:lpstr>
      </vt:variant>
      <vt:variant>
        <vt:i4>1</vt:i4>
      </vt:variant>
    </vt:vector>
  </HeadingPairs>
  <TitlesOfParts>
    <vt:vector size="1" baseType="lpstr">
      <vt:lpstr>Detailed Feature Specification</vt:lpstr>
    </vt:vector>
  </TitlesOfParts>
  <Company>Intergraph U&amp;C Services</Company>
  <LinksUpToDate>false</LinksUpToDate>
  <CharactersWithSpaces>130757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Feature Specification</dc:title>
  <dc:creator>Adase, Richard R</dc:creator>
  <cp:lastModifiedBy>ADASE Richard R</cp:lastModifiedBy>
  <cp:revision>43</cp:revision>
  <cp:lastPrinted>2008-10-22T18:25:00Z</cp:lastPrinted>
  <dcterms:created xsi:type="dcterms:W3CDTF">2017-10-12T14:19:00Z</dcterms:created>
  <dcterms:modified xsi:type="dcterms:W3CDTF">2018-03-30T19:13:00Z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INGR 0001</vt:lpwstr>
  </property>
  <property fmtid="{D5CDD505-2E9C-101B-9397-08002B2CF9AE}" pid="3" name="RightHeaderStyle">
    <vt:lpwstr>Heading 1</vt:lpwstr>
  </property>
  <property fmtid="{D5CDD505-2E9C-101B-9397-08002B2CF9AE}" pid="4" name="LeftHeaderStyle">
    <vt:lpwstr>Title</vt:lpwstr>
  </property>
  <property fmtid="{D5CDD505-2E9C-101B-9397-08002B2CF9AE}" pid="5" name="RightFooterStyle">
    <vt:lpwstr>Cover Date</vt:lpwstr>
  </property>
  <property fmtid="{D5CDD505-2E9C-101B-9397-08002B2CF9AE}" pid="6" name="ContentTypeId">
    <vt:lpwstr>0x010100279AA714AAAAAB4E90786C900E5DC1BD</vt:lpwstr>
  </property>
  <property fmtid="{D5CDD505-2E9C-101B-9397-08002B2CF9AE}" pid="7" name="_dlc_DocIdItemGuid">
    <vt:lpwstr>cc5611e9-0a20-4875-8734-c0321c6b6a8a</vt:lpwstr>
  </property>
</Properties>
</file>